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rPr>
      </w:pP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i w:val="0"/>
          <w:caps w:val="0"/>
          <w:color w:val="000000"/>
          <w:spacing w:val="0"/>
          <w:sz w:val="24"/>
          <w:szCs w:val="24"/>
          <w:shd w:val="clear" w:fill="FFFFFF"/>
        </w:rPr>
        <w:t>The </w:t>
      </w:r>
      <w:r>
        <w:rPr>
          <w:rStyle w:val="16"/>
          <w:rFonts w:hint="default" w:ascii="Times New Roman" w:hAnsi="Times New Roman" w:eastAsia="Consolas" w:cs="Times New Roman"/>
          <w:i w:val="0"/>
          <w:caps w:val="0"/>
          <w:color w:val="DC143C"/>
          <w:spacing w:val="0"/>
          <w:sz w:val="24"/>
          <w:szCs w:val="24"/>
          <w:shd w:val="clear" w:fill="F1F1F1"/>
        </w:rPr>
        <w:t>&lt;!DOCTYPE html&gt;</w:t>
      </w:r>
      <w:r>
        <w:rPr>
          <w:rFonts w:hint="default" w:ascii="Times New Roman" w:hAnsi="Times New Roman" w:cs="Times New Roman"/>
          <w:i w:val="0"/>
          <w:caps w:val="0"/>
          <w:color w:val="000000"/>
          <w:spacing w:val="0"/>
          <w:sz w:val="24"/>
          <w:szCs w:val="24"/>
          <w:shd w:val="clear" w:fill="FFFFFF"/>
        </w:rPr>
        <w:t> declaration defines this document to be HTML5</w:t>
      </w:r>
      <w:r>
        <w:rPr>
          <w:rFonts w:hint="default" w:ascii="Times New Roman" w:hAnsi="Times New Roman" w:cs="Times New Roman"/>
          <w:i w:val="0"/>
          <w:caps w:val="0"/>
          <w:color w:val="000000"/>
          <w:spacing w:val="0"/>
          <w:sz w:val="24"/>
          <w:szCs w:val="24"/>
          <w:shd w:val="clear" w:fill="FFFFFF"/>
          <w:lang w:val="en-US"/>
        </w:rPr>
        <w:t>.</w:t>
      </w:r>
      <w:r>
        <w:rPr>
          <w:rFonts w:hint="default" w:ascii="Times New Roman" w:hAnsi="Times New Roman" w:eastAsia="SimSun" w:cs="Times New Roman"/>
          <w:i w:val="0"/>
          <w:caps w:val="0"/>
          <w:color w:val="000000"/>
          <w:spacing w:val="0"/>
          <w:sz w:val="24"/>
          <w:szCs w:val="24"/>
          <w:shd w:val="clear" w:fill="FFFFFF"/>
        </w:rPr>
        <w:t>The </w:t>
      </w:r>
      <w:r>
        <w:rPr>
          <w:rStyle w:val="16"/>
          <w:rFonts w:hint="default" w:ascii="Times New Roman" w:hAnsi="Times New Roman" w:eastAsia="Consolas" w:cs="Times New Roman"/>
          <w:i w:val="0"/>
          <w:caps w:val="0"/>
          <w:color w:val="DC143C"/>
          <w:spacing w:val="0"/>
          <w:sz w:val="24"/>
          <w:szCs w:val="24"/>
          <w:shd w:val="clear" w:fill="F1F1F1"/>
        </w:rPr>
        <w:t>&lt;!DOCTYPE&gt;</w:t>
      </w:r>
      <w:r>
        <w:rPr>
          <w:rFonts w:hint="default" w:ascii="Times New Roman" w:hAnsi="Times New Roman" w:eastAsia="SimSun" w:cs="Times New Roman"/>
          <w:i w:val="0"/>
          <w:caps w:val="0"/>
          <w:color w:val="000000"/>
          <w:spacing w:val="0"/>
          <w:sz w:val="24"/>
          <w:szCs w:val="24"/>
          <w:shd w:val="clear" w:fill="FFFFFF"/>
        </w:rPr>
        <w:t> declaration represents the document type, and helps browsers to display web pages correctly.</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i w:val="0"/>
          <w:caps w:val="0"/>
          <w:color w:val="000000"/>
          <w:spacing w:val="0"/>
          <w:sz w:val="24"/>
          <w:szCs w:val="24"/>
          <w:shd w:val="clear" w:fill="FFFFFF"/>
        </w:rPr>
        <w:t>The </w:t>
      </w:r>
      <w:r>
        <w:rPr>
          <w:rStyle w:val="16"/>
          <w:rFonts w:hint="default" w:ascii="Times New Roman" w:hAnsi="Times New Roman" w:eastAsia="Consolas" w:cs="Times New Roman"/>
          <w:i w:val="0"/>
          <w:caps w:val="0"/>
          <w:color w:val="DC143C"/>
          <w:spacing w:val="0"/>
          <w:sz w:val="24"/>
          <w:szCs w:val="24"/>
          <w:shd w:val="clear" w:fill="F1F1F1"/>
        </w:rPr>
        <w:t>&lt;html&gt;</w:t>
      </w:r>
      <w:r>
        <w:rPr>
          <w:rFonts w:hint="default" w:ascii="Times New Roman" w:hAnsi="Times New Roman" w:cs="Times New Roman"/>
          <w:i w:val="0"/>
          <w:caps w:val="0"/>
          <w:color w:val="000000"/>
          <w:spacing w:val="0"/>
          <w:sz w:val="24"/>
          <w:szCs w:val="24"/>
          <w:shd w:val="clear" w:fill="FFFFFF"/>
        </w:rPr>
        <w:t> element is the root element of an HTML page</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i w:val="0"/>
          <w:caps w:val="0"/>
          <w:color w:val="000000"/>
          <w:spacing w:val="0"/>
          <w:sz w:val="24"/>
          <w:szCs w:val="24"/>
          <w:shd w:val="clear" w:fill="FFFFFF"/>
        </w:rPr>
        <w:t>The </w:t>
      </w:r>
      <w:r>
        <w:rPr>
          <w:rStyle w:val="16"/>
          <w:rFonts w:hint="default" w:ascii="Times New Roman" w:hAnsi="Times New Roman" w:eastAsia="Consolas" w:cs="Times New Roman"/>
          <w:i w:val="0"/>
          <w:caps w:val="0"/>
          <w:color w:val="DC143C"/>
          <w:spacing w:val="0"/>
          <w:sz w:val="24"/>
          <w:szCs w:val="24"/>
          <w:shd w:val="clear" w:fill="F1F1F1"/>
        </w:rPr>
        <w:t>&lt;head&gt;</w:t>
      </w:r>
      <w:r>
        <w:rPr>
          <w:rFonts w:hint="default" w:ascii="Times New Roman" w:hAnsi="Times New Roman" w:cs="Times New Roman"/>
          <w:i w:val="0"/>
          <w:caps w:val="0"/>
          <w:color w:val="000000"/>
          <w:spacing w:val="0"/>
          <w:sz w:val="24"/>
          <w:szCs w:val="24"/>
          <w:shd w:val="clear" w:fill="FFFFFF"/>
        </w:rPr>
        <w:t> element contains meta information about the document</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i w:val="0"/>
          <w:caps w:val="0"/>
          <w:color w:val="000000"/>
          <w:spacing w:val="0"/>
          <w:sz w:val="24"/>
          <w:szCs w:val="24"/>
          <w:shd w:val="clear" w:fill="FFFFFF"/>
        </w:rPr>
        <w:t>The </w:t>
      </w:r>
      <w:r>
        <w:rPr>
          <w:rStyle w:val="16"/>
          <w:rFonts w:hint="default" w:ascii="Times New Roman" w:hAnsi="Times New Roman" w:eastAsia="Consolas" w:cs="Times New Roman"/>
          <w:i w:val="0"/>
          <w:caps w:val="0"/>
          <w:color w:val="DC143C"/>
          <w:spacing w:val="0"/>
          <w:sz w:val="24"/>
          <w:szCs w:val="24"/>
          <w:shd w:val="clear" w:fill="F1F1F1"/>
        </w:rPr>
        <w:t>&lt;title&gt;</w:t>
      </w:r>
      <w:r>
        <w:rPr>
          <w:rFonts w:hint="default" w:ascii="Times New Roman" w:hAnsi="Times New Roman" w:cs="Times New Roman"/>
          <w:i w:val="0"/>
          <w:caps w:val="0"/>
          <w:color w:val="000000"/>
          <w:spacing w:val="0"/>
          <w:sz w:val="24"/>
          <w:szCs w:val="24"/>
          <w:shd w:val="clear" w:fill="FFFFFF"/>
        </w:rPr>
        <w:t> element specifies a title for the document</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i w:val="0"/>
          <w:caps w:val="0"/>
          <w:color w:val="000000"/>
          <w:spacing w:val="0"/>
          <w:sz w:val="24"/>
          <w:szCs w:val="24"/>
          <w:shd w:val="clear" w:fill="FFFFFF"/>
        </w:rPr>
        <w:t>The </w:t>
      </w:r>
      <w:r>
        <w:rPr>
          <w:rStyle w:val="16"/>
          <w:rFonts w:hint="default" w:ascii="Times New Roman" w:hAnsi="Times New Roman" w:eastAsia="Consolas" w:cs="Times New Roman"/>
          <w:i w:val="0"/>
          <w:caps w:val="0"/>
          <w:color w:val="DC143C"/>
          <w:spacing w:val="0"/>
          <w:sz w:val="24"/>
          <w:szCs w:val="24"/>
          <w:shd w:val="clear" w:fill="F1F1F1"/>
        </w:rPr>
        <w:t>&lt;body&gt;</w:t>
      </w:r>
      <w:r>
        <w:rPr>
          <w:rFonts w:hint="default" w:ascii="Times New Roman" w:hAnsi="Times New Roman" w:cs="Times New Roman"/>
          <w:i w:val="0"/>
          <w:caps w:val="0"/>
          <w:color w:val="000000"/>
          <w:spacing w:val="0"/>
          <w:sz w:val="24"/>
          <w:szCs w:val="24"/>
          <w:shd w:val="clear" w:fill="FFFFFF"/>
        </w:rPr>
        <w:t> element contains the visible page content</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i w:val="0"/>
          <w:caps w:val="0"/>
          <w:color w:val="000000"/>
          <w:spacing w:val="0"/>
          <w:sz w:val="24"/>
          <w:szCs w:val="24"/>
          <w:shd w:val="clear" w:fill="FFFFFF"/>
        </w:rPr>
        <w:t>The </w:t>
      </w:r>
      <w:r>
        <w:rPr>
          <w:rStyle w:val="16"/>
          <w:rFonts w:hint="default" w:ascii="Times New Roman" w:hAnsi="Times New Roman" w:eastAsia="Consolas" w:cs="Times New Roman"/>
          <w:i w:val="0"/>
          <w:caps w:val="0"/>
          <w:color w:val="DC143C"/>
          <w:spacing w:val="0"/>
          <w:sz w:val="24"/>
          <w:szCs w:val="24"/>
          <w:shd w:val="clear" w:fill="F1F1F1"/>
        </w:rPr>
        <w:t>&lt;h1&gt;</w:t>
      </w:r>
      <w:r>
        <w:rPr>
          <w:rFonts w:hint="default" w:ascii="Times New Roman" w:hAnsi="Times New Roman" w:cs="Times New Roman"/>
          <w:i w:val="0"/>
          <w:caps w:val="0"/>
          <w:color w:val="000000"/>
          <w:spacing w:val="0"/>
          <w:sz w:val="24"/>
          <w:szCs w:val="24"/>
          <w:shd w:val="clear" w:fill="FFFFFF"/>
        </w:rPr>
        <w:t> element defines a large heading</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i w:val="0"/>
          <w:caps w:val="0"/>
          <w:color w:val="000000"/>
          <w:spacing w:val="0"/>
          <w:sz w:val="24"/>
          <w:szCs w:val="24"/>
          <w:shd w:val="clear" w:fill="FFFFFF"/>
        </w:rPr>
        <w:t>The </w:t>
      </w:r>
      <w:r>
        <w:rPr>
          <w:rStyle w:val="16"/>
          <w:rFonts w:hint="default" w:ascii="Times New Roman" w:hAnsi="Times New Roman" w:eastAsia="Consolas" w:cs="Times New Roman"/>
          <w:i w:val="0"/>
          <w:caps w:val="0"/>
          <w:color w:val="DC143C"/>
          <w:spacing w:val="0"/>
          <w:sz w:val="24"/>
          <w:szCs w:val="24"/>
          <w:shd w:val="clear" w:fill="F1F1F1"/>
        </w:rPr>
        <w:t>&lt;p&gt;</w:t>
      </w:r>
      <w:r>
        <w:rPr>
          <w:rFonts w:hint="default" w:ascii="Times New Roman" w:hAnsi="Times New Roman" w:cs="Times New Roman"/>
          <w:i w:val="0"/>
          <w:caps w:val="0"/>
          <w:color w:val="000000"/>
          <w:spacing w:val="0"/>
          <w:sz w:val="24"/>
          <w:szCs w:val="24"/>
          <w:shd w:val="clear" w:fill="FFFFFF"/>
        </w:rPr>
        <w:t> element defines a paragraph</w:t>
      </w:r>
    </w:p>
    <w:p>
      <w:pPr>
        <w:rPr>
          <w:rFonts w:hint="default" w:ascii="Times New Roman" w:hAnsi="Times New Roman" w:cs="Times New Roman"/>
        </w:rPr>
      </w:pPr>
    </w:p>
    <w:p>
      <w:pPr>
        <w:numPr>
          <w:ilvl w:val="0"/>
          <w:numId w:val="2"/>
        </w:numPr>
        <w:ind w:left="420" w:leftChars="0" w:hanging="420" w:firstLineChars="0"/>
        <w:rPr>
          <w:rFonts w:hint="default" w:ascii="Times New Roman" w:hAnsi="Times New Roman" w:cs="Times New Roman"/>
        </w:rPr>
      </w:pPr>
      <w:r>
        <w:rPr>
          <w:rFonts w:hint="default" w:ascii="Times New Roman" w:hAnsi="Times New Roman" w:eastAsia="Consolas" w:cs="Times New Roman"/>
          <w:i w:val="0"/>
          <w:caps w:val="0"/>
          <w:color w:val="0000CD"/>
          <w:spacing w:val="0"/>
          <w:sz w:val="24"/>
          <w:szCs w:val="24"/>
        </w:rPr>
        <w:t>&lt;</w:t>
      </w:r>
      <w:r>
        <w:rPr>
          <w:rFonts w:hint="default" w:ascii="Times New Roman" w:hAnsi="Times New Roman" w:eastAsia="Consolas" w:cs="Times New Roman"/>
          <w:i w:val="0"/>
          <w:caps w:val="0"/>
          <w:color w:val="A52A2A"/>
          <w:spacing w:val="0"/>
          <w:sz w:val="24"/>
          <w:szCs w:val="24"/>
        </w:rPr>
        <w:t>!DOCTYPE</w:t>
      </w:r>
      <w:r>
        <w:rPr>
          <w:rFonts w:hint="default" w:ascii="Times New Roman" w:hAnsi="Times New Roman" w:eastAsia="Consolas" w:cs="Times New Roman"/>
          <w:i w:val="0"/>
          <w:caps w:val="0"/>
          <w:color w:val="FF0000"/>
          <w:spacing w:val="0"/>
          <w:sz w:val="24"/>
          <w:szCs w:val="24"/>
        </w:rPr>
        <w:t> html</w:t>
      </w:r>
      <w:r>
        <w:rPr>
          <w:rFonts w:hint="default" w:ascii="Times New Roman" w:hAnsi="Times New Roman" w:eastAsia="Consolas" w:cs="Times New Roman"/>
          <w:i w:val="0"/>
          <w:caps w:val="0"/>
          <w:color w:val="0000CD"/>
          <w:spacing w:val="0"/>
          <w:sz w:val="24"/>
          <w:szCs w:val="24"/>
        </w:rPr>
        <w:t>&gt;</w:t>
      </w:r>
      <w:r>
        <w:rPr>
          <w:rFonts w:hint="default" w:ascii="Times New Roman" w:hAnsi="Times New Roman" w:eastAsia="Consolas" w:cs="Times New Roman"/>
          <w:i w:val="0"/>
          <w:caps w:val="0"/>
          <w:color w:val="000000"/>
          <w:spacing w:val="0"/>
          <w:sz w:val="24"/>
          <w:szCs w:val="24"/>
        </w:rPr>
        <w:br w:type="textWrapping"/>
      </w:r>
      <w:r>
        <w:rPr>
          <w:rFonts w:hint="default" w:ascii="Times New Roman" w:hAnsi="Times New Roman" w:eastAsia="Consolas" w:cs="Times New Roman"/>
          <w:i w:val="0"/>
          <w:caps w:val="0"/>
          <w:color w:val="0000CD"/>
          <w:spacing w:val="0"/>
          <w:sz w:val="24"/>
          <w:szCs w:val="24"/>
        </w:rPr>
        <w:t>&lt;</w:t>
      </w:r>
      <w:r>
        <w:rPr>
          <w:rFonts w:hint="default" w:ascii="Times New Roman" w:hAnsi="Times New Roman" w:eastAsia="Consolas" w:cs="Times New Roman"/>
          <w:i w:val="0"/>
          <w:caps w:val="0"/>
          <w:color w:val="A52A2A"/>
          <w:spacing w:val="0"/>
          <w:sz w:val="24"/>
          <w:szCs w:val="24"/>
        </w:rPr>
        <w:t>html</w:t>
      </w:r>
      <w:r>
        <w:rPr>
          <w:rFonts w:hint="default" w:ascii="Times New Roman" w:hAnsi="Times New Roman" w:eastAsia="Consolas" w:cs="Times New Roman"/>
          <w:i w:val="0"/>
          <w:caps w:val="0"/>
          <w:color w:val="0000CD"/>
          <w:spacing w:val="0"/>
          <w:sz w:val="24"/>
          <w:szCs w:val="24"/>
        </w:rPr>
        <w:t>&gt;</w:t>
      </w:r>
      <w:r>
        <w:rPr>
          <w:rFonts w:hint="default" w:ascii="Times New Roman" w:hAnsi="Times New Roman" w:eastAsia="Consolas" w:cs="Times New Roman"/>
          <w:i w:val="0"/>
          <w:caps w:val="0"/>
          <w:color w:val="000000"/>
          <w:spacing w:val="0"/>
          <w:sz w:val="24"/>
          <w:szCs w:val="24"/>
        </w:rPr>
        <w:br w:type="textWrapping"/>
      </w:r>
      <w:r>
        <w:rPr>
          <w:rFonts w:hint="default" w:ascii="Times New Roman" w:hAnsi="Times New Roman" w:eastAsia="Consolas" w:cs="Times New Roman"/>
          <w:i w:val="0"/>
          <w:caps w:val="0"/>
          <w:color w:val="0000CD"/>
          <w:spacing w:val="0"/>
          <w:sz w:val="24"/>
          <w:szCs w:val="24"/>
        </w:rPr>
        <w:t>&lt;</w:t>
      </w:r>
      <w:r>
        <w:rPr>
          <w:rFonts w:hint="default" w:ascii="Times New Roman" w:hAnsi="Times New Roman" w:eastAsia="Consolas" w:cs="Times New Roman"/>
          <w:i w:val="0"/>
          <w:caps w:val="0"/>
          <w:color w:val="A52A2A"/>
          <w:spacing w:val="0"/>
          <w:sz w:val="24"/>
          <w:szCs w:val="24"/>
        </w:rPr>
        <w:t>head</w:t>
      </w:r>
      <w:r>
        <w:rPr>
          <w:rFonts w:hint="default" w:ascii="Times New Roman" w:hAnsi="Times New Roman" w:eastAsia="Consolas" w:cs="Times New Roman"/>
          <w:i w:val="0"/>
          <w:caps w:val="0"/>
          <w:color w:val="0000CD"/>
          <w:spacing w:val="0"/>
          <w:sz w:val="24"/>
          <w:szCs w:val="24"/>
        </w:rPr>
        <w:t>&gt;</w:t>
      </w:r>
      <w:r>
        <w:rPr>
          <w:rFonts w:hint="default" w:ascii="Times New Roman" w:hAnsi="Times New Roman" w:eastAsia="Consolas" w:cs="Times New Roman"/>
          <w:i w:val="0"/>
          <w:caps w:val="0"/>
          <w:color w:val="000000"/>
          <w:spacing w:val="0"/>
          <w:sz w:val="24"/>
          <w:szCs w:val="24"/>
        </w:rPr>
        <w:br w:type="textWrapping"/>
      </w:r>
      <w:r>
        <w:rPr>
          <w:rFonts w:hint="default" w:ascii="Times New Roman" w:hAnsi="Times New Roman" w:eastAsia="Consolas" w:cs="Times New Roman"/>
          <w:i w:val="0"/>
          <w:caps w:val="0"/>
          <w:color w:val="0000CD"/>
          <w:spacing w:val="0"/>
          <w:sz w:val="24"/>
          <w:szCs w:val="24"/>
        </w:rPr>
        <w:t>&lt;</w:t>
      </w:r>
      <w:r>
        <w:rPr>
          <w:rFonts w:hint="default" w:ascii="Times New Roman" w:hAnsi="Times New Roman" w:eastAsia="Consolas" w:cs="Times New Roman"/>
          <w:i w:val="0"/>
          <w:caps w:val="0"/>
          <w:color w:val="A52A2A"/>
          <w:spacing w:val="0"/>
          <w:sz w:val="24"/>
          <w:szCs w:val="24"/>
        </w:rPr>
        <w:t>title</w:t>
      </w:r>
      <w:r>
        <w:rPr>
          <w:rFonts w:hint="default" w:ascii="Times New Roman" w:hAnsi="Times New Roman" w:eastAsia="Consolas" w:cs="Times New Roman"/>
          <w:i w:val="0"/>
          <w:caps w:val="0"/>
          <w:color w:val="0000CD"/>
          <w:spacing w:val="0"/>
          <w:sz w:val="24"/>
          <w:szCs w:val="24"/>
        </w:rPr>
        <w:t>&gt;</w:t>
      </w:r>
      <w:r>
        <w:rPr>
          <w:rFonts w:hint="default" w:ascii="Times New Roman" w:hAnsi="Times New Roman" w:eastAsia="Consolas" w:cs="Times New Roman"/>
          <w:i w:val="0"/>
          <w:caps w:val="0"/>
          <w:color w:val="000000"/>
          <w:spacing w:val="0"/>
          <w:sz w:val="24"/>
          <w:szCs w:val="24"/>
          <w:shd w:val="clear" w:fill="FFFFFF"/>
        </w:rPr>
        <w:t>Page Title</w:t>
      </w:r>
      <w:r>
        <w:rPr>
          <w:rFonts w:hint="default" w:ascii="Times New Roman" w:hAnsi="Times New Roman" w:eastAsia="Consolas" w:cs="Times New Roman"/>
          <w:i w:val="0"/>
          <w:caps w:val="0"/>
          <w:color w:val="0000CD"/>
          <w:spacing w:val="0"/>
          <w:sz w:val="24"/>
          <w:szCs w:val="24"/>
        </w:rPr>
        <w:t>&lt;</w:t>
      </w:r>
      <w:r>
        <w:rPr>
          <w:rFonts w:hint="default" w:ascii="Times New Roman" w:hAnsi="Times New Roman" w:eastAsia="Consolas" w:cs="Times New Roman"/>
          <w:i w:val="0"/>
          <w:caps w:val="0"/>
          <w:color w:val="A52A2A"/>
          <w:spacing w:val="0"/>
          <w:sz w:val="24"/>
          <w:szCs w:val="24"/>
        </w:rPr>
        <w:t>/title</w:t>
      </w:r>
      <w:r>
        <w:rPr>
          <w:rFonts w:hint="default" w:ascii="Times New Roman" w:hAnsi="Times New Roman" w:eastAsia="Consolas" w:cs="Times New Roman"/>
          <w:i w:val="0"/>
          <w:caps w:val="0"/>
          <w:color w:val="0000CD"/>
          <w:spacing w:val="0"/>
          <w:sz w:val="24"/>
          <w:szCs w:val="24"/>
        </w:rPr>
        <w:t>&gt;</w:t>
      </w:r>
      <w:r>
        <w:rPr>
          <w:rFonts w:hint="default" w:ascii="Times New Roman" w:hAnsi="Times New Roman" w:eastAsia="Consolas" w:cs="Times New Roman"/>
          <w:i w:val="0"/>
          <w:caps w:val="0"/>
          <w:color w:val="0000CD"/>
          <w:spacing w:val="0"/>
          <w:sz w:val="24"/>
          <w:szCs w:val="24"/>
          <w:lang w:val="en-US"/>
        </w:rPr>
        <w:t xml:space="preserve">   </w:t>
      </w:r>
      <w:r>
        <w:rPr>
          <w:rFonts w:hint="default" w:ascii="Times New Roman" w:hAnsi="Times New Roman" w:eastAsia="Consolas" w:cs="Times New Roman"/>
          <w:i w:val="0"/>
          <w:caps w:val="0"/>
          <w:color w:val="0000CD"/>
          <w:spacing w:val="0"/>
          <w:sz w:val="24"/>
          <w:szCs w:val="24"/>
          <w:lang w:val="en-US"/>
        </w:rPr>
        <w:tab/>
      </w:r>
      <w:r>
        <w:rPr>
          <w:rFonts w:hint="default" w:ascii="Times New Roman" w:hAnsi="Times New Roman" w:eastAsia="Consolas" w:cs="Times New Roman"/>
          <w:i w:val="0"/>
          <w:caps w:val="0"/>
          <w:color w:val="0000CD"/>
          <w:spacing w:val="0"/>
          <w:sz w:val="24"/>
          <w:szCs w:val="24"/>
          <w:lang w:val="en-US"/>
        </w:rPr>
        <w:tab/>
      </w:r>
      <w:r>
        <w:rPr>
          <w:rFonts w:hint="default" w:ascii="Times New Roman" w:hAnsi="Times New Roman" w:eastAsia="Consolas" w:cs="Times New Roman"/>
          <w:i w:val="0"/>
          <w:caps w:val="0"/>
          <w:color w:val="0000CD"/>
          <w:spacing w:val="0"/>
          <w:sz w:val="24"/>
          <w:szCs w:val="24"/>
          <w:lang w:val="en-US"/>
        </w:rPr>
        <w:t>//it is like a website name</w:t>
      </w:r>
      <w:r>
        <w:rPr>
          <w:rFonts w:hint="default" w:ascii="Times New Roman" w:hAnsi="Times New Roman" w:eastAsia="Consolas" w:cs="Times New Roman"/>
          <w:i w:val="0"/>
          <w:caps w:val="0"/>
          <w:color w:val="000000"/>
          <w:spacing w:val="0"/>
          <w:sz w:val="24"/>
          <w:szCs w:val="24"/>
        </w:rPr>
        <w:br w:type="textWrapping"/>
      </w:r>
      <w:r>
        <w:rPr>
          <w:rFonts w:hint="default" w:ascii="Times New Roman" w:hAnsi="Times New Roman" w:eastAsia="Consolas" w:cs="Times New Roman"/>
          <w:i w:val="0"/>
          <w:caps w:val="0"/>
          <w:color w:val="0000CD"/>
          <w:spacing w:val="0"/>
          <w:sz w:val="24"/>
          <w:szCs w:val="24"/>
        </w:rPr>
        <w:t>&lt;</w:t>
      </w:r>
      <w:r>
        <w:rPr>
          <w:rFonts w:hint="default" w:ascii="Times New Roman" w:hAnsi="Times New Roman" w:eastAsia="Consolas" w:cs="Times New Roman"/>
          <w:i w:val="0"/>
          <w:caps w:val="0"/>
          <w:color w:val="A52A2A"/>
          <w:spacing w:val="0"/>
          <w:sz w:val="24"/>
          <w:szCs w:val="24"/>
        </w:rPr>
        <w:t>/head</w:t>
      </w:r>
      <w:r>
        <w:rPr>
          <w:rFonts w:hint="default" w:ascii="Times New Roman" w:hAnsi="Times New Roman" w:eastAsia="Consolas" w:cs="Times New Roman"/>
          <w:i w:val="0"/>
          <w:caps w:val="0"/>
          <w:color w:val="0000CD"/>
          <w:spacing w:val="0"/>
          <w:sz w:val="24"/>
          <w:szCs w:val="24"/>
        </w:rPr>
        <w:t>&gt;</w:t>
      </w:r>
      <w:r>
        <w:rPr>
          <w:rFonts w:hint="default" w:ascii="Times New Roman" w:hAnsi="Times New Roman" w:eastAsia="Consolas" w:cs="Times New Roman"/>
          <w:i w:val="0"/>
          <w:caps w:val="0"/>
          <w:color w:val="000000"/>
          <w:spacing w:val="0"/>
          <w:sz w:val="24"/>
          <w:szCs w:val="24"/>
        </w:rPr>
        <w:br w:type="textWrapping"/>
      </w:r>
      <w:r>
        <w:rPr>
          <w:rFonts w:hint="default" w:ascii="Times New Roman" w:hAnsi="Times New Roman" w:eastAsia="Consolas" w:cs="Times New Roman"/>
          <w:i w:val="0"/>
          <w:caps w:val="0"/>
          <w:color w:val="0000CD"/>
          <w:spacing w:val="0"/>
          <w:sz w:val="24"/>
          <w:szCs w:val="24"/>
        </w:rPr>
        <w:t>&lt;</w:t>
      </w:r>
      <w:r>
        <w:rPr>
          <w:rFonts w:hint="default" w:ascii="Times New Roman" w:hAnsi="Times New Roman" w:eastAsia="Consolas" w:cs="Times New Roman"/>
          <w:i w:val="0"/>
          <w:caps w:val="0"/>
          <w:color w:val="A52A2A"/>
          <w:spacing w:val="0"/>
          <w:sz w:val="24"/>
          <w:szCs w:val="24"/>
        </w:rPr>
        <w:t>body</w:t>
      </w:r>
      <w:r>
        <w:rPr>
          <w:rFonts w:hint="default" w:ascii="Times New Roman" w:hAnsi="Times New Roman" w:eastAsia="Consolas" w:cs="Times New Roman"/>
          <w:i w:val="0"/>
          <w:caps w:val="0"/>
          <w:color w:val="0000CD"/>
          <w:spacing w:val="0"/>
          <w:sz w:val="24"/>
          <w:szCs w:val="24"/>
        </w:rPr>
        <w:t>&gt;</w:t>
      </w:r>
      <w:r>
        <w:rPr>
          <w:rFonts w:hint="default" w:ascii="Times New Roman" w:hAnsi="Times New Roman" w:eastAsia="Consolas" w:cs="Times New Roman"/>
          <w:i w:val="0"/>
          <w:caps w:val="0"/>
          <w:color w:val="0000CD"/>
          <w:spacing w:val="0"/>
          <w:sz w:val="24"/>
          <w:szCs w:val="24"/>
          <w:lang w:val="en-US"/>
        </w:rPr>
        <w:tab/>
      </w:r>
      <w:r>
        <w:rPr>
          <w:rFonts w:hint="default" w:ascii="Times New Roman" w:hAnsi="Times New Roman" w:eastAsia="Consolas" w:cs="Times New Roman"/>
          <w:i w:val="0"/>
          <w:caps w:val="0"/>
          <w:color w:val="0000CD"/>
          <w:spacing w:val="0"/>
          <w:sz w:val="24"/>
          <w:szCs w:val="24"/>
          <w:lang w:val="en-US"/>
        </w:rPr>
        <w:tab/>
      </w:r>
      <w:r>
        <w:rPr>
          <w:rFonts w:hint="default" w:ascii="Times New Roman" w:hAnsi="Times New Roman" w:eastAsia="Consolas" w:cs="Times New Roman"/>
          <w:i w:val="0"/>
          <w:caps w:val="0"/>
          <w:color w:val="0000CD"/>
          <w:spacing w:val="0"/>
          <w:sz w:val="24"/>
          <w:szCs w:val="24"/>
          <w:lang w:val="en-US"/>
        </w:rPr>
        <w:tab/>
      </w:r>
      <w:r>
        <w:rPr>
          <w:rFonts w:hint="default" w:ascii="Times New Roman" w:hAnsi="Times New Roman" w:eastAsia="Consolas" w:cs="Times New Roman"/>
          <w:i w:val="0"/>
          <w:caps w:val="0"/>
          <w:color w:val="0000CD"/>
          <w:spacing w:val="0"/>
          <w:sz w:val="24"/>
          <w:szCs w:val="24"/>
          <w:lang w:val="en-US"/>
        </w:rPr>
        <w:tab/>
      </w:r>
      <w:r>
        <w:rPr>
          <w:rFonts w:hint="default" w:ascii="Times New Roman" w:hAnsi="Times New Roman" w:eastAsia="Consolas" w:cs="Times New Roman"/>
          <w:i w:val="0"/>
          <w:caps w:val="0"/>
          <w:color w:val="0000CD"/>
          <w:spacing w:val="0"/>
          <w:sz w:val="24"/>
          <w:szCs w:val="24"/>
          <w:lang w:val="en-US"/>
        </w:rPr>
        <w:tab/>
      </w:r>
      <w:r>
        <w:rPr>
          <w:rFonts w:hint="default" w:ascii="Times New Roman" w:hAnsi="Times New Roman" w:eastAsia="Consolas" w:cs="Times New Roman"/>
          <w:i w:val="0"/>
          <w:caps w:val="0"/>
          <w:color w:val="0000CD"/>
          <w:spacing w:val="0"/>
          <w:sz w:val="24"/>
          <w:szCs w:val="24"/>
          <w:lang w:val="en-US"/>
        </w:rPr>
        <w:tab/>
      </w:r>
      <w:r>
        <w:rPr>
          <w:rFonts w:hint="default" w:ascii="Times New Roman" w:hAnsi="Times New Roman" w:eastAsia="Consolas" w:cs="Times New Roman"/>
          <w:i w:val="0"/>
          <w:caps w:val="0"/>
          <w:color w:val="0000CD"/>
          <w:spacing w:val="0"/>
          <w:sz w:val="24"/>
          <w:szCs w:val="24"/>
          <w:lang w:val="en-US"/>
        </w:rPr>
        <w:tab/>
      </w:r>
      <w:r>
        <w:rPr>
          <w:rFonts w:hint="default" w:ascii="Times New Roman" w:hAnsi="Times New Roman" w:eastAsia="Consolas" w:cs="Times New Roman"/>
          <w:i w:val="0"/>
          <w:caps w:val="0"/>
          <w:color w:val="0000CD"/>
          <w:spacing w:val="0"/>
          <w:sz w:val="24"/>
          <w:szCs w:val="24"/>
          <w:lang w:val="en-US"/>
        </w:rPr>
        <w:tab/>
      </w:r>
      <w:r>
        <w:rPr>
          <w:rFonts w:hint="default" w:ascii="Times New Roman" w:hAnsi="Times New Roman" w:eastAsia="Consolas" w:cs="Times New Roman"/>
          <w:i w:val="0"/>
          <w:caps w:val="0"/>
          <w:color w:val="0000CD"/>
          <w:spacing w:val="0"/>
          <w:sz w:val="24"/>
          <w:szCs w:val="24"/>
          <w:lang w:val="en-US"/>
        </w:rPr>
        <w:tab/>
      </w:r>
      <w:r>
        <w:rPr>
          <w:rFonts w:hint="default" w:ascii="Times New Roman" w:hAnsi="Times New Roman" w:eastAsia="Consolas" w:cs="Times New Roman"/>
          <w:i w:val="0"/>
          <w:caps w:val="0"/>
          <w:color w:val="0000CD"/>
          <w:spacing w:val="0"/>
          <w:sz w:val="24"/>
          <w:szCs w:val="24"/>
          <w:lang w:val="en-US"/>
        </w:rPr>
        <w:t>//body tag</w:t>
      </w:r>
      <w:r>
        <w:rPr>
          <w:rFonts w:hint="default" w:ascii="Times New Roman" w:hAnsi="Times New Roman" w:eastAsia="Consolas" w:cs="Times New Roman"/>
          <w:i w:val="0"/>
          <w:caps w:val="0"/>
          <w:color w:val="000000"/>
          <w:spacing w:val="0"/>
          <w:sz w:val="24"/>
          <w:szCs w:val="24"/>
        </w:rPr>
        <w:br w:type="textWrapping"/>
      </w:r>
      <w:r>
        <w:rPr>
          <w:rFonts w:hint="default" w:ascii="Times New Roman" w:hAnsi="Times New Roman" w:eastAsia="Consolas" w:cs="Times New Roman"/>
          <w:i w:val="0"/>
          <w:caps w:val="0"/>
          <w:color w:val="000000"/>
          <w:spacing w:val="0"/>
          <w:sz w:val="24"/>
          <w:szCs w:val="24"/>
        </w:rPr>
        <w:br w:type="textWrapping"/>
      </w:r>
      <w:r>
        <w:rPr>
          <w:rFonts w:hint="default" w:ascii="Times New Roman" w:hAnsi="Times New Roman" w:eastAsia="Consolas" w:cs="Times New Roman"/>
          <w:i w:val="0"/>
          <w:caps w:val="0"/>
          <w:color w:val="0000CD"/>
          <w:spacing w:val="0"/>
          <w:sz w:val="24"/>
          <w:szCs w:val="24"/>
        </w:rPr>
        <w:t>&lt;</w:t>
      </w:r>
      <w:r>
        <w:rPr>
          <w:rFonts w:hint="default" w:ascii="Times New Roman" w:hAnsi="Times New Roman" w:eastAsia="Consolas" w:cs="Times New Roman"/>
          <w:i w:val="0"/>
          <w:caps w:val="0"/>
          <w:color w:val="A52A2A"/>
          <w:spacing w:val="0"/>
          <w:sz w:val="24"/>
          <w:szCs w:val="24"/>
        </w:rPr>
        <w:t>h1</w:t>
      </w:r>
      <w:r>
        <w:rPr>
          <w:rFonts w:hint="default" w:ascii="Times New Roman" w:hAnsi="Times New Roman" w:eastAsia="Consolas" w:cs="Times New Roman"/>
          <w:i w:val="0"/>
          <w:caps w:val="0"/>
          <w:color w:val="0000CD"/>
          <w:spacing w:val="0"/>
          <w:sz w:val="24"/>
          <w:szCs w:val="24"/>
        </w:rPr>
        <w:t>&gt;</w:t>
      </w:r>
      <w:r>
        <w:rPr>
          <w:rFonts w:hint="default" w:ascii="Times New Roman" w:hAnsi="Times New Roman" w:eastAsia="Consolas" w:cs="Times New Roman"/>
          <w:i w:val="0"/>
          <w:caps w:val="0"/>
          <w:color w:val="000000"/>
          <w:spacing w:val="0"/>
          <w:sz w:val="24"/>
          <w:szCs w:val="24"/>
          <w:shd w:val="clear" w:fill="FFFFFF"/>
        </w:rPr>
        <w:t>This is a Heading</w:t>
      </w:r>
      <w:r>
        <w:rPr>
          <w:rFonts w:hint="default" w:ascii="Times New Roman" w:hAnsi="Times New Roman" w:eastAsia="Consolas" w:cs="Times New Roman"/>
          <w:i w:val="0"/>
          <w:caps w:val="0"/>
          <w:color w:val="0000CD"/>
          <w:spacing w:val="0"/>
          <w:sz w:val="24"/>
          <w:szCs w:val="24"/>
        </w:rPr>
        <w:t>&lt;</w:t>
      </w:r>
      <w:r>
        <w:rPr>
          <w:rFonts w:hint="default" w:ascii="Times New Roman" w:hAnsi="Times New Roman" w:eastAsia="Consolas" w:cs="Times New Roman"/>
          <w:i w:val="0"/>
          <w:caps w:val="0"/>
          <w:color w:val="A52A2A"/>
          <w:spacing w:val="0"/>
          <w:sz w:val="24"/>
          <w:szCs w:val="24"/>
        </w:rPr>
        <w:t>/h1</w:t>
      </w:r>
      <w:r>
        <w:rPr>
          <w:rFonts w:hint="default" w:ascii="Times New Roman" w:hAnsi="Times New Roman" w:eastAsia="Consolas" w:cs="Times New Roman"/>
          <w:i w:val="0"/>
          <w:caps w:val="0"/>
          <w:color w:val="0000CD"/>
          <w:spacing w:val="0"/>
          <w:sz w:val="24"/>
          <w:szCs w:val="24"/>
        </w:rPr>
        <w:t>&gt;</w:t>
      </w:r>
      <w:r>
        <w:rPr>
          <w:rFonts w:hint="default" w:ascii="Times New Roman" w:hAnsi="Times New Roman" w:eastAsia="Consolas" w:cs="Times New Roman"/>
          <w:i w:val="0"/>
          <w:caps w:val="0"/>
          <w:color w:val="0000CD"/>
          <w:spacing w:val="0"/>
          <w:sz w:val="24"/>
          <w:szCs w:val="24"/>
          <w:lang w:val="en-US"/>
        </w:rPr>
        <w:t xml:space="preserve">  </w:t>
      </w:r>
      <w:r>
        <w:rPr>
          <w:rFonts w:hint="default" w:ascii="Times New Roman" w:hAnsi="Times New Roman" w:eastAsia="Consolas" w:cs="Times New Roman"/>
          <w:i w:val="0"/>
          <w:caps w:val="0"/>
          <w:color w:val="0000CD"/>
          <w:spacing w:val="0"/>
          <w:sz w:val="24"/>
          <w:szCs w:val="24"/>
          <w:lang w:val="en-US"/>
        </w:rPr>
        <w:tab/>
      </w:r>
      <w:r>
        <w:rPr>
          <w:rFonts w:hint="default" w:ascii="Times New Roman" w:hAnsi="Times New Roman" w:eastAsia="Consolas" w:cs="Times New Roman"/>
          <w:i w:val="0"/>
          <w:caps w:val="0"/>
          <w:color w:val="0000CD"/>
          <w:spacing w:val="0"/>
          <w:sz w:val="24"/>
          <w:szCs w:val="24"/>
          <w:lang w:val="en-US"/>
        </w:rPr>
        <w:tab/>
      </w:r>
      <w:r>
        <w:rPr>
          <w:rFonts w:hint="default" w:ascii="Times New Roman" w:hAnsi="Times New Roman" w:eastAsia="Consolas" w:cs="Times New Roman"/>
          <w:i w:val="0"/>
          <w:caps w:val="0"/>
          <w:color w:val="0000CD"/>
          <w:spacing w:val="0"/>
          <w:sz w:val="24"/>
          <w:szCs w:val="24"/>
          <w:lang w:val="en-US"/>
        </w:rPr>
        <w:t>//header tag</w:t>
      </w:r>
      <w:r>
        <w:rPr>
          <w:rFonts w:hint="default" w:ascii="Times New Roman" w:hAnsi="Times New Roman" w:eastAsia="Consolas" w:cs="Times New Roman"/>
          <w:i w:val="0"/>
          <w:caps w:val="0"/>
          <w:color w:val="000000"/>
          <w:spacing w:val="0"/>
          <w:sz w:val="24"/>
          <w:szCs w:val="24"/>
        </w:rPr>
        <w:br w:type="textWrapping"/>
      </w:r>
      <w:r>
        <w:rPr>
          <w:rFonts w:hint="default" w:ascii="Times New Roman" w:hAnsi="Times New Roman" w:eastAsia="Consolas" w:cs="Times New Roman"/>
          <w:i w:val="0"/>
          <w:caps w:val="0"/>
          <w:color w:val="0000CD"/>
          <w:spacing w:val="0"/>
          <w:sz w:val="24"/>
          <w:szCs w:val="24"/>
        </w:rPr>
        <w:t>&lt;</w:t>
      </w:r>
      <w:r>
        <w:rPr>
          <w:rFonts w:hint="default" w:ascii="Times New Roman" w:hAnsi="Times New Roman" w:eastAsia="Consolas" w:cs="Times New Roman"/>
          <w:i w:val="0"/>
          <w:caps w:val="0"/>
          <w:color w:val="A52A2A"/>
          <w:spacing w:val="0"/>
          <w:sz w:val="24"/>
          <w:szCs w:val="24"/>
        </w:rPr>
        <w:t>p</w:t>
      </w:r>
      <w:r>
        <w:rPr>
          <w:rFonts w:hint="default" w:ascii="Times New Roman" w:hAnsi="Times New Roman" w:eastAsia="Consolas" w:cs="Times New Roman"/>
          <w:i w:val="0"/>
          <w:caps w:val="0"/>
          <w:color w:val="0000CD"/>
          <w:spacing w:val="0"/>
          <w:sz w:val="24"/>
          <w:szCs w:val="24"/>
        </w:rPr>
        <w:t>&gt;</w:t>
      </w:r>
      <w:r>
        <w:rPr>
          <w:rFonts w:hint="default" w:ascii="Times New Roman" w:hAnsi="Times New Roman" w:eastAsia="Consolas" w:cs="Times New Roman"/>
          <w:i w:val="0"/>
          <w:caps w:val="0"/>
          <w:color w:val="000000"/>
          <w:spacing w:val="0"/>
          <w:sz w:val="24"/>
          <w:szCs w:val="24"/>
          <w:shd w:val="clear" w:fill="FFFFFF"/>
        </w:rPr>
        <w:t>This is a paragraph.</w:t>
      </w:r>
      <w:r>
        <w:rPr>
          <w:rFonts w:hint="default" w:ascii="Times New Roman" w:hAnsi="Times New Roman" w:eastAsia="Consolas" w:cs="Times New Roman"/>
          <w:i w:val="0"/>
          <w:caps w:val="0"/>
          <w:color w:val="0000CD"/>
          <w:spacing w:val="0"/>
          <w:sz w:val="24"/>
          <w:szCs w:val="24"/>
        </w:rPr>
        <w:t>&lt;</w:t>
      </w:r>
      <w:r>
        <w:rPr>
          <w:rFonts w:hint="default" w:ascii="Times New Roman" w:hAnsi="Times New Roman" w:eastAsia="Consolas" w:cs="Times New Roman"/>
          <w:i w:val="0"/>
          <w:caps w:val="0"/>
          <w:color w:val="A52A2A"/>
          <w:spacing w:val="0"/>
          <w:sz w:val="24"/>
          <w:szCs w:val="24"/>
        </w:rPr>
        <w:t>/p</w:t>
      </w:r>
      <w:r>
        <w:rPr>
          <w:rFonts w:hint="default" w:ascii="Times New Roman" w:hAnsi="Times New Roman" w:eastAsia="Consolas" w:cs="Times New Roman"/>
          <w:i w:val="0"/>
          <w:caps w:val="0"/>
          <w:color w:val="0000CD"/>
          <w:spacing w:val="0"/>
          <w:sz w:val="24"/>
          <w:szCs w:val="24"/>
        </w:rPr>
        <w:t>&gt;</w:t>
      </w:r>
      <w:r>
        <w:rPr>
          <w:rFonts w:hint="default" w:ascii="Times New Roman" w:hAnsi="Times New Roman" w:eastAsia="Consolas" w:cs="Times New Roman"/>
          <w:i w:val="0"/>
          <w:caps w:val="0"/>
          <w:color w:val="0000CD"/>
          <w:spacing w:val="0"/>
          <w:sz w:val="24"/>
          <w:szCs w:val="24"/>
          <w:lang w:val="en-US"/>
        </w:rPr>
        <w:tab/>
      </w:r>
      <w:r>
        <w:rPr>
          <w:rFonts w:hint="default" w:ascii="Times New Roman" w:hAnsi="Times New Roman" w:eastAsia="Consolas" w:cs="Times New Roman"/>
          <w:i w:val="0"/>
          <w:caps w:val="0"/>
          <w:color w:val="0000CD"/>
          <w:spacing w:val="0"/>
          <w:sz w:val="24"/>
          <w:szCs w:val="24"/>
          <w:lang w:val="en-US"/>
        </w:rPr>
        <w:tab/>
      </w:r>
      <w:r>
        <w:rPr>
          <w:rFonts w:hint="default" w:ascii="Times New Roman" w:hAnsi="Times New Roman" w:eastAsia="Consolas" w:cs="Times New Roman"/>
          <w:i w:val="0"/>
          <w:caps w:val="0"/>
          <w:color w:val="0000CD"/>
          <w:spacing w:val="0"/>
          <w:sz w:val="24"/>
          <w:szCs w:val="24"/>
          <w:lang w:val="en-US"/>
        </w:rPr>
        <w:t>//paragraph tag</w:t>
      </w:r>
      <w:r>
        <w:rPr>
          <w:rFonts w:hint="default" w:ascii="Times New Roman" w:hAnsi="Times New Roman" w:eastAsia="Consolas" w:cs="Times New Roman"/>
          <w:i w:val="0"/>
          <w:caps w:val="0"/>
          <w:color w:val="000000"/>
          <w:spacing w:val="0"/>
          <w:sz w:val="24"/>
          <w:szCs w:val="24"/>
        </w:rPr>
        <w:br w:type="textWrapping"/>
      </w:r>
      <w:r>
        <w:rPr>
          <w:rFonts w:hint="default" w:ascii="Times New Roman" w:hAnsi="Times New Roman" w:eastAsia="Consolas" w:cs="Times New Roman"/>
          <w:i w:val="0"/>
          <w:caps w:val="0"/>
          <w:color w:val="000000"/>
          <w:spacing w:val="0"/>
          <w:sz w:val="24"/>
          <w:szCs w:val="24"/>
        </w:rPr>
        <w:br w:type="textWrapping"/>
      </w:r>
      <w:r>
        <w:rPr>
          <w:rFonts w:hint="default" w:ascii="Times New Roman" w:hAnsi="Times New Roman" w:eastAsia="Consolas" w:cs="Times New Roman"/>
          <w:i w:val="0"/>
          <w:caps w:val="0"/>
          <w:color w:val="0000CD"/>
          <w:spacing w:val="0"/>
          <w:sz w:val="24"/>
          <w:szCs w:val="24"/>
        </w:rPr>
        <w:t>&lt;</w:t>
      </w:r>
      <w:r>
        <w:rPr>
          <w:rFonts w:hint="default" w:ascii="Times New Roman" w:hAnsi="Times New Roman" w:eastAsia="Consolas" w:cs="Times New Roman"/>
          <w:i w:val="0"/>
          <w:caps w:val="0"/>
          <w:color w:val="A52A2A"/>
          <w:spacing w:val="0"/>
          <w:sz w:val="24"/>
          <w:szCs w:val="24"/>
        </w:rPr>
        <w:t>/body</w:t>
      </w:r>
      <w:r>
        <w:rPr>
          <w:rFonts w:hint="default" w:ascii="Times New Roman" w:hAnsi="Times New Roman" w:eastAsia="Consolas" w:cs="Times New Roman"/>
          <w:i w:val="0"/>
          <w:caps w:val="0"/>
          <w:color w:val="0000CD"/>
          <w:spacing w:val="0"/>
          <w:sz w:val="24"/>
          <w:szCs w:val="24"/>
        </w:rPr>
        <w:t>&gt;</w:t>
      </w:r>
      <w:r>
        <w:rPr>
          <w:rFonts w:hint="default" w:ascii="Times New Roman" w:hAnsi="Times New Roman" w:eastAsia="Consolas" w:cs="Times New Roman"/>
          <w:i w:val="0"/>
          <w:caps w:val="0"/>
          <w:color w:val="000000"/>
          <w:spacing w:val="0"/>
          <w:sz w:val="24"/>
          <w:szCs w:val="24"/>
        </w:rPr>
        <w:br w:type="textWrapping"/>
      </w:r>
      <w:r>
        <w:rPr>
          <w:rFonts w:hint="default" w:ascii="Times New Roman" w:hAnsi="Times New Roman" w:eastAsia="Consolas" w:cs="Times New Roman"/>
          <w:i w:val="0"/>
          <w:caps w:val="0"/>
          <w:color w:val="0000CD"/>
          <w:spacing w:val="0"/>
          <w:sz w:val="24"/>
          <w:szCs w:val="24"/>
        </w:rPr>
        <w:t>&lt;</w:t>
      </w:r>
      <w:r>
        <w:rPr>
          <w:rFonts w:hint="default" w:ascii="Times New Roman" w:hAnsi="Times New Roman" w:eastAsia="Consolas" w:cs="Times New Roman"/>
          <w:i w:val="0"/>
          <w:caps w:val="0"/>
          <w:color w:val="A52A2A"/>
          <w:spacing w:val="0"/>
          <w:sz w:val="24"/>
          <w:szCs w:val="24"/>
        </w:rPr>
        <w:t>/html</w:t>
      </w:r>
      <w:r>
        <w:rPr>
          <w:rFonts w:hint="default" w:ascii="Times New Roman" w:hAnsi="Times New Roman" w:eastAsia="Consolas" w:cs="Times New Roman"/>
          <w:i w:val="0"/>
          <w:caps w:val="0"/>
          <w:color w:val="0000CD"/>
          <w:spacing w:val="0"/>
          <w:sz w:val="24"/>
          <w:szCs w:val="24"/>
        </w:rPr>
        <w:t>&gt;</w:t>
      </w:r>
    </w:p>
    <w:p>
      <w:pPr>
        <w:numPr>
          <w:ilvl w:val="0"/>
          <w:numId w:val="3"/>
        </w:numPr>
        <w:tabs>
          <w:tab w:val="clear" w:pos="420"/>
        </w:tabs>
        <w:ind w:left="420" w:leftChars="0" w:hanging="420" w:firstLineChars="0"/>
        <w:rPr>
          <w:rFonts w:hint="default" w:ascii="Times New Roman" w:hAnsi="Times New Roman" w:cs="Times New Roman"/>
          <w:b/>
          <w:bCs/>
          <w:sz w:val="24"/>
          <w:szCs w:val="24"/>
        </w:rPr>
      </w:pPr>
      <w:r>
        <w:rPr>
          <w:rFonts w:hint="default" w:ascii="Times New Roman" w:hAnsi="Times New Roman" w:cs="Times New Roman"/>
          <w:b/>
          <w:bCs/>
          <w:color w:val="000000" w:themeColor="text1"/>
          <w:sz w:val="24"/>
          <w:szCs w:val="24"/>
          <w:lang w:val="en-US"/>
          <w14:textFill>
            <w14:solidFill>
              <w14:schemeClr w14:val="tx1"/>
            </w14:solidFill>
          </w14:textFill>
        </w:rPr>
        <w:t>OUTPUT:</w:t>
      </w:r>
    </w:p>
    <w:p>
      <w:pPr>
        <w:pStyle w:val="2"/>
        <w:keepNext w:val="0"/>
        <w:keepLines w:val="0"/>
        <w:widowControl/>
        <w:suppressLineNumbers w:val="0"/>
        <w:ind w:left="2100" w:leftChars="0" w:firstLine="420" w:firstLineChars="0"/>
        <w:rPr>
          <w:rFonts w:hint="default" w:ascii="Times New Roman" w:hAnsi="Times New Roman" w:cs="Times New Roman"/>
          <w:i w:val="0"/>
          <w:caps w:val="0"/>
          <w:color w:val="000000"/>
          <w:spacing w:val="0"/>
        </w:rPr>
      </w:pPr>
      <w:r>
        <w:rPr>
          <w:rFonts w:hint="default" w:ascii="Times New Roman" w:hAnsi="Times New Roman" w:cs="Times New Roman"/>
          <w:i w:val="0"/>
          <w:caps w:val="0"/>
          <w:color w:val="000000"/>
          <w:spacing w:val="0"/>
        </w:rPr>
        <w:t>This is a Heading</w:t>
      </w:r>
    </w:p>
    <w:p>
      <w:pPr>
        <w:pStyle w:val="12"/>
        <w:keepNext w:val="0"/>
        <w:keepLines w:val="0"/>
        <w:widowControl/>
        <w:suppressLineNumbers w:val="0"/>
        <w:ind w:left="2100" w:leftChars="0" w:firstLine="420" w:firstLineChars="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This is a paragraph.</w:t>
      </w:r>
    </w:p>
    <w:p>
      <w:pPr>
        <w:pStyle w:val="12"/>
        <w:keepNext w:val="0"/>
        <w:keepLines w:val="0"/>
        <w:widowControl/>
        <w:numPr>
          <w:ilvl w:val="0"/>
          <w:numId w:val="0"/>
        </w:numPr>
        <w:suppressLineNumbers w:val="0"/>
        <w:ind w:leftChars="0" w:right="0" w:rightChars="0"/>
        <w:rPr>
          <w:rFonts w:hint="default" w:ascii="Times New Roman" w:hAnsi="Times New Roman" w:cs="Times New Roman"/>
          <w:b/>
          <w:bCs/>
          <w:i w:val="0"/>
          <w:caps w:val="0"/>
          <w:color w:val="000000"/>
          <w:spacing w:val="0"/>
          <w:sz w:val="28"/>
          <w:szCs w:val="28"/>
          <w:lang w:val="en-US"/>
        </w:rPr>
      </w:pPr>
      <w:r>
        <w:rPr>
          <w:rFonts w:hint="default" w:ascii="Times New Roman" w:hAnsi="Times New Roman" w:cs="Times New Roman"/>
          <w:b/>
          <w:bCs/>
          <w:i w:val="0"/>
          <w:caps w:val="0"/>
          <w:color w:val="000000"/>
          <w:spacing w:val="0"/>
          <w:sz w:val="28"/>
          <w:szCs w:val="28"/>
          <w:lang w:val="en-US"/>
        </w:rPr>
        <w:t>HTML heading:</w:t>
      </w:r>
    </w:p>
    <w:p>
      <w:pPr>
        <w:pStyle w:val="12"/>
        <w:keepNext w:val="0"/>
        <w:keepLines w:val="0"/>
        <w:widowControl/>
        <w:suppressLineNumbers w:val="0"/>
        <w:shd w:val="clear" w:fill="FFFFFF"/>
        <w:ind w:left="0" w:firstLine="0"/>
        <w:rPr>
          <w:rFonts w:hint="default" w:ascii="Times New Roman" w:hAnsi="Times New Roman" w:cs="Times New Roman"/>
          <w:i w:val="0"/>
          <w:caps w:val="0"/>
          <w:color w:val="000000"/>
          <w:spacing w:val="0"/>
          <w:sz w:val="22"/>
          <w:szCs w:val="22"/>
          <w:shd w:val="clear" w:fill="FFFFFF"/>
          <w:lang w:val="en-US"/>
        </w:rPr>
      </w:pPr>
      <w:r>
        <w:rPr>
          <w:rFonts w:hint="default" w:ascii="Times New Roman" w:hAnsi="Times New Roman" w:cs="Times New Roman"/>
          <w:i w:val="0"/>
          <w:caps w:val="0"/>
          <w:color w:val="000000"/>
          <w:spacing w:val="0"/>
          <w:sz w:val="22"/>
          <w:szCs w:val="22"/>
          <w:shd w:val="clear" w:fill="FFFFFF"/>
        </w:rPr>
        <w:t>HTML headings are defined with the </w:t>
      </w:r>
      <w:r>
        <w:rPr>
          <w:rStyle w:val="16"/>
          <w:rFonts w:hint="default" w:ascii="Times New Roman" w:hAnsi="Times New Roman" w:eastAsia="Consolas" w:cs="Times New Roman"/>
          <w:i w:val="0"/>
          <w:caps w:val="0"/>
          <w:color w:val="DC143C"/>
          <w:spacing w:val="0"/>
          <w:sz w:val="24"/>
          <w:szCs w:val="24"/>
          <w:shd w:val="clear" w:fill="F1F1F1"/>
        </w:rPr>
        <w:t>&lt;h1&gt;</w:t>
      </w:r>
      <w:r>
        <w:rPr>
          <w:rFonts w:hint="default" w:ascii="Times New Roman" w:hAnsi="Times New Roman" w:cs="Times New Roman"/>
          <w:i w:val="0"/>
          <w:caps w:val="0"/>
          <w:color w:val="000000"/>
          <w:spacing w:val="0"/>
          <w:sz w:val="22"/>
          <w:szCs w:val="22"/>
          <w:shd w:val="clear" w:fill="FFFFFF"/>
        </w:rPr>
        <w:t> to </w:t>
      </w:r>
      <w:r>
        <w:rPr>
          <w:rStyle w:val="16"/>
          <w:rFonts w:hint="default" w:ascii="Times New Roman" w:hAnsi="Times New Roman" w:eastAsia="Consolas" w:cs="Times New Roman"/>
          <w:i w:val="0"/>
          <w:caps w:val="0"/>
          <w:color w:val="DC143C"/>
          <w:spacing w:val="0"/>
          <w:sz w:val="24"/>
          <w:szCs w:val="24"/>
          <w:shd w:val="clear" w:fill="F1F1F1"/>
        </w:rPr>
        <w:t>&lt;h6&gt;</w:t>
      </w:r>
      <w:r>
        <w:rPr>
          <w:rFonts w:hint="default" w:ascii="Times New Roman" w:hAnsi="Times New Roman" w:cs="Times New Roman"/>
          <w:i w:val="0"/>
          <w:caps w:val="0"/>
          <w:color w:val="000000"/>
          <w:spacing w:val="0"/>
          <w:sz w:val="22"/>
          <w:szCs w:val="22"/>
          <w:shd w:val="clear" w:fill="FFFFFF"/>
        </w:rPr>
        <w:t> tags.</w:t>
      </w:r>
      <w:r>
        <w:rPr>
          <w:rStyle w:val="16"/>
          <w:rFonts w:hint="default" w:ascii="Times New Roman" w:hAnsi="Times New Roman" w:eastAsia="Consolas" w:cs="Times New Roman"/>
          <w:i w:val="0"/>
          <w:caps w:val="0"/>
          <w:color w:val="DC143C"/>
          <w:spacing w:val="0"/>
          <w:sz w:val="24"/>
          <w:szCs w:val="24"/>
          <w:shd w:val="clear" w:fill="F1F1F1"/>
        </w:rPr>
        <w:t>&lt;h1&gt;</w:t>
      </w:r>
      <w:r>
        <w:rPr>
          <w:rFonts w:hint="default" w:ascii="Times New Roman" w:hAnsi="Times New Roman" w:cs="Times New Roman"/>
          <w:i w:val="0"/>
          <w:caps w:val="0"/>
          <w:color w:val="000000"/>
          <w:spacing w:val="0"/>
          <w:sz w:val="22"/>
          <w:szCs w:val="22"/>
          <w:shd w:val="clear" w:fill="FFFFFF"/>
        </w:rPr>
        <w:t> defines the most important heading. </w:t>
      </w:r>
      <w:r>
        <w:rPr>
          <w:rStyle w:val="16"/>
          <w:rFonts w:hint="default" w:ascii="Times New Roman" w:hAnsi="Times New Roman" w:eastAsia="Consolas" w:cs="Times New Roman"/>
          <w:i w:val="0"/>
          <w:caps w:val="0"/>
          <w:color w:val="DC143C"/>
          <w:spacing w:val="0"/>
          <w:sz w:val="24"/>
          <w:szCs w:val="24"/>
          <w:shd w:val="clear" w:fill="F1F1F1"/>
        </w:rPr>
        <w:t>&lt;h6&gt;</w:t>
      </w:r>
      <w:r>
        <w:rPr>
          <w:rFonts w:hint="default" w:ascii="Times New Roman" w:hAnsi="Times New Roman" w:cs="Times New Roman"/>
          <w:i w:val="0"/>
          <w:caps w:val="0"/>
          <w:color w:val="000000"/>
          <w:spacing w:val="0"/>
          <w:sz w:val="22"/>
          <w:szCs w:val="22"/>
          <w:shd w:val="clear" w:fill="FFFFFF"/>
        </w:rPr>
        <w:t> defines the least important heading</w:t>
      </w:r>
      <w:r>
        <w:rPr>
          <w:rFonts w:hint="default" w:ascii="Times New Roman" w:hAnsi="Times New Roman" w:cs="Times New Roman"/>
          <w:i w:val="0"/>
          <w:caps w:val="0"/>
          <w:color w:val="000000"/>
          <w:spacing w:val="0"/>
          <w:sz w:val="22"/>
          <w:szCs w:val="22"/>
          <w:shd w:val="clear" w:fill="FFFFFF"/>
          <w:lang w:val="en-US"/>
        </w:rPr>
        <w:t>.</w:t>
      </w:r>
    </w:p>
    <w:p>
      <w:pPr>
        <w:numPr>
          <w:ilvl w:val="0"/>
          <w:numId w:val="2"/>
        </w:numPr>
        <w:ind w:left="420" w:leftChars="0" w:hanging="420" w:firstLineChars="0"/>
        <w:rPr>
          <w:rFonts w:hint="default" w:ascii="Times New Roman" w:hAnsi="Times New Roman" w:eastAsia="Consolas" w:cs="Times New Roman"/>
          <w:b/>
          <w:bCs/>
          <w:i w:val="0"/>
          <w:caps w:val="0"/>
          <w:color w:val="000000"/>
          <w:spacing w:val="0"/>
          <w:sz w:val="24"/>
          <w:szCs w:val="24"/>
        </w:rPr>
      </w:pPr>
      <w:r>
        <w:rPr>
          <w:rFonts w:hint="default" w:ascii="Times New Roman" w:hAnsi="Times New Roman" w:eastAsia="Consolas" w:cs="Times New Roman"/>
          <w:b/>
          <w:bCs/>
          <w:i w:val="0"/>
          <w:caps w:val="0"/>
          <w:color w:val="000000"/>
          <w:spacing w:val="0"/>
          <w:sz w:val="24"/>
          <w:szCs w:val="24"/>
          <w:lang w:val="en-US"/>
        </w:rPr>
        <w:t>Example:</w:t>
      </w:r>
    </w:p>
    <w:p>
      <w:pPr>
        <w:numPr>
          <w:ilvl w:val="0"/>
          <w:numId w:val="0"/>
        </w:numPr>
        <w:ind w:firstLine="420" w:firstLineChars="0"/>
        <w:rPr>
          <w:rFonts w:hint="default" w:ascii="Times New Roman" w:hAnsi="Times New Roman" w:eastAsia="Consolas" w:cs="Times New Roman"/>
          <w:i w:val="0"/>
          <w:caps w:val="0"/>
          <w:color w:val="000000"/>
          <w:spacing w:val="0"/>
          <w:sz w:val="24"/>
          <w:szCs w:val="24"/>
        </w:rPr>
      </w:pPr>
      <w:r>
        <w:rPr>
          <w:rFonts w:hint="default" w:ascii="Times New Roman" w:hAnsi="Times New Roman" w:eastAsia="Consolas" w:cs="Times New Roman"/>
          <w:i w:val="0"/>
          <w:caps w:val="0"/>
          <w:color w:val="0000CD"/>
          <w:spacing w:val="0"/>
          <w:sz w:val="24"/>
          <w:szCs w:val="24"/>
        </w:rPr>
        <w:t>&lt;</w:t>
      </w:r>
      <w:r>
        <w:rPr>
          <w:rFonts w:hint="default" w:ascii="Times New Roman" w:hAnsi="Times New Roman" w:eastAsia="Consolas" w:cs="Times New Roman"/>
          <w:i w:val="0"/>
          <w:caps w:val="0"/>
          <w:color w:val="A52A2A"/>
          <w:spacing w:val="0"/>
          <w:sz w:val="24"/>
          <w:szCs w:val="24"/>
        </w:rPr>
        <w:t>!DOCTYPE</w:t>
      </w:r>
      <w:r>
        <w:rPr>
          <w:rFonts w:hint="default" w:ascii="Times New Roman" w:hAnsi="Times New Roman" w:eastAsia="Consolas" w:cs="Times New Roman"/>
          <w:i w:val="0"/>
          <w:caps w:val="0"/>
          <w:color w:val="FF0000"/>
          <w:spacing w:val="0"/>
          <w:sz w:val="24"/>
          <w:szCs w:val="24"/>
        </w:rPr>
        <w:t> html</w:t>
      </w:r>
      <w:r>
        <w:rPr>
          <w:rFonts w:hint="default" w:ascii="Times New Roman" w:hAnsi="Times New Roman" w:eastAsia="Consolas" w:cs="Times New Roman"/>
          <w:i w:val="0"/>
          <w:caps w:val="0"/>
          <w:color w:val="0000CD"/>
          <w:spacing w:val="0"/>
          <w:sz w:val="24"/>
          <w:szCs w:val="24"/>
        </w:rPr>
        <w:t>&gt;</w:t>
      </w:r>
      <w:r>
        <w:rPr>
          <w:rFonts w:hint="default" w:ascii="Times New Roman" w:hAnsi="Times New Roman" w:eastAsia="Consolas" w:cs="Times New Roman"/>
          <w:i w:val="0"/>
          <w:caps w:val="0"/>
          <w:color w:val="000000"/>
          <w:spacing w:val="0"/>
          <w:sz w:val="24"/>
          <w:szCs w:val="24"/>
        </w:rPr>
        <w:br w:type="textWrapping"/>
      </w:r>
      <w:r>
        <w:rPr>
          <w:rFonts w:hint="default" w:ascii="Times New Roman" w:hAnsi="Times New Roman" w:eastAsia="Consolas" w:cs="Times New Roman"/>
          <w:i w:val="0"/>
          <w:caps w:val="0"/>
          <w:color w:val="000000"/>
          <w:spacing w:val="0"/>
          <w:sz w:val="24"/>
          <w:szCs w:val="24"/>
          <w:lang w:val="en-US"/>
        </w:rPr>
        <w:tab/>
      </w:r>
      <w:r>
        <w:rPr>
          <w:rFonts w:hint="default" w:ascii="Times New Roman" w:hAnsi="Times New Roman" w:eastAsia="Consolas" w:cs="Times New Roman"/>
          <w:i w:val="0"/>
          <w:caps w:val="0"/>
          <w:color w:val="0000CD"/>
          <w:spacing w:val="0"/>
          <w:sz w:val="24"/>
          <w:szCs w:val="24"/>
        </w:rPr>
        <w:t>&lt;</w:t>
      </w:r>
      <w:r>
        <w:rPr>
          <w:rFonts w:hint="default" w:ascii="Times New Roman" w:hAnsi="Times New Roman" w:eastAsia="Consolas" w:cs="Times New Roman"/>
          <w:i w:val="0"/>
          <w:caps w:val="0"/>
          <w:color w:val="A52A2A"/>
          <w:spacing w:val="0"/>
          <w:sz w:val="24"/>
          <w:szCs w:val="24"/>
        </w:rPr>
        <w:t>html</w:t>
      </w:r>
      <w:r>
        <w:rPr>
          <w:rFonts w:hint="default" w:ascii="Times New Roman" w:hAnsi="Times New Roman" w:eastAsia="Consolas" w:cs="Times New Roman"/>
          <w:i w:val="0"/>
          <w:caps w:val="0"/>
          <w:color w:val="0000CD"/>
          <w:spacing w:val="0"/>
          <w:sz w:val="24"/>
          <w:szCs w:val="24"/>
        </w:rPr>
        <w:t>&gt;</w:t>
      </w:r>
      <w:r>
        <w:rPr>
          <w:rFonts w:hint="default" w:ascii="Times New Roman" w:hAnsi="Times New Roman" w:eastAsia="Consolas" w:cs="Times New Roman"/>
          <w:i w:val="0"/>
          <w:caps w:val="0"/>
          <w:color w:val="000000"/>
          <w:spacing w:val="0"/>
          <w:sz w:val="24"/>
          <w:szCs w:val="24"/>
        </w:rPr>
        <w:br w:type="textWrapping"/>
      </w:r>
      <w:r>
        <w:rPr>
          <w:rFonts w:hint="default" w:ascii="Times New Roman" w:hAnsi="Times New Roman" w:eastAsia="Consolas" w:cs="Times New Roman"/>
          <w:i w:val="0"/>
          <w:caps w:val="0"/>
          <w:color w:val="000000"/>
          <w:spacing w:val="0"/>
          <w:sz w:val="24"/>
          <w:szCs w:val="24"/>
          <w:lang w:val="en-US"/>
        </w:rPr>
        <w:tab/>
      </w:r>
      <w:r>
        <w:rPr>
          <w:rFonts w:hint="default" w:ascii="Times New Roman" w:hAnsi="Times New Roman" w:eastAsia="Consolas" w:cs="Times New Roman"/>
          <w:i w:val="0"/>
          <w:caps w:val="0"/>
          <w:color w:val="0000CD"/>
          <w:spacing w:val="0"/>
          <w:sz w:val="24"/>
          <w:szCs w:val="24"/>
        </w:rPr>
        <w:t>&lt;</w:t>
      </w:r>
      <w:r>
        <w:rPr>
          <w:rFonts w:hint="default" w:ascii="Times New Roman" w:hAnsi="Times New Roman" w:eastAsia="Consolas" w:cs="Times New Roman"/>
          <w:i w:val="0"/>
          <w:caps w:val="0"/>
          <w:color w:val="A52A2A"/>
          <w:spacing w:val="0"/>
          <w:sz w:val="24"/>
          <w:szCs w:val="24"/>
        </w:rPr>
        <w:t>body</w:t>
      </w:r>
      <w:r>
        <w:rPr>
          <w:rFonts w:hint="default" w:ascii="Times New Roman" w:hAnsi="Times New Roman" w:eastAsia="Consolas" w:cs="Times New Roman"/>
          <w:i w:val="0"/>
          <w:caps w:val="0"/>
          <w:color w:val="0000CD"/>
          <w:spacing w:val="0"/>
          <w:sz w:val="24"/>
          <w:szCs w:val="24"/>
        </w:rPr>
        <w:t>&gt;</w:t>
      </w:r>
      <w:r>
        <w:rPr>
          <w:rFonts w:hint="default" w:ascii="Times New Roman" w:hAnsi="Times New Roman" w:eastAsia="Consolas" w:cs="Times New Roman"/>
          <w:i w:val="0"/>
          <w:caps w:val="0"/>
          <w:color w:val="0000CD"/>
          <w:spacing w:val="0"/>
          <w:sz w:val="24"/>
          <w:szCs w:val="24"/>
          <w:lang w:val="en-US"/>
        </w:rPr>
        <w:tab/>
      </w:r>
      <w:r>
        <w:rPr>
          <w:rFonts w:hint="default" w:ascii="Times New Roman" w:hAnsi="Times New Roman" w:eastAsia="Consolas" w:cs="Times New Roman"/>
          <w:i w:val="0"/>
          <w:caps w:val="0"/>
          <w:color w:val="0000CD"/>
          <w:spacing w:val="0"/>
          <w:sz w:val="24"/>
          <w:szCs w:val="24"/>
          <w:lang w:val="en-US"/>
        </w:rPr>
        <w:tab/>
      </w:r>
      <w:r>
        <w:rPr>
          <w:rFonts w:hint="default" w:ascii="Times New Roman" w:hAnsi="Times New Roman" w:eastAsia="Consolas" w:cs="Times New Roman"/>
          <w:i w:val="0"/>
          <w:caps w:val="0"/>
          <w:color w:val="0000CD"/>
          <w:spacing w:val="0"/>
          <w:sz w:val="24"/>
          <w:szCs w:val="24"/>
          <w:lang w:val="en-US"/>
        </w:rPr>
        <w:tab/>
      </w:r>
      <w:r>
        <w:rPr>
          <w:rFonts w:hint="default" w:ascii="Times New Roman" w:hAnsi="Times New Roman" w:eastAsia="Consolas" w:cs="Times New Roman"/>
          <w:i w:val="0"/>
          <w:caps w:val="0"/>
          <w:color w:val="0000CD"/>
          <w:spacing w:val="0"/>
          <w:sz w:val="24"/>
          <w:szCs w:val="24"/>
          <w:lang w:val="en-US"/>
        </w:rPr>
        <w:tab/>
      </w:r>
      <w:r>
        <w:rPr>
          <w:rFonts w:hint="default" w:ascii="Times New Roman" w:hAnsi="Times New Roman" w:eastAsia="Consolas" w:cs="Times New Roman"/>
          <w:i w:val="0"/>
          <w:caps w:val="0"/>
          <w:color w:val="0000CD"/>
          <w:spacing w:val="0"/>
          <w:sz w:val="24"/>
          <w:szCs w:val="24"/>
          <w:lang w:val="en-US"/>
        </w:rPr>
        <w:tab/>
      </w:r>
      <w:r>
        <w:rPr>
          <w:rFonts w:hint="default" w:ascii="Times New Roman" w:hAnsi="Times New Roman" w:eastAsia="Consolas" w:cs="Times New Roman"/>
          <w:i w:val="0"/>
          <w:caps w:val="0"/>
          <w:color w:val="0000CD"/>
          <w:spacing w:val="0"/>
          <w:sz w:val="24"/>
          <w:szCs w:val="24"/>
          <w:lang w:val="en-US"/>
        </w:rPr>
        <w:tab/>
      </w:r>
      <w:r>
        <w:rPr>
          <w:rFonts w:hint="default" w:ascii="Times New Roman" w:hAnsi="Times New Roman" w:eastAsia="Consolas" w:cs="Times New Roman"/>
          <w:i w:val="0"/>
          <w:caps w:val="0"/>
          <w:color w:val="0000CD"/>
          <w:spacing w:val="0"/>
          <w:sz w:val="24"/>
          <w:szCs w:val="24"/>
          <w:lang w:val="en-US"/>
        </w:rPr>
        <w:tab/>
      </w:r>
      <w:r>
        <w:rPr>
          <w:rFonts w:hint="default" w:ascii="Times New Roman" w:hAnsi="Times New Roman" w:eastAsia="Consolas" w:cs="Times New Roman"/>
          <w:i w:val="0"/>
          <w:caps w:val="0"/>
          <w:color w:val="0000CD"/>
          <w:spacing w:val="0"/>
          <w:sz w:val="24"/>
          <w:szCs w:val="24"/>
          <w:lang w:val="en-US"/>
        </w:rPr>
        <w:tab/>
      </w:r>
      <w:r>
        <w:rPr>
          <w:rFonts w:hint="default" w:ascii="Times New Roman" w:hAnsi="Times New Roman" w:eastAsia="Consolas" w:cs="Times New Roman"/>
          <w:i w:val="0"/>
          <w:caps w:val="0"/>
          <w:color w:val="0000CD"/>
          <w:spacing w:val="0"/>
          <w:sz w:val="24"/>
          <w:szCs w:val="24"/>
          <w:lang w:val="en-US"/>
        </w:rPr>
        <w:tab/>
      </w:r>
      <w:r>
        <w:rPr>
          <w:rFonts w:hint="default" w:ascii="Times New Roman" w:hAnsi="Times New Roman" w:eastAsia="Consolas" w:cs="Times New Roman"/>
          <w:i w:val="0"/>
          <w:caps w:val="0"/>
          <w:color w:val="0000CD"/>
          <w:spacing w:val="0"/>
          <w:sz w:val="24"/>
          <w:szCs w:val="24"/>
          <w:lang w:val="en-US"/>
        </w:rPr>
        <w:t>//body tag</w:t>
      </w:r>
      <w:r>
        <w:rPr>
          <w:rFonts w:hint="default" w:ascii="Times New Roman" w:hAnsi="Times New Roman" w:eastAsia="Consolas" w:cs="Times New Roman"/>
          <w:i w:val="0"/>
          <w:caps w:val="0"/>
          <w:color w:val="000000"/>
          <w:spacing w:val="0"/>
          <w:sz w:val="24"/>
          <w:szCs w:val="24"/>
        </w:rPr>
        <w:br w:type="textWrapping"/>
      </w:r>
      <w:r>
        <w:rPr>
          <w:rFonts w:hint="default" w:ascii="Times New Roman" w:hAnsi="Times New Roman" w:eastAsia="Consolas" w:cs="Times New Roman"/>
          <w:i w:val="0"/>
          <w:caps w:val="0"/>
          <w:color w:val="000000"/>
          <w:spacing w:val="0"/>
          <w:sz w:val="24"/>
          <w:szCs w:val="24"/>
          <w:lang w:val="en-US"/>
        </w:rPr>
        <w:tab/>
      </w:r>
      <w:r>
        <w:rPr>
          <w:rFonts w:hint="default" w:ascii="Times New Roman" w:hAnsi="Times New Roman" w:eastAsia="Consolas" w:cs="Times New Roman"/>
          <w:i w:val="0"/>
          <w:caps w:val="0"/>
          <w:color w:val="0000CD"/>
          <w:spacing w:val="0"/>
          <w:sz w:val="24"/>
          <w:szCs w:val="24"/>
        </w:rPr>
        <w:t>&lt;</w:t>
      </w:r>
      <w:r>
        <w:rPr>
          <w:rFonts w:hint="default" w:ascii="Times New Roman" w:hAnsi="Times New Roman" w:eastAsia="Consolas" w:cs="Times New Roman"/>
          <w:i w:val="0"/>
          <w:caps w:val="0"/>
          <w:color w:val="A52A2A"/>
          <w:spacing w:val="0"/>
          <w:sz w:val="24"/>
          <w:szCs w:val="24"/>
        </w:rPr>
        <w:t>h1</w:t>
      </w:r>
      <w:r>
        <w:rPr>
          <w:rFonts w:hint="default" w:ascii="Times New Roman" w:hAnsi="Times New Roman" w:eastAsia="Consolas" w:cs="Times New Roman"/>
          <w:i w:val="0"/>
          <w:caps w:val="0"/>
          <w:color w:val="0000CD"/>
          <w:spacing w:val="0"/>
          <w:sz w:val="24"/>
          <w:szCs w:val="24"/>
        </w:rPr>
        <w:t>&gt;</w:t>
      </w:r>
      <w:r>
        <w:rPr>
          <w:rFonts w:hint="default" w:ascii="Times New Roman" w:hAnsi="Times New Roman" w:eastAsia="Consolas" w:cs="Times New Roman"/>
          <w:i w:val="0"/>
          <w:caps w:val="0"/>
          <w:color w:val="000000"/>
          <w:spacing w:val="0"/>
          <w:sz w:val="24"/>
          <w:szCs w:val="24"/>
          <w:shd w:val="clear" w:fill="FFFFFF"/>
        </w:rPr>
        <w:t xml:space="preserve">This is a </w:t>
      </w:r>
      <w:r>
        <w:rPr>
          <w:rFonts w:hint="default" w:ascii="Times New Roman" w:hAnsi="Times New Roman" w:eastAsia="Consolas" w:cs="Times New Roman"/>
          <w:i w:val="0"/>
          <w:caps w:val="0"/>
          <w:color w:val="000000"/>
          <w:spacing w:val="0"/>
          <w:sz w:val="24"/>
          <w:szCs w:val="24"/>
          <w:shd w:val="clear" w:fill="FFFFFF"/>
          <w:lang w:val="en-US"/>
        </w:rPr>
        <w:t>h</w:t>
      </w:r>
      <w:r>
        <w:rPr>
          <w:rFonts w:hint="default" w:ascii="Times New Roman" w:hAnsi="Times New Roman" w:eastAsia="Consolas" w:cs="Times New Roman"/>
          <w:i w:val="0"/>
          <w:caps w:val="0"/>
          <w:color w:val="000000"/>
          <w:spacing w:val="0"/>
          <w:sz w:val="24"/>
          <w:szCs w:val="24"/>
          <w:shd w:val="clear" w:fill="FFFFFF"/>
        </w:rPr>
        <w:t>eading</w:t>
      </w:r>
      <w:r>
        <w:rPr>
          <w:rFonts w:hint="default" w:ascii="Times New Roman" w:hAnsi="Times New Roman" w:eastAsia="Consolas" w:cs="Times New Roman"/>
          <w:i w:val="0"/>
          <w:caps w:val="0"/>
          <w:color w:val="000000"/>
          <w:spacing w:val="0"/>
          <w:sz w:val="24"/>
          <w:szCs w:val="24"/>
          <w:shd w:val="clear" w:fill="FFFFFF"/>
          <w:lang w:val="en-US"/>
        </w:rPr>
        <w:t xml:space="preserve"> 1</w:t>
      </w:r>
      <w:r>
        <w:rPr>
          <w:rFonts w:hint="default" w:ascii="Times New Roman" w:hAnsi="Times New Roman" w:eastAsia="Consolas" w:cs="Times New Roman"/>
          <w:i w:val="0"/>
          <w:caps w:val="0"/>
          <w:color w:val="0000CD"/>
          <w:spacing w:val="0"/>
          <w:sz w:val="24"/>
          <w:szCs w:val="24"/>
        </w:rPr>
        <w:t>&lt;</w:t>
      </w:r>
      <w:r>
        <w:rPr>
          <w:rFonts w:hint="default" w:ascii="Times New Roman" w:hAnsi="Times New Roman" w:eastAsia="Consolas" w:cs="Times New Roman"/>
          <w:i w:val="0"/>
          <w:caps w:val="0"/>
          <w:color w:val="A52A2A"/>
          <w:spacing w:val="0"/>
          <w:sz w:val="24"/>
          <w:szCs w:val="24"/>
        </w:rPr>
        <w:t>/h1</w:t>
      </w:r>
      <w:r>
        <w:rPr>
          <w:rFonts w:hint="default" w:ascii="Times New Roman" w:hAnsi="Times New Roman" w:eastAsia="Consolas" w:cs="Times New Roman"/>
          <w:i w:val="0"/>
          <w:caps w:val="0"/>
          <w:color w:val="0000CD"/>
          <w:spacing w:val="0"/>
          <w:sz w:val="24"/>
          <w:szCs w:val="24"/>
        </w:rPr>
        <w:t>&gt;</w:t>
      </w:r>
    </w:p>
    <w:p>
      <w:pPr>
        <w:numPr>
          <w:ilvl w:val="0"/>
          <w:numId w:val="0"/>
        </w:numPr>
        <w:ind w:leftChars="0"/>
        <w:rPr>
          <w:rFonts w:hint="default" w:ascii="Times New Roman" w:hAnsi="Times New Roman" w:eastAsia="Consolas" w:cs="Times New Roman"/>
          <w:i w:val="0"/>
          <w:caps w:val="0"/>
          <w:color w:val="0000CD"/>
          <w:spacing w:val="0"/>
          <w:sz w:val="24"/>
          <w:szCs w:val="24"/>
        </w:rPr>
      </w:pPr>
      <w:r>
        <w:rPr>
          <w:rFonts w:hint="default" w:ascii="Times New Roman" w:hAnsi="Times New Roman" w:eastAsia="Consolas" w:cs="Times New Roman"/>
          <w:i w:val="0"/>
          <w:caps w:val="0"/>
          <w:color w:val="0000CD"/>
          <w:spacing w:val="0"/>
          <w:sz w:val="24"/>
          <w:szCs w:val="24"/>
          <w:lang w:val="en-US"/>
        </w:rPr>
        <w:t xml:space="preserve">   </w:t>
      </w:r>
      <w:r>
        <w:rPr>
          <w:rFonts w:hint="default" w:ascii="Times New Roman" w:hAnsi="Times New Roman" w:eastAsia="Consolas" w:cs="Times New Roman"/>
          <w:i w:val="0"/>
          <w:caps w:val="0"/>
          <w:color w:val="0000CD"/>
          <w:spacing w:val="0"/>
          <w:sz w:val="24"/>
          <w:szCs w:val="24"/>
        </w:rPr>
        <w:t>&lt;</w:t>
      </w:r>
      <w:r>
        <w:rPr>
          <w:rFonts w:hint="default" w:ascii="Times New Roman" w:hAnsi="Times New Roman" w:eastAsia="Consolas" w:cs="Times New Roman"/>
          <w:i w:val="0"/>
          <w:caps w:val="0"/>
          <w:color w:val="A52A2A"/>
          <w:spacing w:val="0"/>
          <w:sz w:val="24"/>
          <w:szCs w:val="24"/>
        </w:rPr>
        <w:t>h</w:t>
      </w:r>
      <w:r>
        <w:rPr>
          <w:rFonts w:hint="default" w:ascii="Times New Roman" w:hAnsi="Times New Roman" w:eastAsia="Consolas" w:cs="Times New Roman"/>
          <w:i w:val="0"/>
          <w:caps w:val="0"/>
          <w:color w:val="A52A2A"/>
          <w:spacing w:val="0"/>
          <w:sz w:val="24"/>
          <w:szCs w:val="24"/>
          <w:lang w:val="en-US"/>
        </w:rPr>
        <w:t>2</w:t>
      </w:r>
      <w:r>
        <w:rPr>
          <w:rFonts w:hint="default" w:ascii="Times New Roman" w:hAnsi="Times New Roman" w:eastAsia="Consolas" w:cs="Times New Roman"/>
          <w:i w:val="0"/>
          <w:caps w:val="0"/>
          <w:color w:val="0000CD"/>
          <w:spacing w:val="0"/>
          <w:sz w:val="24"/>
          <w:szCs w:val="24"/>
        </w:rPr>
        <w:t>&gt;</w:t>
      </w:r>
      <w:r>
        <w:rPr>
          <w:rFonts w:hint="default" w:ascii="Times New Roman" w:hAnsi="Times New Roman" w:eastAsia="Consolas" w:cs="Times New Roman"/>
          <w:i w:val="0"/>
          <w:caps w:val="0"/>
          <w:color w:val="000000"/>
          <w:spacing w:val="0"/>
          <w:sz w:val="24"/>
          <w:szCs w:val="24"/>
          <w:shd w:val="clear" w:fill="FFFFFF"/>
        </w:rPr>
        <w:t xml:space="preserve">This is a </w:t>
      </w:r>
      <w:r>
        <w:rPr>
          <w:rFonts w:hint="default" w:ascii="Times New Roman" w:hAnsi="Times New Roman" w:eastAsia="Consolas" w:cs="Times New Roman"/>
          <w:i w:val="0"/>
          <w:caps w:val="0"/>
          <w:color w:val="000000"/>
          <w:spacing w:val="0"/>
          <w:sz w:val="24"/>
          <w:szCs w:val="24"/>
          <w:shd w:val="clear" w:fill="FFFFFF"/>
          <w:lang w:val="en-US"/>
        </w:rPr>
        <w:t>h</w:t>
      </w:r>
      <w:r>
        <w:rPr>
          <w:rFonts w:hint="default" w:ascii="Times New Roman" w:hAnsi="Times New Roman" w:eastAsia="Consolas" w:cs="Times New Roman"/>
          <w:i w:val="0"/>
          <w:caps w:val="0"/>
          <w:color w:val="000000"/>
          <w:spacing w:val="0"/>
          <w:sz w:val="24"/>
          <w:szCs w:val="24"/>
          <w:shd w:val="clear" w:fill="FFFFFF"/>
        </w:rPr>
        <w:t>eading</w:t>
      </w:r>
      <w:r>
        <w:rPr>
          <w:rFonts w:hint="default" w:ascii="Times New Roman" w:hAnsi="Times New Roman" w:eastAsia="Consolas" w:cs="Times New Roman"/>
          <w:i w:val="0"/>
          <w:caps w:val="0"/>
          <w:color w:val="000000"/>
          <w:spacing w:val="0"/>
          <w:sz w:val="24"/>
          <w:szCs w:val="24"/>
          <w:shd w:val="clear" w:fill="FFFFFF"/>
          <w:lang w:val="en-US"/>
        </w:rPr>
        <w:t xml:space="preserve"> 2</w:t>
      </w:r>
      <w:r>
        <w:rPr>
          <w:rFonts w:hint="default" w:ascii="Times New Roman" w:hAnsi="Times New Roman" w:eastAsia="Consolas" w:cs="Times New Roman"/>
          <w:i w:val="0"/>
          <w:caps w:val="0"/>
          <w:color w:val="0000CD"/>
          <w:spacing w:val="0"/>
          <w:sz w:val="24"/>
          <w:szCs w:val="24"/>
        </w:rPr>
        <w:t>&lt;</w:t>
      </w:r>
      <w:r>
        <w:rPr>
          <w:rFonts w:hint="default" w:ascii="Times New Roman" w:hAnsi="Times New Roman" w:eastAsia="Consolas" w:cs="Times New Roman"/>
          <w:i w:val="0"/>
          <w:caps w:val="0"/>
          <w:color w:val="A52A2A"/>
          <w:spacing w:val="0"/>
          <w:sz w:val="24"/>
          <w:szCs w:val="24"/>
        </w:rPr>
        <w:t>/h</w:t>
      </w:r>
      <w:r>
        <w:rPr>
          <w:rFonts w:hint="default" w:ascii="Times New Roman" w:hAnsi="Times New Roman" w:eastAsia="Consolas" w:cs="Times New Roman"/>
          <w:i w:val="0"/>
          <w:caps w:val="0"/>
          <w:color w:val="A52A2A"/>
          <w:spacing w:val="0"/>
          <w:sz w:val="24"/>
          <w:szCs w:val="24"/>
          <w:lang w:val="en-US"/>
        </w:rPr>
        <w:t>2</w:t>
      </w:r>
      <w:r>
        <w:rPr>
          <w:rFonts w:hint="default" w:ascii="Times New Roman" w:hAnsi="Times New Roman" w:eastAsia="Consolas" w:cs="Times New Roman"/>
          <w:i w:val="0"/>
          <w:caps w:val="0"/>
          <w:color w:val="0000CD"/>
          <w:spacing w:val="0"/>
          <w:sz w:val="24"/>
          <w:szCs w:val="24"/>
        </w:rPr>
        <w:t>&gt;</w:t>
      </w:r>
    </w:p>
    <w:p>
      <w:pPr>
        <w:numPr>
          <w:ilvl w:val="0"/>
          <w:numId w:val="0"/>
        </w:numPr>
        <w:ind w:leftChars="0" w:firstLine="420" w:firstLineChars="0"/>
        <w:rPr>
          <w:rFonts w:hint="default" w:ascii="Times New Roman" w:hAnsi="Times New Roman" w:eastAsia="Consolas" w:cs="Times New Roman"/>
          <w:i w:val="0"/>
          <w:caps w:val="0"/>
          <w:color w:val="0000CD"/>
          <w:spacing w:val="0"/>
          <w:sz w:val="24"/>
          <w:szCs w:val="24"/>
        </w:rPr>
      </w:pPr>
      <w:r>
        <w:rPr>
          <w:rFonts w:hint="default" w:ascii="Times New Roman" w:hAnsi="Times New Roman" w:eastAsia="Consolas" w:cs="Times New Roman"/>
          <w:i w:val="0"/>
          <w:caps w:val="0"/>
          <w:color w:val="0000CD"/>
          <w:spacing w:val="0"/>
          <w:sz w:val="24"/>
          <w:szCs w:val="24"/>
        </w:rPr>
        <w:t>&lt;</w:t>
      </w:r>
      <w:r>
        <w:rPr>
          <w:rFonts w:hint="default" w:ascii="Times New Roman" w:hAnsi="Times New Roman" w:eastAsia="Consolas" w:cs="Times New Roman"/>
          <w:i w:val="0"/>
          <w:caps w:val="0"/>
          <w:color w:val="A52A2A"/>
          <w:spacing w:val="0"/>
          <w:sz w:val="24"/>
          <w:szCs w:val="24"/>
        </w:rPr>
        <w:t>h</w:t>
      </w:r>
      <w:r>
        <w:rPr>
          <w:rFonts w:hint="default" w:ascii="Times New Roman" w:hAnsi="Times New Roman" w:eastAsia="Consolas" w:cs="Times New Roman"/>
          <w:i w:val="0"/>
          <w:caps w:val="0"/>
          <w:color w:val="A52A2A"/>
          <w:spacing w:val="0"/>
          <w:sz w:val="24"/>
          <w:szCs w:val="24"/>
          <w:lang w:val="en-US"/>
        </w:rPr>
        <w:t>3</w:t>
      </w:r>
      <w:r>
        <w:rPr>
          <w:rFonts w:hint="default" w:ascii="Times New Roman" w:hAnsi="Times New Roman" w:eastAsia="Consolas" w:cs="Times New Roman"/>
          <w:i w:val="0"/>
          <w:caps w:val="0"/>
          <w:color w:val="0000CD"/>
          <w:spacing w:val="0"/>
          <w:sz w:val="24"/>
          <w:szCs w:val="24"/>
        </w:rPr>
        <w:t>&gt;</w:t>
      </w:r>
      <w:r>
        <w:rPr>
          <w:rFonts w:hint="default" w:ascii="Times New Roman" w:hAnsi="Times New Roman" w:eastAsia="Consolas" w:cs="Times New Roman"/>
          <w:i w:val="0"/>
          <w:caps w:val="0"/>
          <w:color w:val="000000"/>
          <w:spacing w:val="0"/>
          <w:sz w:val="24"/>
          <w:szCs w:val="24"/>
          <w:shd w:val="clear" w:fill="FFFFFF"/>
        </w:rPr>
        <w:t>This is a</w:t>
      </w:r>
      <w:r>
        <w:rPr>
          <w:rFonts w:hint="default" w:ascii="Times New Roman" w:hAnsi="Times New Roman" w:eastAsia="Consolas" w:cs="Times New Roman"/>
          <w:i w:val="0"/>
          <w:caps w:val="0"/>
          <w:color w:val="000000"/>
          <w:spacing w:val="0"/>
          <w:sz w:val="24"/>
          <w:szCs w:val="24"/>
          <w:shd w:val="clear" w:fill="FFFFFF"/>
          <w:lang w:val="en-US"/>
        </w:rPr>
        <w:t xml:space="preserve"> h</w:t>
      </w:r>
      <w:r>
        <w:rPr>
          <w:rFonts w:hint="default" w:ascii="Times New Roman" w:hAnsi="Times New Roman" w:eastAsia="Consolas" w:cs="Times New Roman"/>
          <w:i w:val="0"/>
          <w:caps w:val="0"/>
          <w:color w:val="000000"/>
          <w:spacing w:val="0"/>
          <w:sz w:val="24"/>
          <w:szCs w:val="24"/>
          <w:shd w:val="clear" w:fill="FFFFFF"/>
        </w:rPr>
        <w:t>eading</w:t>
      </w:r>
      <w:r>
        <w:rPr>
          <w:rFonts w:hint="default" w:ascii="Times New Roman" w:hAnsi="Times New Roman" w:eastAsia="Consolas" w:cs="Times New Roman"/>
          <w:i w:val="0"/>
          <w:caps w:val="0"/>
          <w:color w:val="000000"/>
          <w:spacing w:val="0"/>
          <w:sz w:val="24"/>
          <w:szCs w:val="24"/>
          <w:shd w:val="clear" w:fill="FFFFFF"/>
          <w:lang w:val="en-US"/>
        </w:rPr>
        <w:t xml:space="preserve"> 3</w:t>
      </w:r>
      <w:r>
        <w:rPr>
          <w:rFonts w:hint="default" w:ascii="Times New Roman" w:hAnsi="Times New Roman" w:eastAsia="Consolas" w:cs="Times New Roman"/>
          <w:i w:val="0"/>
          <w:caps w:val="0"/>
          <w:color w:val="0000CD"/>
          <w:spacing w:val="0"/>
          <w:sz w:val="24"/>
          <w:szCs w:val="24"/>
        </w:rPr>
        <w:t>&lt;</w:t>
      </w:r>
      <w:r>
        <w:rPr>
          <w:rFonts w:hint="default" w:ascii="Times New Roman" w:hAnsi="Times New Roman" w:eastAsia="Consolas" w:cs="Times New Roman"/>
          <w:i w:val="0"/>
          <w:caps w:val="0"/>
          <w:color w:val="A52A2A"/>
          <w:spacing w:val="0"/>
          <w:sz w:val="24"/>
          <w:szCs w:val="24"/>
        </w:rPr>
        <w:t>/h</w:t>
      </w:r>
      <w:r>
        <w:rPr>
          <w:rFonts w:hint="default" w:ascii="Times New Roman" w:hAnsi="Times New Roman" w:eastAsia="Consolas" w:cs="Times New Roman"/>
          <w:i w:val="0"/>
          <w:caps w:val="0"/>
          <w:color w:val="A52A2A"/>
          <w:spacing w:val="0"/>
          <w:sz w:val="24"/>
          <w:szCs w:val="24"/>
          <w:lang w:val="en-US"/>
        </w:rPr>
        <w:t>3</w:t>
      </w:r>
      <w:r>
        <w:rPr>
          <w:rFonts w:hint="default" w:ascii="Times New Roman" w:hAnsi="Times New Roman" w:eastAsia="Consolas" w:cs="Times New Roman"/>
          <w:i w:val="0"/>
          <w:caps w:val="0"/>
          <w:color w:val="0000CD"/>
          <w:spacing w:val="0"/>
          <w:sz w:val="24"/>
          <w:szCs w:val="24"/>
        </w:rPr>
        <w:t>&gt;</w:t>
      </w:r>
    </w:p>
    <w:p>
      <w:pPr>
        <w:numPr>
          <w:ilvl w:val="0"/>
          <w:numId w:val="0"/>
        </w:numPr>
        <w:ind w:leftChars="0" w:firstLine="420" w:firstLineChars="0"/>
        <w:rPr>
          <w:rFonts w:hint="default" w:ascii="Times New Roman" w:hAnsi="Times New Roman" w:eastAsia="Consolas" w:cs="Times New Roman"/>
          <w:i w:val="0"/>
          <w:caps w:val="0"/>
          <w:color w:val="0000CD"/>
          <w:spacing w:val="0"/>
          <w:sz w:val="24"/>
          <w:szCs w:val="24"/>
        </w:rPr>
      </w:pPr>
      <w:r>
        <w:rPr>
          <w:rFonts w:hint="default" w:ascii="Times New Roman" w:hAnsi="Times New Roman" w:eastAsia="Consolas" w:cs="Times New Roman"/>
          <w:i w:val="0"/>
          <w:caps w:val="0"/>
          <w:color w:val="0000CD"/>
          <w:spacing w:val="0"/>
          <w:sz w:val="24"/>
          <w:szCs w:val="24"/>
        </w:rPr>
        <w:t>&lt;</w:t>
      </w:r>
      <w:r>
        <w:rPr>
          <w:rFonts w:hint="default" w:ascii="Times New Roman" w:hAnsi="Times New Roman" w:eastAsia="Consolas" w:cs="Times New Roman"/>
          <w:i w:val="0"/>
          <w:caps w:val="0"/>
          <w:color w:val="A52A2A"/>
          <w:spacing w:val="0"/>
          <w:sz w:val="24"/>
          <w:szCs w:val="24"/>
        </w:rPr>
        <w:t>h</w:t>
      </w:r>
      <w:r>
        <w:rPr>
          <w:rFonts w:hint="default" w:ascii="Times New Roman" w:hAnsi="Times New Roman" w:eastAsia="Consolas" w:cs="Times New Roman"/>
          <w:i w:val="0"/>
          <w:caps w:val="0"/>
          <w:color w:val="A52A2A"/>
          <w:spacing w:val="0"/>
          <w:sz w:val="24"/>
          <w:szCs w:val="24"/>
          <w:lang w:val="en-US"/>
        </w:rPr>
        <w:t>4</w:t>
      </w:r>
      <w:r>
        <w:rPr>
          <w:rFonts w:hint="default" w:ascii="Times New Roman" w:hAnsi="Times New Roman" w:eastAsia="Consolas" w:cs="Times New Roman"/>
          <w:i w:val="0"/>
          <w:caps w:val="0"/>
          <w:color w:val="0000CD"/>
          <w:spacing w:val="0"/>
          <w:sz w:val="24"/>
          <w:szCs w:val="24"/>
        </w:rPr>
        <w:t>&gt;</w:t>
      </w:r>
      <w:r>
        <w:rPr>
          <w:rFonts w:hint="default" w:ascii="Times New Roman" w:hAnsi="Times New Roman" w:eastAsia="Consolas" w:cs="Times New Roman"/>
          <w:i w:val="0"/>
          <w:caps w:val="0"/>
          <w:color w:val="000000"/>
          <w:spacing w:val="0"/>
          <w:sz w:val="24"/>
          <w:szCs w:val="24"/>
          <w:shd w:val="clear" w:fill="FFFFFF"/>
        </w:rPr>
        <w:t xml:space="preserve">This is a </w:t>
      </w:r>
      <w:r>
        <w:rPr>
          <w:rFonts w:hint="default" w:ascii="Times New Roman" w:hAnsi="Times New Roman" w:eastAsia="Consolas" w:cs="Times New Roman"/>
          <w:i w:val="0"/>
          <w:caps w:val="0"/>
          <w:color w:val="000000"/>
          <w:spacing w:val="0"/>
          <w:sz w:val="24"/>
          <w:szCs w:val="24"/>
          <w:shd w:val="clear" w:fill="FFFFFF"/>
          <w:lang w:val="en-US"/>
        </w:rPr>
        <w:t>h</w:t>
      </w:r>
      <w:r>
        <w:rPr>
          <w:rFonts w:hint="default" w:ascii="Times New Roman" w:hAnsi="Times New Roman" w:eastAsia="Consolas" w:cs="Times New Roman"/>
          <w:i w:val="0"/>
          <w:caps w:val="0"/>
          <w:color w:val="000000"/>
          <w:spacing w:val="0"/>
          <w:sz w:val="24"/>
          <w:szCs w:val="24"/>
          <w:shd w:val="clear" w:fill="FFFFFF"/>
        </w:rPr>
        <w:t>eading</w:t>
      </w:r>
      <w:r>
        <w:rPr>
          <w:rFonts w:hint="default" w:ascii="Times New Roman" w:hAnsi="Times New Roman" w:eastAsia="Consolas" w:cs="Times New Roman"/>
          <w:i w:val="0"/>
          <w:caps w:val="0"/>
          <w:color w:val="000000"/>
          <w:spacing w:val="0"/>
          <w:sz w:val="24"/>
          <w:szCs w:val="24"/>
          <w:shd w:val="clear" w:fill="FFFFFF"/>
          <w:lang w:val="en-US"/>
        </w:rPr>
        <w:t xml:space="preserve"> 4</w:t>
      </w:r>
      <w:r>
        <w:rPr>
          <w:rFonts w:hint="default" w:ascii="Times New Roman" w:hAnsi="Times New Roman" w:eastAsia="Consolas" w:cs="Times New Roman"/>
          <w:i w:val="0"/>
          <w:caps w:val="0"/>
          <w:color w:val="0000CD"/>
          <w:spacing w:val="0"/>
          <w:sz w:val="24"/>
          <w:szCs w:val="24"/>
        </w:rPr>
        <w:t>&lt;</w:t>
      </w:r>
      <w:r>
        <w:rPr>
          <w:rFonts w:hint="default" w:ascii="Times New Roman" w:hAnsi="Times New Roman" w:eastAsia="Consolas" w:cs="Times New Roman"/>
          <w:i w:val="0"/>
          <w:caps w:val="0"/>
          <w:color w:val="A52A2A"/>
          <w:spacing w:val="0"/>
          <w:sz w:val="24"/>
          <w:szCs w:val="24"/>
        </w:rPr>
        <w:t>/h</w:t>
      </w:r>
      <w:r>
        <w:rPr>
          <w:rFonts w:hint="default" w:ascii="Times New Roman" w:hAnsi="Times New Roman" w:eastAsia="Consolas" w:cs="Times New Roman"/>
          <w:i w:val="0"/>
          <w:caps w:val="0"/>
          <w:color w:val="A52A2A"/>
          <w:spacing w:val="0"/>
          <w:sz w:val="24"/>
          <w:szCs w:val="24"/>
          <w:lang w:val="en-US"/>
        </w:rPr>
        <w:t>4</w:t>
      </w:r>
      <w:r>
        <w:rPr>
          <w:rFonts w:hint="default" w:ascii="Times New Roman" w:hAnsi="Times New Roman" w:eastAsia="Consolas" w:cs="Times New Roman"/>
          <w:i w:val="0"/>
          <w:caps w:val="0"/>
          <w:color w:val="0000CD"/>
          <w:spacing w:val="0"/>
          <w:sz w:val="24"/>
          <w:szCs w:val="24"/>
        </w:rPr>
        <w:t>&gt;</w:t>
      </w:r>
    </w:p>
    <w:p>
      <w:pPr>
        <w:numPr>
          <w:ilvl w:val="0"/>
          <w:numId w:val="0"/>
        </w:numPr>
        <w:ind w:leftChars="0" w:firstLine="420" w:firstLineChars="0"/>
        <w:rPr>
          <w:rFonts w:hint="default" w:ascii="Times New Roman" w:hAnsi="Times New Roman" w:eastAsia="Consolas" w:cs="Times New Roman"/>
          <w:i w:val="0"/>
          <w:caps w:val="0"/>
          <w:color w:val="0000CD"/>
          <w:spacing w:val="0"/>
          <w:sz w:val="24"/>
          <w:szCs w:val="24"/>
        </w:rPr>
      </w:pPr>
      <w:r>
        <w:rPr>
          <w:rFonts w:hint="default" w:ascii="Times New Roman" w:hAnsi="Times New Roman" w:eastAsia="Consolas" w:cs="Times New Roman"/>
          <w:i w:val="0"/>
          <w:caps w:val="0"/>
          <w:color w:val="0000CD"/>
          <w:spacing w:val="0"/>
          <w:sz w:val="24"/>
          <w:szCs w:val="24"/>
        </w:rPr>
        <w:t>&lt;</w:t>
      </w:r>
      <w:r>
        <w:rPr>
          <w:rFonts w:hint="default" w:ascii="Times New Roman" w:hAnsi="Times New Roman" w:eastAsia="Consolas" w:cs="Times New Roman"/>
          <w:i w:val="0"/>
          <w:caps w:val="0"/>
          <w:color w:val="A52A2A"/>
          <w:spacing w:val="0"/>
          <w:sz w:val="24"/>
          <w:szCs w:val="24"/>
        </w:rPr>
        <w:t>h</w:t>
      </w:r>
      <w:r>
        <w:rPr>
          <w:rFonts w:hint="default" w:ascii="Times New Roman" w:hAnsi="Times New Roman" w:eastAsia="Consolas" w:cs="Times New Roman"/>
          <w:i w:val="0"/>
          <w:caps w:val="0"/>
          <w:color w:val="A52A2A"/>
          <w:spacing w:val="0"/>
          <w:sz w:val="24"/>
          <w:szCs w:val="24"/>
          <w:lang w:val="en-US"/>
        </w:rPr>
        <w:t>5</w:t>
      </w:r>
      <w:r>
        <w:rPr>
          <w:rFonts w:hint="default" w:ascii="Times New Roman" w:hAnsi="Times New Roman" w:eastAsia="Consolas" w:cs="Times New Roman"/>
          <w:i w:val="0"/>
          <w:caps w:val="0"/>
          <w:color w:val="0000CD"/>
          <w:spacing w:val="0"/>
          <w:sz w:val="24"/>
          <w:szCs w:val="24"/>
        </w:rPr>
        <w:t>&gt;</w:t>
      </w:r>
      <w:r>
        <w:rPr>
          <w:rFonts w:hint="default" w:ascii="Times New Roman" w:hAnsi="Times New Roman" w:eastAsia="Consolas" w:cs="Times New Roman"/>
          <w:i w:val="0"/>
          <w:caps w:val="0"/>
          <w:color w:val="000000"/>
          <w:spacing w:val="0"/>
          <w:sz w:val="24"/>
          <w:szCs w:val="24"/>
          <w:shd w:val="clear" w:fill="FFFFFF"/>
        </w:rPr>
        <w:t xml:space="preserve">This is a </w:t>
      </w:r>
      <w:r>
        <w:rPr>
          <w:rFonts w:hint="default" w:ascii="Times New Roman" w:hAnsi="Times New Roman" w:eastAsia="Consolas" w:cs="Times New Roman"/>
          <w:i w:val="0"/>
          <w:caps w:val="0"/>
          <w:color w:val="000000"/>
          <w:spacing w:val="0"/>
          <w:sz w:val="24"/>
          <w:szCs w:val="24"/>
          <w:shd w:val="clear" w:fill="FFFFFF"/>
          <w:lang w:val="en-US"/>
        </w:rPr>
        <w:t>h</w:t>
      </w:r>
      <w:r>
        <w:rPr>
          <w:rFonts w:hint="default" w:ascii="Times New Roman" w:hAnsi="Times New Roman" w:eastAsia="Consolas" w:cs="Times New Roman"/>
          <w:i w:val="0"/>
          <w:caps w:val="0"/>
          <w:color w:val="000000"/>
          <w:spacing w:val="0"/>
          <w:sz w:val="24"/>
          <w:szCs w:val="24"/>
          <w:shd w:val="clear" w:fill="FFFFFF"/>
        </w:rPr>
        <w:t>eading</w:t>
      </w:r>
      <w:r>
        <w:rPr>
          <w:rFonts w:hint="default" w:ascii="Times New Roman" w:hAnsi="Times New Roman" w:eastAsia="Consolas" w:cs="Times New Roman"/>
          <w:i w:val="0"/>
          <w:caps w:val="0"/>
          <w:color w:val="000000"/>
          <w:spacing w:val="0"/>
          <w:sz w:val="24"/>
          <w:szCs w:val="24"/>
          <w:shd w:val="clear" w:fill="FFFFFF"/>
          <w:lang w:val="en-US"/>
        </w:rPr>
        <w:t xml:space="preserve"> 5</w:t>
      </w:r>
      <w:r>
        <w:rPr>
          <w:rFonts w:hint="default" w:ascii="Times New Roman" w:hAnsi="Times New Roman" w:eastAsia="Consolas" w:cs="Times New Roman"/>
          <w:i w:val="0"/>
          <w:caps w:val="0"/>
          <w:color w:val="0000CD"/>
          <w:spacing w:val="0"/>
          <w:sz w:val="24"/>
          <w:szCs w:val="24"/>
        </w:rPr>
        <w:t>&lt;</w:t>
      </w:r>
      <w:r>
        <w:rPr>
          <w:rFonts w:hint="default" w:ascii="Times New Roman" w:hAnsi="Times New Roman" w:eastAsia="Consolas" w:cs="Times New Roman"/>
          <w:i w:val="0"/>
          <w:caps w:val="0"/>
          <w:color w:val="A52A2A"/>
          <w:spacing w:val="0"/>
          <w:sz w:val="24"/>
          <w:szCs w:val="24"/>
        </w:rPr>
        <w:t>/h</w:t>
      </w:r>
      <w:r>
        <w:rPr>
          <w:rFonts w:hint="default" w:ascii="Times New Roman" w:hAnsi="Times New Roman" w:eastAsia="Consolas" w:cs="Times New Roman"/>
          <w:i w:val="0"/>
          <w:caps w:val="0"/>
          <w:color w:val="A52A2A"/>
          <w:spacing w:val="0"/>
          <w:sz w:val="24"/>
          <w:szCs w:val="24"/>
          <w:lang w:val="en-US"/>
        </w:rPr>
        <w:t>5</w:t>
      </w:r>
      <w:r>
        <w:rPr>
          <w:rFonts w:hint="default" w:ascii="Times New Roman" w:hAnsi="Times New Roman" w:eastAsia="Consolas" w:cs="Times New Roman"/>
          <w:i w:val="0"/>
          <w:caps w:val="0"/>
          <w:color w:val="0000CD"/>
          <w:spacing w:val="0"/>
          <w:sz w:val="24"/>
          <w:szCs w:val="24"/>
        </w:rPr>
        <w:t>&gt;</w:t>
      </w:r>
    </w:p>
    <w:p>
      <w:pPr>
        <w:numPr>
          <w:ilvl w:val="0"/>
          <w:numId w:val="0"/>
        </w:numPr>
        <w:ind w:leftChars="0" w:firstLine="420" w:firstLineChars="0"/>
        <w:rPr>
          <w:rFonts w:hint="default" w:ascii="Times New Roman" w:hAnsi="Times New Roman" w:eastAsia="Consolas" w:cs="Times New Roman"/>
          <w:i w:val="0"/>
          <w:caps w:val="0"/>
          <w:color w:val="0000CD"/>
          <w:spacing w:val="0"/>
          <w:sz w:val="24"/>
          <w:szCs w:val="24"/>
          <w:lang w:val="en-US"/>
        </w:rPr>
      </w:pPr>
      <w:r>
        <w:rPr>
          <w:rFonts w:hint="default" w:ascii="Times New Roman" w:hAnsi="Times New Roman" w:eastAsia="Consolas" w:cs="Times New Roman"/>
          <w:i w:val="0"/>
          <w:caps w:val="0"/>
          <w:color w:val="0000CD"/>
          <w:spacing w:val="0"/>
          <w:sz w:val="24"/>
          <w:szCs w:val="24"/>
        </w:rPr>
        <w:t>&lt;</w:t>
      </w:r>
      <w:r>
        <w:rPr>
          <w:rFonts w:hint="default" w:ascii="Times New Roman" w:hAnsi="Times New Roman" w:eastAsia="Consolas" w:cs="Times New Roman"/>
          <w:i w:val="0"/>
          <w:caps w:val="0"/>
          <w:color w:val="A52A2A"/>
          <w:spacing w:val="0"/>
          <w:sz w:val="24"/>
          <w:szCs w:val="24"/>
        </w:rPr>
        <w:t>h</w:t>
      </w:r>
      <w:r>
        <w:rPr>
          <w:rFonts w:hint="default" w:ascii="Times New Roman" w:hAnsi="Times New Roman" w:eastAsia="Consolas" w:cs="Times New Roman"/>
          <w:i w:val="0"/>
          <w:caps w:val="0"/>
          <w:color w:val="A52A2A"/>
          <w:spacing w:val="0"/>
          <w:sz w:val="24"/>
          <w:szCs w:val="24"/>
          <w:lang w:val="en-US"/>
        </w:rPr>
        <w:t>6</w:t>
      </w:r>
      <w:r>
        <w:rPr>
          <w:rFonts w:hint="default" w:ascii="Times New Roman" w:hAnsi="Times New Roman" w:eastAsia="Consolas" w:cs="Times New Roman"/>
          <w:i w:val="0"/>
          <w:caps w:val="0"/>
          <w:color w:val="0000CD"/>
          <w:spacing w:val="0"/>
          <w:sz w:val="24"/>
          <w:szCs w:val="24"/>
        </w:rPr>
        <w:t>&gt;</w:t>
      </w:r>
      <w:r>
        <w:rPr>
          <w:rFonts w:hint="default" w:ascii="Times New Roman" w:hAnsi="Times New Roman" w:eastAsia="Consolas" w:cs="Times New Roman"/>
          <w:i w:val="0"/>
          <w:caps w:val="0"/>
          <w:color w:val="000000"/>
          <w:spacing w:val="0"/>
          <w:sz w:val="24"/>
          <w:szCs w:val="24"/>
          <w:shd w:val="clear" w:fill="FFFFFF"/>
        </w:rPr>
        <w:t xml:space="preserve">This is a </w:t>
      </w:r>
      <w:r>
        <w:rPr>
          <w:rFonts w:hint="default" w:ascii="Times New Roman" w:hAnsi="Times New Roman" w:eastAsia="Consolas" w:cs="Times New Roman"/>
          <w:i w:val="0"/>
          <w:caps w:val="0"/>
          <w:color w:val="000000"/>
          <w:spacing w:val="0"/>
          <w:sz w:val="24"/>
          <w:szCs w:val="24"/>
          <w:shd w:val="clear" w:fill="FFFFFF"/>
          <w:lang w:val="en-US"/>
        </w:rPr>
        <w:t>h</w:t>
      </w:r>
      <w:r>
        <w:rPr>
          <w:rFonts w:hint="default" w:ascii="Times New Roman" w:hAnsi="Times New Roman" w:eastAsia="Consolas" w:cs="Times New Roman"/>
          <w:i w:val="0"/>
          <w:caps w:val="0"/>
          <w:color w:val="000000"/>
          <w:spacing w:val="0"/>
          <w:sz w:val="24"/>
          <w:szCs w:val="24"/>
          <w:shd w:val="clear" w:fill="FFFFFF"/>
        </w:rPr>
        <w:t>eading</w:t>
      </w:r>
      <w:r>
        <w:rPr>
          <w:rFonts w:hint="default" w:ascii="Times New Roman" w:hAnsi="Times New Roman" w:eastAsia="Consolas" w:cs="Times New Roman"/>
          <w:i w:val="0"/>
          <w:caps w:val="0"/>
          <w:color w:val="000000"/>
          <w:spacing w:val="0"/>
          <w:sz w:val="24"/>
          <w:szCs w:val="24"/>
          <w:shd w:val="clear" w:fill="FFFFFF"/>
          <w:lang w:val="en-US"/>
        </w:rPr>
        <w:t xml:space="preserve"> 6</w:t>
      </w:r>
      <w:r>
        <w:rPr>
          <w:rFonts w:hint="default" w:ascii="Times New Roman" w:hAnsi="Times New Roman" w:eastAsia="Consolas" w:cs="Times New Roman"/>
          <w:i w:val="0"/>
          <w:caps w:val="0"/>
          <w:color w:val="0000CD"/>
          <w:spacing w:val="0"/>
          <w:sz w:val="24"/>
          <w:szCs w:val="24"/>
        </w:rPr>
        <w:t>&lt;</w:t>
      </w:r>
      <w:r>
        <w:rPr>
          <w:rFonts w:hint="default" w:ascii="Times New Roman" w:hAnsi="Times New Roman" w:eastAsia="Consolas" w:cs="Times New Roman"/>
          <w:i w:val="0"/>
          <w:caps w:val="0"/>
          <w:color w:val="A52A2A"/>
          <w:spacing w:val="0"/>
          <w:sz w:val="24"/>
          <w:szCs w:val="24"/>
        </w:rPr>
        <w:t>/h</w:t>
      </w:r>
      <w:r>
        <w:rPr>
          <w:rFonts w:hint="default" w:ascii="Times New Roman" w:hAnsi="Times New Roman" w:eastAsia="Consolas" w:cs="Times New Roman"/>
          <w:i w:val="0"/>
          <w:caps w:val="0"/>
          <w:color w:val="A52A2A"/>
          <w:spacing w:val="0"/>
          <w:sz w:val="24"/>
          <w:szCs w:val="24"/>
          <w:lang w:val="en-US"/>
        </w:rPr>
        <w:t>6</w:t>
      </w:r>
      <w:r>
        <w:rPr>
          <w:rFonts w:hint="default" w:ascii="Times New Roman" w:hAnsi="Times New Roman" w:eastAsia="Consolas" w:cs="Times New Roman"/>
          <w:i w:val="0"/>
          <w:caps w:val="0"/>
          <w:color w:val="0000CD"/>
          <w:spacing w:val="0"/>
          <w:sz w:val="24"/>
          <w:szCs w:val="24"/>
        </w:rPr>
        <w:t>&gt;</w:t>
      </w:r>
    </w:p>
    <w:p>
      <w:pPr>
        <w:numPr>
          <w:ilvl w:val="0"/>
          <w:numId w:val="0"/>
        </w:numPr>
        <w:ind w:left="480" w:leftChars="240" w:firstLine="0" w:firstLineChars="0"/>
        <w:rPr>
          <w:rFonts w:hint="default" w:ascii="Times New Roman" w:hAnsi="Times New Roman" w:cs="Times New Roman"/>
          <w:i w:val="0"/>
          <w:caps w:val="0"/>
          <w:color w:val="000000"/>
          <w:spacing w:val="0"/>
          <w:sz w:val="22"/>
          <w:szCs w:val="22"/>
          <w:shd w:val="clear" w:fill="FFFFFF"/>
          <w:lang w:val="en-US"/>
        </w:rPr>
      </w:pPr>
      <w:r>
        <w:rPr>
          <w:rFonts w:hint="default" w:ascii="Times New Roman" w:hAnsi="Times New Roman" w:eastAsia="Consolas" w:cs="Times New Roman"/>
          <w:i w:val="0"/>
          <w:caps w:val="0"/>
          <w:color w:val="0000CD"/>
          <w:spacing w:val="0"/>
          <w:sz w:val="24"/>
          <w:szCs w:val="24"/>
        </w:rPr>
        <w:t>&lt;</w:t>
      </w:r>
      <w:r>
        <w:rPr>
          <w:rFonts w:hint="default" w:ascii="Times New Roman" w:hAnsi="Times New Roman" w:eastAsia="Consolas" w:cs="Times New Roman"/>
          <w:i w:val="0"/>
          <w:caps w:val="0"/>
          <w:color w:val="A52A2A"/>
          <w:spacing w:val="0"/>
          <w:sz w:val="24"/>
          <w:szCs w:val="24"/>
        </w:rPr>
        <w:t>/body</w:t>
      </w:r>
      <w:r>
        <w:rPr>
          <w:rFonts w:hint="default" w:ascii="Times New Roman" w:hAnsi="Times New Roman" w:eastAsia="Consolas" w:cs="Times New Roman"/>
          <w:i w:val="0"/>
          <w:caps w:val="0"/>
          <w:color w:val="0000CD"/>
          <w:spacing w:val="0"/>
          <w:sz w:val="24"/>
          <w:szCs w:val="24"/>
        </w:rPr>
        <w:t>&gt;</w:t>
      </w:r>
      <w:r>
        <w:rPr>
          <w:rFonts w:hint="default" w:ascii="Times New Roman" w:hAnsi="Times New Roman" w:eastAsia="Consolas" w:cs="Times New Roman"/>
          <w:i w:val="0"/>
          <w:caps w:val="0"/>
          <w:color w:val="000000"/>
          <w:spacing w:val="0"/>
          <w:sz w:val="24"/>
          <w:szCs w:val="24"/>
        </w:rPr>
        <w:br w:type="textWrapping"/>
      </w:r>
      <w:r>
        <w:rPr>
          <w:rFonts w:hint="default" w:ascii="Times New Roman" w:hAnsi="Times New Roman" w:eastAsia="Consolas" w:cs="Times New Roman"/>
          <w:i w:val="0"/>
          <w:caps w:val="0"/>
          <w:color w:val="0000CD"/>
          <w:spacing w:val="0"/>
          <w:sz w:val="24"/>
          <w:szCs w:val="24"/>
        </w:rPr>
        <w:t>&lt;</w:t>
      </w:r>
      <w:r>
        <w:rPr>
          <w:rFonts w:hint="default" w:ascii="Times New Roman" w:hAnsi="Times New Roman" w:eastAsia="Consolas" w:cs="Times New Roman"/>
          <w:i w:val="0"/>
          <w:caps w:val="0"/>
          <w:color w:val="A52A2A"/>
          <w:spacing w:val="0"/>
          <w:sz w:val="24"/>
          <w:szCs w:val="24"/>
        </w:rPr>
        <w:t>/html</w:t>
      </w:r>
      <w:r>
        <w:rPr>
          <w:rFonts w:hint="default" w:ascii="Times New Roman" w:hAnsi="Times New Roman" w:eastAsia="Consolas" w:cs="Times New Roman"/>
          <w:i w:val="0"/>
          <w:caps w:val="0"/>
          <w:color w:val="0000CD"/>
          <w:spacing w:val="0"/>
          <w:sz w:val="24"/>
          <w:szCs w:val="24"/>
        </w:rPr>
        <w:t>&gt;</w:t>
      </w:r>
    </w:p>
    <w:p>
      <w:pPr>
        <w:pStyle w:val="12"/>
        <w:keepNext w:val="0"/>
        <w:keepLines w:val="0"/>
        <w:widowControl/>
        <w:numPr>
          <w:ilvl w:val="0"/>
          <w:numId w:val="4"/>
        </w:numPr>
        <w:suppressLineNumbers w:val="0"/>
        <w:shd w:val="clear" w:fill="FFFFFF"/>
        <w:tabs>
          <w:tab w:val="clear" w:pos="420"/>
        </w:tabs>
        <w:ind w:left="420" w:leftChars="0" w:right="0" w:rightChars="0" w:hanging="420" w:firstLineChars="0"/>
        <w:rPr>
          <w:rFonts w:hint="default" w:ascii="Times New Roman" w:hAnsi="Times New Roman" w:cs="Times New Roman"/>
          <w:b/>
          <w:bCs/>
          <w:i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Consolas" w:cs="Times New Roman"/>
          <w:b/>
          <w:bCs/>
          <w:i w:val="0"/>
          <w:caps w:val="0"/>
          <w:color w:val="000000" w:themeColor="text1"/>
          <w:spacing w:val="0"/>
          <w:sz w:val="24"/>
          <w:szCs w:val="24"/>
          <w:lang w:val="en-US"/>
          <w14:textFill>
            <w14:solidFill>
              <w14:schemeClr w14:val="tx1"/>
            </w14:solidFill>
          </w14:textFill>
        </w:rPr>
        <w:t>OUTPUT:</w:t>
      </w:r>
    </w:p>
    <w:p>
      <w:pPr>
        <w:pStyle w:val="2"/>
        <w:keepNext w:val="0"/>
        <w:keepLines w:val="0"/>
        <w:widowControl/>
        <w:suppressLineNumbers w:val="0"/>
        <w:ind w:left="1680" w:leftChars="0" w:firstLine="420" w:firstLineChars="0"/>
        <w:rPr>
          <w:rFonts w:hint="default" w:ascii="Times New Roman" w:hAnsi="Times New Roman" w:cs="Times New Roman"/>
          <w:i w:val="0"/>
          <w:caps w:val="0"/>
          <w:color w:val="000000"/>
          <w:spacing w:val="0"/>
        </w:rPr>
      </w:pPr>
      <w:r>
        <w:rPr>
          <w:rFonts w:hint="default" w:ascii="Times New Roman" w:hAnsi="Times New Roman" w:cs="Times New Roman"/>
          <w:i w:val="0"/>
          <w:caps w:val="0"/>
          <w:color w:val="000000"/>
          <w:spacing w:val="0"/>
        </w:rPr>
        <w:t>This is heading 1</w:t>
      </w:r>
    </w:p>
    <w:p>
      <w:pPr>
        <w:pStyle w:val="3"/>
        <w:keepNext w:val="0"/>
        <w:keepLines w:val="0"/>
        <w:widowControl/>
        <w:suppressLineNumbers w:val="0"/>
        <w:ind w:left="1680" w:leftChars="0" w:firstLine="420" w:firstLineChars="0"/>
        <w:rPr>
          <w:rFonts w:hint="default" w:ascii="Times New Roman" w:hAnsi="Times New Roman" w:cs="Times New Roman"/>
          <w:i w:val="0"/>
          <w:caps w:val="0"/>
          <w:color w:val="000000"/>
          <w:spacing w:val="0"/>
        </w:rPr>
      </w:pPr>
      <w:r>
        <w:rPr>
          <w:rFonts w:hint="default" w:ascii="Times New Roman" w:hAnsi="Times New Roman" w:cs="Times New Roman"/>
          <w:i w:val="0"/>
          <w:caps w:val="0"/>
          <w:color w:val="000000"/>
          <w:spacing w:val="0"/>
        </w:rPr>
        <w:t>This is heading 2</w:t>
      </w:r>
    </w:p>
    <w:p>
      <w:pPr>
        <w:pStyle w:val="4"/>
        <w:keepNext w:val="0"/>
        <w:keepLines w:val="0"/>
        <w:widowControl/>
        <w:suppressLineNumbers w:val="0"/>
        <w:ind w:left="1680" w:leftChars="0" w:firstLine="420" w:firstLineChars="0"/>
        <w:rPr>
          <w:rFonts w:hint="default" w:ascii="Times New Roman" w:hAnsi="Times New Roman" w:cs="Times New Roman"/>
          <w:i w:val="0"/>
          <w:caps w:val="0"/>
          <w:color w:val="000000"/>
          <w:spacing w:val="0"/>
        </w:rPr>
      </w:pPr>
      <w:r>
        <w:rPr>
          <w:rFonts w:hint="default" w:ascii="Times New Roman" w:hAnsi="Times New Roman" w:cs="Times New Roman"/>
          <w:i w:val="0"/>
          <w:caps w:val="0"/>
          <w:color w:val="000000"/>
          <w:spacing w:val="0"/>
        </w:rPr>
        <w:t>This is heading 3</w:t>
      </w:r>
    </w:p>
    <w:p>
      <w:pPr>
        <w:pStyle w:val="5"/>
        <w:keepNext w:val="0"/>
        <w:keepLines w:val="0"/>
        <w:widowControl/>
        <w:suppressLineNumbers w:val="0"/>
        <w:ind w:left="1680" w:leftChars="0" w:firstLine="420" w:firstLineChars="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This is heading 4</w:t>
      </w:r>
    </w:p>
    <w:p>
      <w:pPr>
        <w:pStyle w:val="6"/>
        <w:keepNext w:val="0"/>
        <w:keepLines w:val="0"/>
        <w:widowControl/>
        <w:suppressLineNumbers w:val="0"/>
        <w:ind w:left="1680" w:leftChars="0" w:firstLine="420" w:firstLineChars="0"/>
        <w:rPr>
          <w:rFonts w:hint="default" w:ascii="Times New Roman" w:hAnsi="Times New Roman" w:cs="Times New Roman"/>
          <w:i w:val="0"/>
          <w:caps w:val="0"/>
          <w:color w:val="000000"/>
          <w:spacing w:val="0"/>
        </w:rPr>
      </w:pPr>
      <w:r>
        <w:rPr>
          <w:rFonts w:hint="default" w:ascii="Times New Roman" w:hAnsi="Times New Roman" w:cs="Times New Roman"/>
          <w:i w:val="0"/>
          <w:caps w:val="0"/>
          <w:color w:val="000000"/>
          <w:spacing w:val="0"/>
        </w:rPr>
        <w:t>This is heading 5</w:t>
      </w:r>
    </w:p>
    <w:p>
      <w:pPr>
        <w:pStyle w:val="7"/>
        <w:keepNext w:val="0"/>
        <w:keepLines w:val="0"/>
        <w:widowControl/>
        <w:suppressLineNumbers w:val="0"/>
        <w:ind w:left="1680" w:leftChars="0" w:firstLine="420" w:firstLineChars="0"/>
        <w:rPr>
          <w:rFonts w:hint="default" w:ascii="Times New Roman" w:hAnsi="Times New Roman" w:cs="Times New Roman"/>
          <w:i w:val="0"/>
          <w:caps w:val="0"/>
          <w:color w:val="000000"/>
          <w:spacing w:val="0"/>
        </w:rPr>
      </w:pPr>
      <w:r>
        <w:rPr>
          <w:rFonts w:hint="default" w:ascii="Times New Roman" w:hAnsi="Times New Roman" w:cs="Times New Roman"/>
          <w:i w:val="0"/>
          <w:caps w:val="0"/>
          <w:color w:val="000000"/>
          <w:spacing w:val="0"/>
        </w:rPr>
        <w:t>This is heading 6</w:t>
      </w:r>
    </w:p>
    <w:p>
      <w:pPr>
        <w:pStyle w:val="12"/>
        <w:keepNext w:val="0"/>
        <w:keepLines w:val="0"/>
        <w:widowControl/>
        <w:suppressLineNumbers w:val="0"/>
        <w:shd w:val="clear" w:fill="FFFFFF"/>
        <w:ind w:left="0" w:firstLine="0"/>
        <w:rPr>
          <w:rFonts w:hint="default" w:ascii="Times New Roman" w:hAnsi="Times New Roman" w:cs="Times New Roman"/>
          <w:i w:val="0"/>
          <w:caps w:val="0"/>
          <w:color w:val="000000"/>
          <w:spacing w:val="0"/>
          <w:sz w:val="22"/>
          <w:szCs w:val="22"/>
        </w:rPr>
      </w:pPr>
      <w:r>
        <w:rPr>
          <w:rFonts w:hint="default" w:ascii="Times New Roman" w:hAnsi="Times New Roman" w:cs="Times New Roman"/>
          <w:i w:val="0"/>
          <w:caps w:val="0"/>
          <w:color w:val="000000"/>
          <w:spacing w:val="0"/>
          <w:sz w:val="22"/>
          <w:szCs w:val="22"/>
          <w:shd w:val="clear" w:fill="FFFFFF"/>
        </w:rPr>
        <w:t>The </w:t>
      </w:r>
      <w:r>
        <w:rPr>
          <w:rStyle w:val="16"/>
          <w:rFonts w:hint="default" w:ascii="Times New Roman" w:hAnsi="Times New Roman" w:eastAsia="Consolas" w:cs="Times New Roman"/>
          <w:i w:val="0"/>
          <w:caps w:val="0"/>
          <w:color w:val="DC143C"/>
          <w:spacing w:val="0"/>
          <w:sz w:val="24"/>
          <w:szCs w:val="24"/>
          <w:shd w:val="clear" w:fill="F1F1F1"/>
        </w:rPr>
        <w:t>&lt;hr&gt;</w:t>
      </w:r>
      <w:r>
        <w:rPr>
          <w:rFonts w:hint="default" w:ascii="Times New Roman" w:hAnsi="Times New Roman" w:cs="Times New Roman"/>
          <w:i w:val="0"/>
          <w:caps w:val="0"/>
          <w:color w:val="000000"/>
          <w:spacing w:val="0"/>
          <w:sz w:val="22"/>
          <w:szCs w:val="22"/>
          <w:shd w:val="clear" w:fill="FFFFFF"/>
        </w:rPr>
        <w:t> tag defines a thematic break in an HTML page, and is most often displayed as a horizontal rule.</w:t>
      </w:r>
    </w:p>
    <w:p>
      <w:pPr>
        <w:pStyle w:val="12"/>
        <w:keepNext w:val="0"/>
        <w:keepLines w:val="0"/>
        <w:widowControl/>
        <w:suppressLineNumbers w:val="0"/>
        <w:shd w:val="clear" w:fill="FFFFFF"/>
        <w:ind w:left="0" w:firstLine="0"/>
        <w:rPr>
          <w:rFonts w:hint="default" w:ascii="Times New Roman" w:hAnsi="Times New Roman" w:cs="Times New Roman"/>
          <w:i w:val="0"/>
          <w:caps w:val="0"/>
          <w:color w:val="000000"/>
          <w:spacing w:val="0"/>
          <w:sz w:val="22"/>
          <w:szCs w:val="22"/>
          <w:shd w:val="clear" w:fill="FFFFFF"/>
        </w:rPr>
      </w:pPr>
      <w:r>
        <w:rPr>
          <w:rFonts w:hint="default" w:ascii="Times New Roman" w:hAnsi="Times New Roman" w:cs="Times New Roman"/>
          <w:i w:val="0"/>
          <w:caps w:val="0"/>
          <w:color w:val="000000"/>
          <w:spacing w:val="0"/>
          <w:sz w:val="22"/>
          <w:szCs w:val="22"/>
          <w:shd w:val="clear" w:fill="FFFFFF"/>
        </w:rPr>
        <w:t>The </w:t>
      </w:r>
      <w:r>
        <w:rPr>
          <w:rStyle w:val="16"/>
          <w:rFonts w:hint="default" w:ascii="Times New Roman" w:hAnsi="Times New Roman" w:eastAsia="Consolas" w:cs="Times New Roman"/>
          <w:i w:val="0"/>
          <w:caps w:val="0"/>
          <w:color w:val="DC143C"/>
          <w:spacing w:val="0"/>
          <w:sz w:val="24"/>
          <w:szCs w:val="24"/>
          <w:shd w:val="clear" w:fill="F1F1F1"/>
        </w:rPr>
        <w:t>&lt;hr&gt;</w:t>
      </w:r>
      <w:r>
        <w:rPr>
          <w:rFonts w:hint="default" w:ascii="Times New Roman" w:hAnsi="Times New Roman" w:cs="Times New Roman"/>
          <w:i w:val="0"/>
          <w:caps w:val="0"/>
          <w:color w:val="000000"/>
          <w:spacing w:val="0"/>
          <w:sz w:val="22"/>
          <w:szCs w:val="22"/>
          <w:shd w:val="clear" w:fill="FFFFFF"/>
        </w:rPr>
        <w:t> element is used to separate content (or define a change) in an HTML page</w:t>
      </w:r>
    </w:p>
    <w:p>
      <w:pPr>
        <w:pStyle w:val="12"/>
        <w:keepNext w:val="0"/>
        <w:keepLines w:val="0"/>
        <w:widowControl/>
        <w:numPr>
          <w:ilvl w:val="0"/>
          <w:numId w:val="5"/>
        </w:numPr>
        <w:suppressLineNumbers w:val="0"/>
        <w:shd w:val="clear" w:fill="FFFFFF"/>
        <w:ind w:left="420" w:leftChars="0" w:hanging="420" w:firstLineChars="0"/>
        <w:rPr>
          <w:rFonts w:hint="default" w:ascii="Times New Roman" w:hAnsi="Times New Roman" w:cs="Times New Roman"/>
          <w:i w:val="0"/>
          <w:caps w:val="0"/>
          <w:color w:val="000000"/>
          <w:spacing w:val="0"/>
          <w:sz w:val="22"/>
          <w:szCs w:val="22"/>
          <w:shd w:val="clear" w:fill="FFFFFF"/>
        </w:rPr>
      </w:pPr>
      <w:r>
        <w:rPr>
          <w:rFonts w:hint="default" w:ascii="Times New Roman" w:hAnsi="Times New Roman" w:cs="Times New Roman"/>
          <w:b/>
          <w:bCs/>
          <w:i w:val="0"/>
          <w:caps w:val="0"/>
          <w:color w:val="000000"/>
          <w:spacing w:val="0"/>
          <w:sz w:val="24"/>
          <w:szCs w:val="24"/>
          <w:shd w:val="clear" w:fill="FFFFFF"/>
          <w:lang w:val="en-US"/>
        </w:rPr>
        <w:t>Example:</w:t>
      </w:r>
    </w:p>
    <w:p>
      <w:pPr>
        <w:pStyle w:val="12"/>
        <w:keepNext w:val="0"/>
        <w:keepLines w:val="0"/>
        <w:widowControl/>
        <w:numPr>
          <w:ilvl w:val="0"/>
          <w:numId w:val="0"/>
        </w:numPr>
        <w:suppressLineNumbers w:val="0"/>
        <w:shd w:val="clear" w:fill="FFFFFF"/>
        <w:ind w:leftChars="0" w:right="0" w:rightChars="0"/>
        <w:rPr>
          <w:rFonts w:hint="default" w:ascii="Times New Roman" w:hAnsi="Times New Roman" w:cs="Times New Roman"/>
          <w:i w:val="0"/>
          <w:caps w:val="0"/>
          <w:color w:val="000000"/>
          <w:spacing w:val="0"/>
          <w:sz w:val="22"/>
          <w:szCs w:val="22"/>
          <w:shd w:val="clear" w:fill="FFFFFF"/>
        </w:rPr>
      </w:pPr>
      <w:r>
        <w:rPr>
          <w:rFonts w:hint="default" w:ascii="Times New Roman" w:hAnsi="Times New Roman" w:eastAsia="Consolas" w:cs="Times New Roman"/>
          <w:i w:val="0"/>
          <w:caps w:val="0"/>
          <w:color w:val="0000CD"/>
          <w:spacing w:val="0"/>
          <w:sz w:val="24"/>
          <w:szCs w:val="24"/>
        </w:rPr>
        <w:t>&lt;</w:t>
      </w:r>
      <w:r>
        <w:rPr>
          <w:rFonts w:hint="default" w:ascii="Times New Roman" w:hAnsi="Times New Roman" w:eastAsia="Consolas" w:cs="Times New Roman"/>
          <w:i w:val="0"/>
          <w:caps w:val="0"/>
          <w:color w:val="A52A2A"/>
          <w:spacing w:val="0"/>
          <w:sz w:val="24"/>
          <w:szCs w:val="24"/>
        </w:rPr>
        <w:t>html</w:t>
      </w:r>
      <w:r>
        <w:rPr>
          <w:rFonts w:hint="default" w:ascii="Times New Roman" w:hAnsi="Times New Roman" w:eastAsia="Consolas" w:cs="Times New Roman"/>
          <w:i w:val="0"/>
          <w:caps w:val="0"/>
          <w:color w:val="0000CD"/>
          <w:spacing w:val="0"/>
          <w:sz w:val="24"/>
          <w:szCs w:val="24"/>
        </w:rPr>
        <w:t>&gt;</w:t>
      </w:r>
      <w:r>
        <w:rPr>
          <w:rFonts w:hint="default" w:ascii="Times New Roman" w:hAnsi="Times New Roman" w:eastAsia="Consolas" w:cs="Times New Roman"/>
          <w:i w:val="0"/>
          <w:caps w:val="0"/>
          <w:color w:val="000000"/>
          <w:spacing w:val="0"/>
          <w:sz w:val="24"/>
          <w:szCs w:val="24"/>
        </w:rPr>
        <w:br w:type="textWrapping"/>
      </w:r>
      <w:r>
        <w:rPr>
          <w:rFonts w:hint="default" w:ascii="Times New Roman" w:hAnsi="Times New Roman" w:eastAsia="Consolas" w:cs="Times New Roman"/>
          <w:i w:val="0"/>
          <w:caps w:val="0"/>
          <w:color w:val="000000"/>
          <w:spacing w:val="0"/>
          <w:sz w:val="24"/>
          <w:szCs w:val="24"/>
          <w:lang w:val="en-US"/>
        </w:rPr>
        <w:tab/>
      </w:r>
      <w:r>
        <w:rPr>
          <w:rFonts w:hint="default" w:ascii="Times New Roman" w:hAnsi="Times New Roman" w:eastAsia="Consolas" w:cs="Times New Roman"/>
          <w:i w:val="0"/>
          <w:caps w:val="0"/>
          <w:color w:val="0000CD"/>
          <w:spacing w:val="0"/>
          <w:sz w:val="24"/>
          <w:szCs w:val="24"/>
        </w:rPr>
        <w:t>&lt;</w:t>
      </w:r>
      <w:r>
        <w:rPr>
          <w:rFonts w:hint="default" w:ascii="Times New Roman" w:hAnsi="Times New Roman" w:eastAsia="Consolas" w:cs="Times New Roman"/>
          <w:i w:val="0"/>
          <w:caps w:val="0"/>
          <w:color w:val="A52A2A"/>
          <w:spacing w:val="0"/>
          <w:sz w:val="24"/>
          <w:szCs w:val="24"/>
        </w:rPr>
        <w:t>body</w:t>
      </w:r>
      <w:r>
        <w:rPr>
          <w:rFonts w:hint="default" w:ascii="Times New Roman" w:hAnsi="Times New Roman" w:eastAsia="Consolas" w:cs="Times New Roman"/>
          <w:i w:val="0"/>
          <w:caps w:val="0"/>
          <w:color w:val="0000CD"/>
          <w:spacing w:val="0"/>
          <w:sz w:val="24"/>
          <w:szCs w:val="24"/>
        </w:rPr>
        <w:t>&gt;</w:t>
      </w:r>
      <w:r>
        <w:rPr>
          <w:rFonts w:hint="default" w:ascii="Times New Roman" w:hAnsi="Times New Roman" w:eastAsia="Consolas" w:cs="Times New Roman"/>
          <w:i w:val="0"/>
          <w:caps w:val="0"/>
          <w:color w:val="0000CD"/>
          <w:spacing w:val="0"/>
          <w:sz w:val="24"/>
          <w:szCs w:val="24"/>
          <w:lang w:val="en-US"/>
        </w:rPr>
        <w:tab/>
      </w:r>
    </w:p>
    <w:p>
      <w:pPr>
        <w:pStyle w:val="12"/>
        <w:keepNext w:val="0"/>
        <w:keepLines w:val="0"/>
        <w:widowControl/>
        <w:numPr>
          <w:ilvl w:val="0"/>
          <w:numId w:val="0"/>
        </w:numPr>
        <w:suppressLineNumbers w:val="0"/>
        <w:shd w:val="clear" w:fill="FFFFFF"/>
        <w:ind w:leftChars="0" w:right="0" w:rightChars="0"/>
        <w:rPr>
          <w:rFonts w:hint="default" w:ascii="Times New Roman" w:hAnsi="Times New Roman" w:eastAsia="Consolas" w:cs="Times New Roman"/>
          <w:i w:val="0"/>
          <w:caps w:val="0"/>
          <w:color w:val="0000CD"/>
          <w:spacing w:val="0"/>
          <w:sz w:val="24"/>
          <w:szCs w:val="24"/>
        </w:rPr>
      </w:pPr>
      <w:r>
        <w:rPr>
          <w:rFonts w:hint="default" w:ascii="Times New Roman" w:hAnsi="Times New Roman" w:eastAsia="Consolas" w:cs="Times New Roman"/>
          <w:i w:val="0"/>
          <w:caps w:val="0"/>
          <w:color w:val="0000CD"/>
          <w:spacing w:val="0"/>
          <w:sz w:val="24"/>
          <w:szCs w:val="24"/>
        </w:rPr>
        <w:t>&lt;</w:t>
      </w:r>
      <w:r>
        <w:rPr>
          <w:rFonts w:hint="default" w:ascii="Times New Roman" w:hAnsi="Times New Roman" w:eastAsia="Consolas" w:cs="Times New Roman"/>
          <w:i w:val="0"/>
          <w:caps w:val="0"/>
          <w:color w:val="A52A2A"/>
          <w:spacing w:val="0"/>
          <w:sz w:val="24"/>
          <w:szCs w:val="24"/>
        </w:rPr>
        <w:t>h1</w:t>
      </w:r>
      <w:r>
        <w:rPr>
          <w:rFonts w:hint="default" w:ascii="Times New Roman" w:hAnsi="Times New Roman" w:eastAsia="Consolas" w:cs="Times New Roman"/>
          <w:i w:val="0"/>
          <w:caps w:val="0"/>
          <w:color w:val="0000CD"/>
          <w:spacing w:val="0"/>
          <w:sz w:val="24"/>
          <w:szCs w:val="24"/>
        </w:rPr>
        <w:t>&gt;</w:t>
      </w:r>
      <w:r>
        <w:rPr>
          <w:rFonts w:hint="default" w:ascii="Times New Roman" w:hAnsi="Times New Roman" w:eastAsia="Consolas" w:cs="Times New Roman"/>
          <w:i w:val="0"/>
          <w:caps w:val="0"/>
          <w:color w:val="000000"/>
          <w:spacing w:val="0"/>
          <w:sz w:val="24"/>
          <w:szCs w:val="24"/>
          <w:shd w:val="clear" w:fill="FFFFFF"/>
        </w:rPr>
        <w:t>This is heading 1</w:t>
      </w:r>
      <w:r>
        <w:rPr>
          <w:rFonts w:hint="default" w:ascii="Times New Roman" w:hAnsi="Times New Roman" w:eastAsia="Consolas" w:cs="Times New Roman"/>
          <w:i w:val="0"/>
          <w:caps w:val="0"/>
          <w:color w:val="0000CD"/>
          <w:spacing w:val="0"/>
          <w:sz w:val="24"/>
          <w:szCs w:val="24"/>
        </w:rPr>
        <w:t>&lt;</w:t>
      </w:r>
      <w:r>
        <w:rPr>
          <w:rFonts w:hint="default" w:ascii="Times New Roman" w:hAnsi="Times New Roman" w:eastAsia="Consolas" w:cs="Times New Roman"/>
          <w:i w:val="0"/>
          <w:caps w:val="0"/>
          <w:color w:val="A52A2A"/>
          <w:spacing w:val="0"/>
          <w:sz w:val="24"/>
          <w:szCs w:val="24"/>
        </w:rPr>
        <w:t>/h1</w:t>
      </w:r>
      <w:r>
        <w:rPr>
          <w:rFonts w:hint="default" w:ascii="Times New Roman" w:hAnsi="Times New Roman" w:eastAsia="Consolas" w:cs="Times New Roman"/>
          <w:i w:val="0"/>
          <w:caps w:val="0"/>
          <w:color w:val="0000CD"/>
          <w:spacing w:val="0"/>
          <w:sz w:val="24"/>
          <w:szCs w:val="24"/>
        </w:rPr>
        <w:t>&gt;</w:t>
      </w:r>
      <w:r>
        <w:rPr>
          <w:rFonts w:hint="default" w:ascii="Times New Roman" w:hAnsi="Times New Roman" w:eastAsia="Consolas" w:cs="Times New Roman"/>
          <w:i w:val="0"/>
          <w:caps w:val="0"/>
          <w:color w:val="000000"/>
          <w:spacing w:val="0"/>
          <w:sz w:val="24"/>
          <w:szCs w:val="24"/>
        </w:rPr>
        <w:br w:type="textWrapping"/>
      </w:r>
      <w:r>
        <w:rPr>
          <w:rFonts w:hint="default" w:ascii="Times New Roman" w:hAnsi="Times New Roman" w:eastAsia="Consolas" w:cs="Times New Roman"/>
          <w:i w:val="0"/>
          <w:caps w:val="0"/>
          <w:color w:val="0000CD"/>
          <w:spacing w:val="0"/>
          <w:sz w:val="24"/>
          <w:szCs w:val="24"/>
        </w:rPr>
        <w:t>&lt;</w:t>
      </w:r>
      <w:r>
        <w:rPr>
          <w:rFonts w:hint="default" w:ascii="Times New Roman" w:hAnsi="Times New Roman" w:eastAsia="Consolas" w:cs="Times New Roman"/>
          <w:i w:val="0"/>
          <w:caps w:val="0"/>
          <w:color w:val="A52A2A"/>
          <w:spacing w:val="0"/>
          <w:sz w:val="24"/>
          <w:szCs w:val="24"/>
        </w:rPr>
        <w:t>p</w:t>
      </w:r>
      <w:r>
        <w:rPr>
          <w:rFonts w:hint="default" w:ascii="Times New Roman" w:hAnsi="Times New Roman" w:eastAsia="Consolas" w:cs="Times New Roman"/>
          <w:i w:val="0"/>
          <w:caps w:val="0"/>
          <w:color w:val="0000CD"/>
          <w:spacing w:val="0"/>
          <w:sz w:val="24"/>
          <w:szCs w:val="24"/>
        </w:rPr>
        <w:t>&gt;</w:t>
      </w:r>
      <w:r>
        <w:rPr>
          <w:rFonts w:hint="default" w:ascii="Times New Roman" w:hAnsi="Times New Roman" w:eastAsia="Consolas" w:cs="Times New Roman"/>
          <w:i w:val="0"/>
          <w:caps w:val="0"/>
          <w:color w:val="000000"/>
          <w:spacing w:val="0"/>
          <w:sz w:val="24"/>
          <w:szCs w:val="24"/>
          <w:shd w:val="clear" w:fill="FFFFFF"/>
        </w:rPr>
        <w:t>This is some text.</w:t>
      </w:r>
      <w:r>
        <w:rPr>
          <w:rFonts w:hint="default" w:ascii="Times New Roman" w:hAnsi="Times New Roman" w:eastAsia="Consolas" w:cs="Times New Roman"/>
          <w:i w:val="0"/>
          <w:caps w:val="0"/>
          <w:color w:val="0000CD"/>
          <w:spacing w:val="0"/>
          <w:sz w:val="24"/>
          <w:szCs w:val="24"/>
        </w:rPr>
        <w:t>&lt;</w:t>
      </w:r>
      <w:r>
        <w:rPr>
          <w:rFonts w:hint="default" w:ascii="Times New Roman" w:hAnsi="Times New Roman" w:eastAsia="Consolas" w:cs="Times New Roman"/>
          <w:i w:val="0"/>
          <w:caps w:val="0"/>
          <w:color w:val="A52A2A"/>
          <w:spacing w:val="0"/>
          <w:sz w:val="24"/>
          <w:szCs w:val="24"/>
        </w:rPr>
        <w:t>/p</w:t>
      </w:r>
      <w:r>
        <w:rPr>
          <w:rFonts w:hint="default" w:ascii="Times New Roman" w:hAnsi="Times New Roman" w:eastAsia="Consolas" w:cs="Times New Roman"/>
          <w:i w:val="0"/>
          <w:caps w:val="0"/>
          <w:color w:val="0000CD"/>
          <w:spacing w:val="0"/>
          <w:sz w:val="24"/>
          <w:szCs w:val="24"/>
        </w:rPr>
        <w:t>&gt;</w:t>
      </w:r>
      <w:r>
        <w:rPr>
          <w:rFonts w:hint="default" w:ascii="Times New Roman" w:hAnsi="Times New Roman" w:eastAsia="Consolas" w:cs="Times New Roman"/>
          <w:i w:val="0"/>
          <w:caps w:val="0"/>
          <w:color w:val="000000"/>
          <w:spacing w:val="0"/>
          <w:sz w:val="24"/>
          <w:szCs w:val="24"/>
        </w:rPr>
        <w:br w:type="textWrapping"/>
      </w:r>
      <w:r>
        <w:rPr>
          <w:rFonts w:hint="default" w:ascii="Times New Roman" w:hAnsi="Times New Roman" w:eastAsia="Consolas" w:cs="Times New Roman"/>
          <w:i w:val="0"/>
          <w:caps w:val="0"/>
          <w:color w:val="0000CD"/>
          <w:spacing w:val="0"/>
          <w:sz w:val="24"/>
          <w:szCs w:val="24"/>
        </w:rPr>
        <w:t>&lt;</w:t>
      </w:r>
      <w:r>
        <w:rPr>
          <w:rFonts w:hint="default" w:ascii="Times New Roman" w:hAnsi="Times New Roman" w:eastAsia="Consolas" w:cs="Times New Roman"/>
          <w:i w:val="0"/>
          <w:caps w:val="0"/>
          <w:color w:val="A52A2A"/>
          <w:spacing w:val="0"/>
          <w:sz w:val="24"/>
          <w:szCs w:val="24"/>
        </w:rPr>
        <w:t>hr</w:t>
      </w:r>
      <w:r>
        <w:rPr>
          <w:rFonts w:hint="default" w:ascii="Times New Roman" w:hAnsi="Times New Roman" w:eastAsia="Consolas" w:cs="Times New Roman"/>
          <w:i w:val="0"/>
          <w:caps w:val="0"/>
          <w:color w:val="0000CD"/>
          <w:spacing w:val="0"/>
          <w:sz w:val="24"/>
          <w:szCs w:val="24"/>
        </w:rPr>
        <w:t>&gt;</w:t>
      </w:r>
      <w:r>
        <w:rPr>
          <w:rFonts w:hint="default" w:ascii="Times New Roman" w:hAnsi="Times New Roman" w:eastAsia="Consolas" w:cs="Times New Roman"/>
          <w:i w:val="0"/>
          <w:caps w:val="0"/>
          <w:color w:val="000000"/>
          <w:spacing w:val="0"/>
          <w:sz w:val="24"/>
          <w:szCs w:val="24"/>
        </w:rPr>
        <w:br w:type="textWrapping"/>
      </w:r>
      <w:r>
        <w:rPr>
          <w:rFonts w:hint="default" w:ascii="Times New Roman" w:hAnsi="Times New Roman" w:eastAsia="Consolas" w:cs="Times New Roman"/>
          <w:i w:val="0"/>
          <w:caps w:val="0"/>
          <w:color w:val="0000CD"/>
          <w:spacing w:val="0"/>
          <w:sz w:val="24"/>
          <w:szCs w:val="24"/>
        </w:rPr>
        <w:t>&lt;</w:t>
      </w:r>
      <w:r>
        <w:rPr>
          <w:rFonts w:hint="default" w:ascii="Times New Roman" w:hAnsi="Times New Roman" w:eastAsia="Consolas" w:cs="Times New Roman"/>
          <w:i w:val="0"/>
          <w:caps w:val="0"/>
          <w:color w:val="A52A2A"/>
          <w:spacing w:val="0"/>
          <w:sz w:val="24"/>
          <w:szCs w:val="24"/>
        </w:rPr>
        <w:t>h2</w:t>
      </w:r>
      <w:r>
        <w:rPr>
          <w:rFonts w:hint="default" w:ascii="Times New Roman" w:hAnsi="Times New Roman" w:eastAsia="Consolas" w:cs="Times New Roman"/>
          <w:i w:val="0"/>
          <w:caps w:val="0"/>
          <w:color w:val="0000CD"/>
          <w:spacing w:val="0"/>
          <w:sz w:val="24"/>
          <w:szCs w:val="24"/>
        </w:rPr>
        <w:t>&gt;</w:t>
      </w:r>
      <w:r>
        <w:rPr>
          <w:rFonts w:hint="default" w:ascii="Times New Roman" w:hAnsi="Times New Roman" w:eastAsia="Consolas" w:cs="Times New Roman"/>
          <w:i w:val="0"/>
          <w:caps w:val="0"/>
          <w:color w:val="000000"/>
          <w:spacing w:val="0"/>
          <w:sz w:val="24"/>
          <w:szCs w:val="24"/>
          <w:shd w:val="clear" w:fill="FFFFFF"/>
        </w:rPr>
        <w:t>This is heading 2</w:t>
      </w:r>
      <w:r>
        <w:rPr>
          <w:rFonts w:hint="default" w:ascii="Times New Roman" w:hAnsi="Times New Roman" w:eastAsia="Consolas" w:cs="Times New Roman"/>
          <w:i w:val="0"/>
          <w:caps w:val="0"/>
          <w:color w:val="0000CD"/>
          <w:spacing w:val="0"/>
          <w:sz w:val="24"/>
          <w:szCs w:val="24"/>
        </w:rPr>
        <w:t>&lt;</w:t>
      </w:r>
      <w:r>
        <w:rPr>
          <w:rFonts w:hint="default" w:ascii="Times New Roman" w:hAnsi="Times New Roman" w:eastAsia="Consolas" w:cs="Times New Roman"/>
          <w:i w:val="0"/>
          <w:caps w:val="0"/>
          <w:color w:val="A52A2A"/>
          <w:spacing w:val="0"/>
          <w:sz w:val="24"/>
          <w:szCs w:val="24"/>
        </w:rPr>
        <w:t>/h2</w:t>
      </w:r>
      <w:r>
        <w:rPr>
          <w:rFonts w:hint="default" w:ascii="Times New Roman" w:hAnsi="Times New Roman" w:eastAsia="Consolas" w:cs="Times New Roman"/>
          <w:i w:val="0"/>
          <w:caps w:val="0"/>
          <w:color w:val="0000CD"/>
          <w:spacing w:val="0"/>
          <w:sz w:val="24"/>
          <w:szCs w:val="24"/>
        </w:rPr>
        <w:t>&gt;</w:t>
      </w:r>
      <w:r>
        <w:rPr>
          <w:rFonts w:hint="default" w:ascii="Times New Roman" w:hAnsi="Times New Roman" w:eastAsia="Consolas" w:cs="Times New Roman"/>
          <w:i w:val="0"/>
          <w:caps w:val="0"/>
          <w:color w:val="000000"/>
          <w:spacing w:val="0"/>
          <w:sz w:val="24"/>
          <w:szCs w:val="24"/>
        </w:rPr>
        <w:br w:type="textWrapping"/>
      </w:r>
      <w:r>
        <w:rPr>
          <w:rFonts w:hint="default" w:ascii="Times New Roman" w:hAnsi="Times New Roman" w:eastAsia="Consolas" w:cs="Times New Roman"/>
          <w:i w:val="0"/>
          <w:caps w:val="0"/>
          <w:color w:val="0000CD"/>
          <w:spacing w:val="0"/>
          <w:sz w:val="24"/>
          <w:szCs w:val="24"/>
        </w:rPr>
        <w:t>&lt;</w:t>
      </w:r>
      <w:r>
        <w:rPr>
          <w:rFonts w:hint="default" w:ascii="Times New Roman" w:hAnsi="Times New Roman" w:eastAsia="Consolas" w:cs="Times New Roman"/>
          <w:i w:val="0"/>
          <w:caps w:val="0"/>
          <w:color w:val="A52A2A"/>
          <w:spacing w:val="0"/>
          <w:sz w:val="24"/>
          <w:szCs w:val="24"/>
        </w:rPr>
        <w:t>p</w:t>
      </w:r>
      <w:r>
        <w:rPr>
          <w:rFonts w:hint="default" w:ascii="Times New Roman" w:hAnsi="Times New Roman" w:eastAsia="Consolas" w:cs="Times New Roman"/>
          <w:i w:val="0"/>
          <w:caps w:val="0"/>
          <w:color w:val="0000CD"/>
          <w:spacing w:val="0"/>
          <w:sz w:val="24"/>
          <w:szCs w:val="24"/>
        </w:rPr>
        <w:t>&gt;</w:t>
      </w:r>
      <w:r>
        <w:rPr>
          <w:rFonts w:hint="default" w:ascii="Times New Roman" w:hAnsi="Times New Roman" w:eastAsia="Consolas" w:cs="Times New Roman"/>
          <w:i w:val="0"/>
          <w:caps w:val="0"/>
          <w:color w:val="000000"/>
          <w:spacing w:val="0"/>
          <w:sz w:val="24"/>
          <w:szCs w:val="24"/>
          <w:shd w:val="clear" w:fill="FFFFFF"/>
        </w:rPr>
        <w:t>This is some other text.</w:t>
      </w:r>
      <w:r>
        <w:rPr>
          <w:rFonts w:hint="default" w:ascii="Times New Roman" w:hAnsi="Times New Roman" w:eastAsia="Consolas" w:cs="Times New Roman"/>
          <w:i w:val="0"/>
          <w:caps w:val="0"/>
          <w:color w:val="0000CD"/>
          <w:spacing w:val="0"/>
          <w:sz w:val="24"/>
          <w:szCs w:val="24"/>
        </w:rPr>
        <w:t>&lt;</w:t>
      </w:r>
      <w:r>
        <w:rPr>
          <w:rFonts w:hint="default" w:ascii="Times New Roman" w:hAnsi="Times New Roman" w:eastAsia="Consolas" w:cs="Times New Roman"/>
          <w:i w:val="0"/>
          <w:caps w:val="0"/>
          <w:color w:val="A52A2A"/>
          <w:spacing w:val="0"/>
          <w:sz w:val="24"/>
          <w:szCs w:val="24"/>
        </w:rPr>
        <w:t>/p</w:t>
      </w:r>
      <w:r>
        <w:rPr>
          <w:rFonts w:hint="default" w:ascii="Times New Roman" w:hAnsi="Times New Roman" w:eastAsia="Consolas" w:cs="Times New Roman"/>
          <w:i w:val="0"/>
          <w:caps w:val="0"/>
          <w:color w:val="0000CD"/>
          <w:spacing w:val="0"/>
          <w:sz w:val="24"/>
          <w:szCs w:val="24"/>
        </w:rPr>
        <w:t>&gt;</w:t>
      </w:r>
      <w:r>
        <w:rPr>
          <w:rFonts w:hint="default" w:ascii="Times New Roman" w:hAnsi="Times New Roman" w:eastAsia="Consolas" w:cs="Times New Roman"/>
          <w:i w:val="0"/>
          <w:caps w:val="0"/>
          <w:color w:val="000000"/>
          <w:spacing w:val="0"/>
          <w:sz w:val="24"/>
          <w:szCs w:val="24"/>
        </w:rPr>
        <w:br w:type="textWrapping"/>
      </w:r>
      <w:r>
        <w:rPr>
          <w:rFonts w:hint="default" w:ascii="Times New Roman" w:hAnsi="Times New Roman" w:eastAsia="Consolas" w:cs="Times New Roman"/>
          <w:i w:val="0"/>
          <w:caps w:val="0"/>
          <w:color w:val="0000CD"/>
          <w:spacing w:val="0"/>
          <w:sz w:val="24"/>
          <w:szCs w:val="24"/>
        </w:rPr>
        <w:t>&lt;</w:t>
      </w:r>
      <w:r>
        <w:rPr>
          <w:rFonts w:hint="default" w:ascii="Times New Roman" w:hAnsi="Times New Roman" w:eastAsia="Consolas" w:cs="Times New Roman"/>
          <w:i w:val="0"/>
          <w:caps w:val="0"/>
          <w:color w:val="A52A2A"/>
          <w:spacing w:val="0"/>
          <w:sz w:val="24"/>
          <w:szCs w:val="24"/>
        </w:rPr>
        <w:t>hr</w:t>
      </w:r>
      <w:r>
        <w:rPr>
          <w:rFonts w:hint="default" w:ascii="Times New Roman" w:hAnsi="Times New Roman" w:eastAsia="Consolas" w:cs="Times New Roman"/>
          <w:i w:val="0"/>
          <w:caps w:val="0"/>
          <w:color w:val="0000CD"/>
          <w:spacing w:val="0"/>
          <w:sz w:val="24"/>
          <w:szCs w:val="24"/>
        </w:rPr>
        <w:t>&gt;</w:t>
      </w:r>
    </w:p>
    <w:p>
      <w:pPr>
        <w:pStyle w:val="12"/>
        <w:keepNext w:val="0"/>
        <w:keepLines w:val="0"/>
        <w:widowControl/>
        <w:numPr>
          <w:ilvl w:val="0"/>
          <w:numId w:val="0"/>
        </w:numPr>
        <w:suppressLineNumbers w:val="0"/>
        <w:shd w:val="clear" w:fill="FFFFFF"/>
        <w:ind w:leftChars="0" w:right="0" w:rightChars="0" w:firstLine="420" w:firstLineChars="0"/>
        <w:rPr>
          <w:rFonts w:hint="default" w:ascii="Times New Roman" w:hAnsi="Times New Roman" w:eastAsia="Consolas" w:cs="Times New Roman"/>
          <w:i w:val="0"/>
          <w:caps w:val="0"/>
          <w:color w:val="0000CD"/>
          <w:spacing w:val="0"/>
          <w:sz w:val="24"/>
          <w:szCs w:val="24"/>
          <w:lang w:val="en-US"/>
        </w:rPr>
      </w:pPr>
      <w:r>
        <w:rPr>
          <w:rFonts w:hint="default" w:ascii="Times New Roman" w:hAnsi="Times New Roman" w:eastAsia="Consolas" w:cs="Times New Roman"/>
          <w:i w:val="0"/>
          <w:caps w:val="0"/>
          <w:color w:val="0000CD"/>
          <w:spacing w:val="0"/>
          <w:sz w:val="24"/>
          <w:szCs w:val="24"/>
        </w:rPr>
        <w:t>&lt;</w:t>
      </w:r>
      <w:r>
        <w:rPr>
          <w:rFonts w:hint="default" w:ascii="Times New Roman" w:hAnsi="Times New Roman" w:eastAsia="Consolas" w:cs="Times New Roman"/>
          <w:i w:val="0"/>
          <w:caps w:val="0"/>
          <w:color w:val="0000CD"/>
          <w:spacing w:val="0"/>
          <w:sz w:val="24"/>
          <w:szCs w:val="24"/>
          <w:lang w:val="en-US"/>
        </w:rPr>
        <w:t>/</w:t>
      </w:r>
      <w:r>
        <w:rPr>
          <w:rFonts w:hint="default" w:ascii="Times New Roman" w:hAnsi="Times New Roman" w:eastAsia="Consolas" w:cs="Times New Roman"/>
          <w:i w:val="0"/>
          <w:caps w:val="0"/>
          <w:color w:val="A52A2A"/>
          <w:spacing w:val="0"/>
          <w:sz w:val="24"/>
          <w:szCs w:val="24"/>
        </w:rPr>
        <w:t>body</w:t>
      </w:r>
      <w:r>
        <w:rPr>
          <w:rFonts w:hint="default" w:ascii="Times New Roman" w:hAnsi="Times New Roman" w:eastAsia="Consolas" w:cs="Times New Roman"/>
          <w:i w:val="0"/>
          <w:caps w:val="0"/>
          <w:color w:val="0000CD"/>
          <w:spacing w:val="0"/>
          <w:sz w:val="24"/>
          <w:szCs w:val="24"/>
        </w:rPr>
        <w:t>&gt;</w:t>
      </w:r>
      <w:r>
        <w:rPr>
          <w:rFonts w:hint="default" w:ascii="Times New Roman" w:hAnsi="Times New Roman" w:eastAsia="Consolas" w:cs="Times New Roman"/>
          <w:i w:val="0"/>
          <w:caps w:val="0"/>
          <w:color w:val="0000CD"/>
          <w:spacing w:val="0"/>
          <w:sz w:val="24"/>
          <w:szCs w:val="24"/>
          <w:lang w:val="en-US"/>
        </w:rPr>
        <w:tab/>
      </w:r>
    </w:p>
    <w:p>
      <w:pPr>
        <w:pStyle w:val="12"/>
        <w:keepNext w:val="0"/>
        <w:keepLines w:val="0"/>
        <w:widowControl/>
        <w:numPr>
          <w:ilvl w:val="0"/>
          <w:numId w:val="0"/>
        </w:numPr>
        <w:suppressLineNumbers w:val="0"/>
        <w:shd w:val="clear" w:fill="FFFFFF"/>
        <w:ind w:leftChars="0" w:right="0" w:rightChars="0" w:firstLine="420" w:firstLineChars="0"/>
        <w:rPr>
          <w:rFonts w:hint="default" w:ascii="Times New Roman" w:hAnsi="Times New Roman" w:eastAsia="Consolas" w:cs="Times New Roman"/>
          <w:i w:val="0"/>
          <w:caps w:val="0"/>
          <w:color w:val="0000CD"/>
          <w:spacing w:val="0"/>
          <w:sz w:val="24"/>
          <w:szCs w:val="24"/>
          <w:lang w:val="en-US"/>
        </w:rPr>
      </w:pPr>
      <w:r>
        <w:rPr>
          <w:rFonts w:hint="default" w:ascii="Times New Roman" w:hAnsi="Times New Roman" w:eastAsia="Consolas" w:cs="Times New Roman"/>
          <w:i w:val="0"/>
          <w:caps w:val="0"/>
          <w:color w:val="0000CD"/>
          <w:spacing w:val="0"/>
          <w:sz w:val="24"/>
          <w:szCs w:val="24"/>
        </w:rPr>
        <w:t>&lt;</w:t>
      </w:r>
      <w:r>
        <w:rPr>
          <w:rFonts w:hint="default" w:ascii="Times New Roman" w:hAnsi="Times New Roman" w:eastAsia="Consolas" w:cs="Times New Roman"/>
          <w:i w:val="0"/>
          <w:caps w:val="0"/>
          <w:color w:val="0000CD"/>
          <w:spacing w:val="0"/>
          <w:sz w:val="24"/>
          <w:szCs w:val="24"/>
          <w:lang w:val="en-US"/>
        </w:rPr>
        <w:t>/</w:t>
      </w:r>
      <w:r>
        <w:rPr>
          <w:rFonts w:hint="default" w:ascii="Times New Roman" w:hAnsi="Times New Roman" w:eastAsia="Consolas" w:cs="Times New Roman"/>
          <w:i w:val="0"/>
          <w:caps w:val="0"/>
          <w:color w:val="A52A2A"/>
          <w:spacing w:val="0"/>
          <w:sz w:val="24"/>
          <w:szCs w:val="24"/>
        </w:rPr>
        <w:t>html</w:t>
      </w:r>
      <w:r>
        <w:rPr>
          <w:rFonts w:hint="default" w:ascii="Times New Roman" w:hAnsi="Times New Roman" w:eastAsia="Consolas" w:cs="Times New Roman"/>
          <w:i w:val="0"/>
          <w:caps w:val="0"/>
          <w:color w:val="0000CD"/>
          <w:spacing w:val="0"/>
          <w:sz w:val="24"/>
          <w:szCs w:val="24"/>
        </w:rPr>
        <w:t>&gt;</w:t>
      </w:r>
    </w:p>
    <w:p>
      <w:pPr>
        <w:pStyle w:val="12"/>
        <w:keepNext w:val="0"/>
        <w:keepLines w:val="0"/>
        <w:widowControl/>
        <w:numPr>
          <w:ilvl w:val="0"/>
          <w:numId w:val="6"/>
        </w:numPr>
        <w:suppressLineNumbers w:val="0"/>
        <w:shd w:val="clear" w:fill="FFFFFF"/>
        <w:tabs>
          <w:tab w:val="clear" w:pos="420"/>
        </w:tabs>
        <w:ind w:left="420" w:leftChars="0" w:right="0" w:rightChars="0" w:hanging="420" w:firstLineChars="0"/>
        <w:rPr>
          <w:rFonts w:hint="default" w:ascii="Times New Roman" w:hAnsi="Times New Roman" w:eastAsia="Consolas" w:cs="Times New Roman"/>
          <w:b/>
          <w:bCs/>
          <w:i w:val="0"/>
          <w:caps w:val="0"/>
          <w:color w:val="0000CD"/>
          <w:spacing w:val="0"/>
          <w:sz w:val="24"/>
          <w:szCs w:val="24"/>
        </w:rPr>
      </w:pPr>
      <w:r>
        <w:rPr>
          <w:rFonts w:hint="default" w:ascii="Times New Roman" w:hAnsi="Times New Roman" w:eastAsia="Consolas" w:cs="Times New Roman"/>
          <w:b/>
          <w:bCs/>
          <w:i w:val="0"/>
          <w:caps w:val="0"/>
          <w:color w:val="000000" w:themeColor="text1"/>
          <w:spacing w:val="0"/>
          <w:sz w:val="24"/>
          <w:szCs w:val="24"/>
          <w:lang w:val="en-US"/>
          <w14:textFill>
            <w14:solidFill>
              <w14:schemeClr w14:val="tx1"/>
            </w14:solidFill>
          </w14:textFill>
        </w:rPr>
        <w:t>OUTPUT:</w:t>
      </w:r>
    </w:p>
    <w:p>
      <w:pPr>
        <w:pStyle w:val="2"/>
        <w:keepNext w:val="0"/>
        <w:keepLines w:val="0"/>
        <w:widowControl/>
        <w:suppressLineNumbers w:val="0"/>
        <w:ind w:left="0" w:firstLine="0"/>
        <w:rPr>
          <w:rFonts w:hint="default" w:ascii="Times New Roman" w:hAnsi="Times New Roman" w:cs="Times New Roman"/>
          <w:i w:val="0"/>
          <w:caps w:val="0"/>
          <w:color w:val="000000"/>
          <w:spacing w:val="0"/>
        </w:rPr>
      </w:pPr>
      <w:r>
        <w:rPr>
          <w:rFonts w:hint="default" w:ascii="Times New Roman" w:hAnsi="Times New Roman" w:cs="Times New Roman"/>
          <w:i w:val="0"/>
          <w:caps w:val="0"/>
          <w:color w:val="000000"/>
          <w:spacing w:val="0"/>
        </w:rPr>
        <w:t>This is heading 1</w:t>
      </w:r>
    </w:p>
    <w:p>
      <w:pPr>
        <w:pStyle w:val="12"/>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This is some text.</w:t>
      </w:r>
    </w:p>
    <w:p>
      <w:pPr>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pict>
          <v:rect id="_x0000_i1025" o:spt="1" style="height:1.5pt;width:432pt;" fillcolor="#000000"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ind w:left="0" w:firstLine="0"/>
        <w:rPr>
          <w:rFonts w:hint="default" w:ascii="Times New Roman" w:hAnsi="Times New Roman" w:cs="Times New Roman"/>
          <w:i w:val="0"/>
          <w:caps w:val="0"/>
          <w:color w:val="000000"/>
          <w:spacing w:val="0"/>
        </w:rPr>
      </w:pPr>
      <w:r>
        <w:rPr>
          <w:rFonts w:hint="default" w:ascii="Times New Roman" w:hAnsi="Times New Roman" w:cs="Times New Roman"/>
          <w:i w:val="0"/>
          <w:caps w:val="0"/>
          <w:color w:val="000000"/>
          <w:spacing w:val="0"/>
        </w:rPr>
        <w:t>This is heading 2</w:t>
      </w:r>
    </w:p>
    <w:p>
      <w:pPr>
        <w:pStyle w:val="12"/>
        <w:keepNext w:val="0"/>
        <w:keepLines w:val="0"/>
        <w:widowControl/>
        <w:suppressLineNumbers w:val="0"/>
        <w:ind w:left="0" w:firstLine="0"/>
        <w:rPr>
          <w:rFonts w:hint="default" w:ascii="Times New Roman" w:hAnsi="Times New Roman" w:eastAsia="Consolas" w:cs="Times New Roman"/>
          <w:b/>
          <w:bCs/>
          <w:i w:val="0"/>
          <w:caps w:val="0"/>
          <w:color w:val="0000CD"/>
          <w:spacing w:val="0"/>
          <w:sz w:val="24"/>
          <w:szCs w:val="24"/>
        </w:rPr>
      </w:pPr>
      <w:r>
        <w:rPr>
          <w:rFonts w:hint="default" w:ascii="Times New Roman" w:hAnsi="Times New Roman" w:cs="Times New Roman"/>
          <w:i w:val="0"/>
          <w:caps w:val="0"/>
          <w:color w:val="000000"/>
          <w:spacing w:val="0"/>
          <w:sz w:val="27"/>
          <w:szCs w:val="27"/>
        </w:rPr>
        <w:t>This is some other text.</w:t>
      </w:r>
    </w:p>
    <w:p>
      <w:pPr>
        <w:rPr>
          <w:rFonts w:hint="default" w:ascii="Times New Roman" w:hAnsi="Times New Roman" w:cs="Times New Roman"/>
        </w:rPr>
      </w:pPr>
    </w:p>
    <w:p>
      <w:pPr>
        <w:rPr>
          <w:rFonts w:hint="default" w:ascii="Times New Roman" w:hAnsi="Times New Roman" w:cs="Times New Roman"/>
          <w:b/>
          <w:bCs/>
          <w:i w:val="0"/>
          <w:caps w:val="0"/>
          <w:color w:val="000000"/>
          <w:spacing w:val="0"/>
          <w:sz w:val="28"/>
          <w:szCs w:val="28"/>
          <w:lang w:val="en-US"/>
        </w:rPr>
      </w:pPr>
      <w:r>
        <w:rPr>
          <w:rFonts w:hint="default" w:ascii="Times New Roman" w:hAnsi="Times New Roman" w:cs="Times New Roman"/>
          <w:b/>
          <w:bCs/>
          <w:i w:val="0"/>
          <w:caps w:val="0"/>
          <w:color w:val="000000"/>
          <w:spacing w:val="0"/>
          <w:sz w:val="28"/>
          <w:szCs w:val="28"/>
          <w:lang w:val="en-US"/>
        </w:rPr>
        <w:t>HTML paragraph:</w:t>
      </w:r>
    </w:p>
    <w:p>
      <w:pPr>
        <w:rPr>
          <w:rFonts w:hint="default" w:ascii="Times New Roman" w:hAnsi="Times New Roman" w:cs="Times New Roman"/>
          <w:b/>
          <w:bCs/>
          <w:i w:val="0"/>
          <w:caps w:val="0"/>
          <w:color w:val="000000"/>
          <w:spacing w:val="0"/>
          <w:sz w:val="28"/>
          <w:szCs w:val="28"/>
          <w:lang w:val="en-US"/>
        </w:rPr>
      </w:pPr>
    </w:p>
    <w:p>
      <w:pPr>
        <w:rPr>
          <w:rFonts w:hint="default" w:ascii="Times New Roman" w:hAnsi="Times New Roman" w:eastAsia="SimSun" w:cs="Times New Roman"/>
          <w:i w:val="0"/>
          <w:caps w:val="0"/>
          <w:color w:val="000000"/>
          <w:spacing w:val="0"/>
          <w:sz w:val="22"/>
          <w:szCs w:val="22"/>
          <w:shd w:val="clear" w:fill="FFFFFF"/>
        </w:rPr>
      </w:pPr>
      <w:r>
        <w:rPr>
          <w:rFonts w:hint="default" w:ascii="Times New Roman" w:hAnsi="Times New Roman" w:eastAsia="SimSun" w:cs="Times New Roman"/>
          <w:i w:val="0"/>
          <w:caps w:val="0"/>
          <w:color w:val="000000"/>
          <w:spacing w:val="0"/>
          <w:sz w:val="22"/>
          <w:szCs w:val="22"/>
          <w:shd w:val="clear" w:fill="FFFFFF"/>
        </w:rPr>
        <w:t>HTML paragraphs are defined with the </w:t>
      </w:r>
      <w:r>
        <w:rPr>
          <w:rStyle w:val="16"/>
          <w:rFonts w:hint="default" w:ascii="Times New Roman" w:hAnsi="Times New Roman" w:eastAsia="Consolas" w:cs="Times New Roman"/>
          <w:i w:val="0"/>
          <w:caps w:val="0"/>
          <w:color w:val="DC143C"/>
          <w:spacing w:val="0"/>
          <w:sz w:val="24"/>
          <w:szCs w:val="24"/>
          <w:shd w:val="clear" w:fill="F1F1F1"/>
        </w:rPr>
        <w:t>&lt;p&gt;</w:t>
      </w:r>
      <w:r>
        <w:rPr>
          <w:rFonts w:hint="default" w:ascii="Times New Roman" w:hAnsi="Times New Roman" w:eastAsia="SimSun" w:cs="Times New Roman"/>
          <w:i w:val="0"/>
          <w:caps w:val="0"/>
          <w:color w:val="000000"/>
          <w:spacing w:val="0"/>
          <w:sz w:val="22"/>
          <w:szCs w:val="22"/>
          <w:shd w:val="clear" w:fill="FFFFFF"/>
        </w:rPr>
        <w:t> tag</w:t>
      </w:r>
    </w:p>
    <w:p>
      <w:pPr>
        <w:rPr>
          <w:rFonts w:hint="default" w:ascii="Times New Roman" w:hAnsi="Times New Roman" w:eastAsia="SimSun" w:cs="Times New Roman"/>
          <w:i w:val="0"/>
          <w:caps w:val="0"/>
          <w:color w:val="000000"/>
          <w:spacing w:val="0"/>
          <w:sz w:val="22"/>
          <w:szCs w:val="22"/>
          <w:shd w:val="clear" w:fill="FFFFFF"/>
          <w:lang w:val="en-US"/>
        </w:rPr>
      </w:pPr>
    </w:p>
    <w:p>
      <w:pPr>
        <w:numPr>
          <w:ilvl w:val="0"/>
          <w:numId w:val="7"/>
        </w:numPr>
        <w:ind w:left="420" w:leftChars="0" w:hanging="420" w:firstLineChars="0"/>
        <w:rPr>
          <w:rFonts w:hint="default" w:ascii="Times New Roman" w:hAnsi="Times New Roman" w:cs="Times New Roman"/>
          <w:b/>
          <w:bCs/>
          <w:i w:val="0"/>
          <w:caps w:val="0"/>
          <w:color w:val="000000"/>
          <w:spacing w:val="0"/>
          <w:sz w:val="24"/>
          <w:szCs w:val="24"/>
          <w:lang w:val="en-US"/>
        </w:rPr>
      </w:pPr>
      <w:r>
        <w:rPr>
          <w:rFonts w:hint="default" w:ascii="Times New Roman" w:hAnsi="Times New Roman" w:cs="Times New Roman"/>
          <w:b/>
          <w:bCs/>
          <w:i w:val="0"/>
          <w:caps w:val="0"/>
          <w:color w:val="000000"/>
          <w:spacing w:val="0"/>
          <w:sz w:val="24"/>
          <w:szCs w:val="24"/>
          <w:lang w:val="en-US"/>
        </w:rPr>
        <w:t>Example:</w:t>
      </w:r>
    </w:p>
    <w:p>
      <w:pPr>
        <w:numPr>
          <w:ilvl w:val="0"/>
          <w:numId w:val="0"/>
        </w:numPr>
        <w:ind w:left="1260" w:leftChars="0" w:firstLine="420" w:firstLineChars="0"/>
        <w:rPr>
          <w:rFonts w:hint="default" w:ascii="Times New Roman" w:hAnsi="Times New Roman" w:eastAsia="Consolas" w:cs="Times New Roman"/>
          <w:i w:val="0"/>
          <w:caps w:val="0"/>
          <w:color w:val="000000" w:themeColor="text1"/>
          <w:spacing w:val="0"/>
          <w:sz w:val="24"/>
          <w:szCs w:val="24"/>
          <w14:textFill>
            <w14:solidFill>
              <w14:schemeClr w14:val="tx1"/>
            </w14:solidFill>
          </w14:textFill>
        </w:rPr>
      </w:pPr>
      <w:r>
        <w:rPr>
          <w:rFonts w:hint="default" w:ascii="Times New Roman" w:hAnsi="Times New Roman" w:eastAsia="Consolas" w:cs="Times New Roman"/>
          <w:i w:val="0"/>
          <w:caps w:val="0"/>
          <w:color w:val="000000" w:themeColor="text1"/>
          <w:spacing w:val="0"/>
          <w:sz w:val="24"/>
          <w:szCs w:val="24"/>
          <w14:textFill>
            <w14:solidFill>
              <w14:schemeClr w14:val="tx1"/>
            </w14:solidFill>
          </w14:textFill>
        </w:rPr>
        <w:t>&lt;!DOCTYPE html&gt;</w:t>
      </w:r>
    </w:p>
    <w:p>
      <w:pPr>
        <w:numPr>
          <w:ilvl w:val="0"/>
          <w:numId w:val="0"/>
        </w:numPr>
        <w:ind w:left="1260" w:leftChars="0" w:firstLine="420" w:firstLineChars="0"/>
        <w:rPr>
          <w:rFonts w:hint="default" w:ascii="Times New Roman" w:hAnsi="Times New Roman" w:eastAsia="Consolas" w:cs="Times New Roman"/>
          <w:i w:val="0"/>
          <w:caps w:val="0"/>
          <w:color w:val="000000" w:themeColor="text1"/>
          <w:spacing w:val="0"/>
          <w:sz w:val="24"/>
          <w:szCs w:val="24"/>
          <w14:textFill>
            <w14:solidFill>
              <w14:schemeClr w14:val="tx1"/>
            </w14:solidFill>
          </w14:textFill>
        </w:rPr>
      </w:pPr>
      <w:r>
        <w:rPr>
          <w:rFonts w:hint="default" w:ascii="Times New Roman" w:hAnsi="Times New Roman" w:eastAsia="Consolas" w:cs="Times New Roman"/>
          <w:i w:val="0"/>
          <w:caps w:val="0"/>
          <w:color w:val="000000" w:themeColor="text1"/>
          <w:spacing w:val="0"/>
          <w:sz w:val="24"/>
          <w:szCs w:val="24"/>
          <w14:textFill>
            <w14:solidFill>
              <w14:schemeClr w14:val="tx1"/>
            </w14:solidFill>
          </w14:textFill>
        </w:rPr>
        <w:t>&lt;html&gt;</w:t>
      </w:r>
    </w:p>
    <w:p>
      <w:pPr>
        <w:numPr>
          <w:ilvl w:val="0"/>
          <w:numId w:val="0"/>
        </w:numPr>
        <w:ind w:left="1260" w:leftChars="0" w:firstLine="420" w:firstLineChars="0"/>
        <w:rPr>
          <w:rFonts w:hint="default" w:ascii="Times New Roman" w:hAnsi="Times New Roman" w:eastAsia="Consolas" w:cs="Times New Roman"/>
          <w:i w:val="0"/>
          <w:caps w:val="0"/>
          <w:color w:val="000000" w:themeColor="text1"/>
          <w:spacing w:val="0"/>
          <w:sz w:val="24"/>
          <w:szCs w:val="24"/>
          <w14:textFill>
            <w14:solidFill>
              <w14:schemeClr w14:val="tx1"/>
            </w14:solidFill>
          </w14:textFill>
        </w:rPr>
      </w:pPr>
      <w:r>
        <w:rPr>
          <w:rFonts w:hint="default" w:ascii="Times New Roman" w:hAnsi="Times New Roman" w:eastAsia="Consolas" w:cs="Times New Roman"/>
          <w:i w:val="0"/>
          <w:caps w:val="0"/>
          <w:color w:val="000000" w:themeColor="text1"/>
          <w:spacing w:val="0"/>
          <w:sz w:val="24"/>
          <w:szCs w:val="24"/>
          <w14:textFill>
            <w14:solidFill>
              <w14:schemeClr w14:val="tx1"/>
            </w14:solidFill>
          </w14:textFill>
        </w:rPr>
        <w:t>&lt;body&gt;</w:t>
      </w:r>
    </w:p>
    <w:p>
      <w:pPr>
        <w:numPr>
          <w:ilvl w:val="0"/>
          <w:numId w:val="0"/>
        </w:numPr>
        <w:ind w:left="1260" w:leftChars="0" w:firstLine="420" w:firstLineChars="0"/>
        <w:rPr>
          <w:rFonts w:hint="default" w:ascii="Times New Roman" w:hAnsi="Times New Roman" w:eastAsia="Consolas" w:cs="Times New Roman"/>
          <w:i w:val="0"/>
          <w:caps w:val="0"/>
          <w:color w:val="000000" w:themeColor="text1"/>
          <w:spacing w:val="0"/>
          <w:sz w:val="24"/>
          <w:szCs w:val="24"/>
          <w14:textFill>
            <w14:solidFill>
              <w14:schemeClr w14:val="tx1"/>
            </w14:solidFill>
          </w14:textFill>
        </w:rPr>
      </w:pPr>
    </w:p>
    <w:p>
      <w:pPr>
        <w:numPr>
          <w:ilvl w:val="0"/>
          <w:numId w:val="0"/>
        </w:numPr>
        <w:ind w:left="1260" w:leftChars="0" w:firstLine="420" w:firstLineChars="0"/>
        <w:rPr>
          <w:rFonts w:hint="default" w:ascii="Times New Roman" w:hAnsi="Times New Roman" w:eastAsia="Consolas" w:cs="Times New Roman"/>
          <w:i w:val="0"/>
          <w:caps w:val="0"/>
          <w:color w:val="000000" w:themeColor="text1"/>
          <w:spacing w:val="0"/>
          <w:sz w:val="24"/>
          <w:szCs w:val="24"/>
          <w14:textFill>
            <w14:solidFill>
              <w14:schemeClr w14:val="tx1"/>
            </w14:solidFill>
          </w14:textFill>
        </w:rPr>
      </w:pPr>
      <w:r>
        <w:rPr>
          <w:rFonts w:hint="default" w:ascii="Times New Roman" w:hAnsi="Times New Roman" w:eastAsia="Consolas" w:cs="Times New Roman"/>
          <w:i w:val="0"/>
          <w:caps w:val="0"/>
          <w:color w:val="000000" w:themeColor="text1"/>
          <w:spacing w:val="0"/>
          <w:sz w:val="24"/>
          <w:szCs w:val="24"/>
          <w14:textFill>
            <w14:solidFill>
              <w14:schemeClr w14:val="tx1"/>
            </w14:solidFill>
          </w14:textFill>
        </w:rPr>
        <w:t>&lt;p&gt;This is a paragraph.&lt;/p&gt;</w:t>
      </w:r>
    </w:p>
    <w:p>
      <w:pPr>
        <w:numPr>
          <w:ilvl w:val="0"/>
          <w:numId w:val="0"/>
        </w:numPr>
        <w:ind w:left="1260" w:leftChars="0" w:firstLine="420" w:firstLineChars="0"/>
        <w:rPr>
          <w:rFonts w:hint="default" w:ascii="Times New Roman" w:hAnsi="Times New Roman" w:eastAsia="Consolas" w:cs="Times New Roman"/>
          <w:i w:val="0"/>
          <w:caps w:val="0"/>
          <w:color w:val="000000" w:themeColor="text1"/>
          <w:spacing w:val="0"/>
          <w:sz w:val="24"/>
          <w:szCs w:val="24"/>
          <w14:textFill>
            <w14:solidFill>
              <w14:schemeClr w14:val="tx1"/>
            </w14:solidFill>
          </w14:textFill>
        </w:rPr>
      </w:pPr>
      <w:r>
        <w:rPr>
          <w:rFonts w:hint="default" w:ascii="Times New Roman" w:hAnsi="Times New Roman" w:eastAsia="Consolas" w:cs="Times New Roman"/>
          <w:i w:val="0"/>
          <w:caps w:val="0"/>
          <w:color w:val="000000" w:themeColor="text1"/>
          <w:spacing w:val="0"/>
          <w:sz w:val="24"/>
          <w:szCs w:val="24"/>
          <w14:textFill>
            <w14:solidFill>
              <w14:schemeClr w14:val="tx1"/>
            </w14:solidFill>
          </w14:textFill>
        </w:rPr>
        <w:t>&lt;p&gt;This is a paragraph.&lt;/p&gt;</w:t>
      </w:r>
    </w:p>
    <w:p>
      <w:pPr>
        <w:numPr>
          <w:ilvl w:val="0"/>
          <w:numId w:val="0"/>
        </w:numPr>
        <w:ind w:left="1260" w:leftChars="0" w:firstLine="420" w:firstLineChars="0"/>
        <w:rPr>
          <w:rFonts w:hint="default" w:ascii="Times New Roman" w:hAnsi="Times New Roman" w:eastAsia="Consolas" w:cs="Times New Roman"/>
          <w:i w:val="0"/>
          <w:caps w:val="0"/>
          <w:color w:val="000000" w:themeColor="text1"/>
          <w:spacing w:val="0"/>
          <w:sz w:val="24"/>
          <w:szCs w:val="24"/>
          <w14:textFill>
            <w14:solidFill>
              <w14:schemeClr w14:val="tx1"/>
            </w14:solidFill>
          </w14:textFill>
        </w:rPr>
      </w:pPr>
      <w:r>
        <w:rPr>
          <w:rFonts w:hint="default" w:ascii="Times New Roman" w:hAnsi="Times New Roman" w:eastAsia="Consolas" w:cs="Times New Roman"/>
          <w:i w:val="0"/>
          <w:caps w:val="0"/>
          <w:color w:val="000000" w:themeColor="text1"/>
          <w:spacing w:val="0"/>
          <w:sz w:val="24"/>
          <w:szCs w:val="24"/>
          <w14:textFill>
            <w14:solidFill>
              <w14:schemeClr w14:val="tx1"/>
            </w14:solidFill>
          </w14:textFill>
        </w:rPr>
        <w:t>&lt;p&gt;This is a paragraph.&lt;/p&gt;</w:t>
      </w:r>
    </w:p>
    <w:p>
      <w:pPr>
        <w:numPr>
          <w:ilvl w:val="0"/>
          <w:numId w:val="0"/>
        </w:numPr>
        <w:ind w:left="1260" w:leftChars="0" w:firstLine="420" w:firstLineChars="0"/>
        <w:rPr>
          <w:rFonts w:hint="default" w:ascii="Times New Roman" w:hAnsi="Times New Roman" w:eastAsia="Consolas" w:cs="Times New Roman"/>
          <w:i w:val="0"/>
          <w:caps w:val="0"/>
          <w:color w:val="000000" w:themeColor="text1"/>
          <w:spacing w:val="0"/>
          <w:sz w:val="24"/>
          <w:szCs w:val="24"/>
          <w14:textFill>
            <w14:solidFill>
              <w14:schemeClr w14:val="tx1"/>
            </w14:solidFill>
          </w14:textFill>
        </w:rPr>
      </w:pPr>
    </w:p>
    <w:p>
      <w:pPr>
        <w:numPr>
          <w:ilvl w:val="0"/>
          <w:numId w:val="0"/>
        </w:numPr>
        <w:ind w:left="1260" w:leftChars="0" w:firstLine="420" w:firstLineChars="0"/>
        <w:rPr>
          <w:rFonts w:hint="default" w:ascii="Times New Roman" w:hAnsi="Times New Roman" w:eastAsia="Consolas" w:cs="Times New Roman"/>
          <w:b/>
          <w:bCs/>
          <w:i w:val="0"/>
          <w:caps w:val="0"/>
          <w:color w:val="000000" w:themeColor="text1"/>
          <w:spacing w:val="0"/>
          <w:sz w:val="24"/>
          <w:szCs w:val="24"/>
          <w:lang w:val="en-US"/>
          <w14:textFill>
            <w14:solidFill>
              <w14:schemeClr w14:val="tx1"/>
            </w14:solidFill>
          </w14:textFill>
        </w:rPr>
      </w:pPr>
      <w:r>
        <w:rPr>
          <w:rFonts w:hint="default" w:ascii="Times New Roman" w:hAnsi="Times New Roman" w:eastAsia="Consolas" w:cs="Times New Roman"/>
          <w:i w:val="0"/>
          <w:caps w:val="0"/>
          <w:color w:val="000000" w:themeColor="text1"/>
          <w:spacing w:val="0"/>
          <w:sz w:val="24"/>
          <w:szCs w:val="24"/>
          <w14:textFill>
            <w14:solidFill>
              <w14:schemeClr w14:val="tx1"/>
            </w14:solidFill>
          </w14:textFill>
        </w:rPr>
        <w:t>&lt;/body&gt;</w:t>
      </w:r>
    </w:p>
    <w:p>
      <w:pPr>
        <w:numPr>
          <w:ilvl w:val="0"/>
          <w:numId w:val="0"/>
        </w:numPr>
        <w:ind w:left="1260" w:leftChars="0" w:firstLine="420" w:firstLineChars="0"/>
        <w:rPr>
          <w:rFonts w:hint="default" w:ascii="Times New Roman" w:hAnsi="Times New Roman" w:eastAsia="Consolas" w:cs="Times New Roman"/>
          <w:b/>
          <w:bCs/>
          <w:i w:val="0"/>
          <w:caps w:val="0"/>
          <w:color w:val="000000" w:themeColor="text1"/>
          <w:spacing w:val="0"/>
          <w:sz w:val="24"/>
          <w:szCs w:val="24"/>
          <w:lang w:val="en-US"/>
          <w14:textFill>
            <w14:solidFill>
              <w14:schemeClr w14:val="tx1"/>
            </w14:solidFill>
          </w14:textFill>
        </w:rPr>
      </w:pPr>
      <w:r>
        <w:rPr>
          <w:rFonts w:hint="default" w:ascii="Times New Roman" w:hAnsi="Times New Roman" w:eastAsia="Consolas" w:cs="Times New Roman"/>
          <w:i w:val="0"/>
          <w:caps w:val="0"/>
          <w:color w:val="000000" w:themeColor="text1"/>
          <w:spacing w:val="0"/>
          <w:sz w:val="24"/>
          <w:szCs w:val="24"/>
          <w14:textFill>
            <w14:solidFill>
              <w14:schemeClr w14:val="tx1"/>
            </w14:solidFill>
          </w14:textFill>
        </w:rPr>
        <w:t>&lt;/html&gt;</w:t>
      </w:r>
    </w:p>
    <w:p>
      <w:pPr>
        <w:numPr>
          <w:ilvl w:val="0"/>
          <w:numId w:val="8"/>
        </w:numPr>
        <w:tabs>
          <w:tab w:val="clear" w:pos="420"/>
        </w:tabs>
        <w:ind w:left="420" w:leftChars="0" w:hanging="420" w:firstLineChars="0"/>
        <w:rPr>
          <w:rFonts w:hint="default" w:ascii="Times New Roman" w:hAnsi="Times New Roman" w:eastAsia="Consolas" w:cs="Times New Roman"/>
          <w:b/>
          <w:bCs/>
          <w:i w:val="0"/>
          <w:caps w:val="0"/>
          <w:color w:val="0000CD"/>
          <w:spacing w:val="0"/>
          <w:sz w:val="24"/>
          <w:szCs w:val="24"/>
          <w:lang w:val="en-US"/>
        </w:rPr>
      </w:pPr>
      <w:r>
        <w:rPr>
          <w:rFonts w:hint="default" w:ascii="Times New Roman" w:hAnsi="Times New Roman" w:eastAsia="Consolas" w:cs="Times New Roman"/>
          <w:b/>
          <w:bCs/>
          <w:i w:val="0"/>
          <w:caps w:val="0"/>
          <w:color w:val="000000" w:themeColor="text1"/>
          <w:spacing w:val="0"/>
          <w:sz w:val="24"/>
          <w:szCs w:val="24"/>
          <w:lang w:val="en-US"/>
          <w14:textFill>
            <w14:solidFill>
              <w14:schemeClr w14:val="tx1"/>
            </w14:solidFill>
          </w14:textFill>
        </w:rPr>
        <w:t>OUTPUT:</w:t>
      </w:r>
    </w:p>
    <w:p>
      <w:pPr>
        <w:pStyle w:val="12"/>
        <w:keepNext w:val="0"/>
        <w:keepLines w:val="0"/>
        <w:widowControl/>
        <w:suppressLineNumbers w:val="0"/>
        <w:ind w:left="1260" w:leftChars="0" w:firstLine="420" w:firstLineChars="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This is a paragraph.</w:t>
      </w:r>
    </w:p>
    <w:p>
      <w:pPr>
        <w:pStyle w:val="12"/>
        <w:keepNext w:val="0"/>
        <w:keepLines w:val="0"/>
        <w:widowControl/>
        <w:suppressLineNumbers w:val="0"/>
        <w:ind w:left="1260" w:leftChars="0" w:firstLine="420" w:firstLineChars="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This is a paragraph.</w:t>
      </w:r>
    </w:p>
    <w:p>
      <w:pPr>
        <w:pStyle w:val="12"/>
        <w:keepNext w:val="0"/>
        <w:keepLines w:val="0"/>
        <w:widowControl/>
        <w:suppressLineNumbers w:val="0"/>
        <w:ind w:left="1260" w:leftChars="0" w:firstLine="420" w:firstLineChars="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This is a paragraph.</w:t>
      </w:r>
    </w:p>
    <w:p>
      <w:pPr>
        <w:pStyle w:val="12"/>
        <w:keepNext w:val="0"/>
        <w:keepLines w:val="0"/>
        <w:widowControl/>
        <w:suppressLineNumbers w:val="0"/>
        <w:rPr>
          <w:rFonts w:hint="default" w:ascii="Times New Roman" w:hAnsi="Times New Roman" w:eastAsia="SimSun" w:cs="Times New Roman"/>
          <w:i w:val="0"/>
          <w:caps w:val="0"/>
          <w:color w:val="000000"/>
          <w:spacing w:val="0"/>
          <w:sz w:val="22"/>
          <w:szCs w:val="22"/>
          <w:shd w:val="clear" w:fill="FFFFFF"/>
        </w:rPr>
      </w:pPr>
      <w:r>
        <w:rPr>
          <w:rFonts w:hint="default" w:ascii="Times New Roman" w:hAnsi="Times New Roman" w:eastAsia="SimSun" w:cs="Times New Roman"/>
          <w:i w:val="0"/>
          <w:caps w:val="0"/>
          <w:color w:val="000000"/>
          <w:spacing w:val="0"/>
          <w:sz w:val="22"/>
          <w:szCs w:val="22"/>
          <w:shd w:val="clear" w:fill="FFFFFF"/>
        </w:rPr>
        <w:t>The HTML </w:t>
      </w:r>
      <w:r>
        <w:rPr>
          <w:rStyle w:val="16"/>
          <w:rFonts w:hint="default" w:ascii="Times New Roman" w:hAnsi="Times New Roman" w:eastAsia="Consolas" w:cs="Times New Roman"/>
          <w:i w:val="0"/>
          <w:caps w:val="0"/>
          <w:color w:val="DC143C"/>
          <w:spacing w:val="0"/>
          <w:sz w:val="24"/>
          <w:szCs w:val="24"/>
          <w:shd w:val="clear" w:fill="F1F1F1"/>
        </w:rPr>
        <w:t>&lt;br&gt;</w:t>
      </w:r>
      <w:r>
        <w:rPr>
          <w:rFonts w:hint="default" w:ascii="Times New Roman" w:hAnsi="Times New Roman" w:eastAsia="SimSun" w:cs="Times New Roman"/>
          <w:i w:val="0"/>
          <w:caps w:val="0"/>
          <w:color w:val="000000"/>
          <w:spacing w:val="0"/>
          <w:sz w:val="22"/>
          <w:szCs w:val="22"/>
          <w:shd w:val="clear" w:fill="FFFFFF"/>
        </w:rPr>
        <w:t> element defines a </w:t>
      </w:r>
      <w:r>
        <w:rPr>
          <w:rStyle w:val="18"/>
          <w:rFonts w:hint="default" w:ascii="Times New Roman" w:hAnsi="Times New Roman" w:eastAsia="SimSun" w:cs="Times New Roman"/>
          <w:i w:val="0"/>
          <w:caps w:val="0"/>
          <w:color w:val="000000"/>
          <w:spacing w:val="0"/>
          <w:sz w:val="22"/>
          <w:szCs w:val="22"/>
          <w:shd w:val="clear" w:fill="FFFFFF"/>
        </w:rPr>
        <w:t>line break</w:t>
      </w:r>
      <w:r>
        <w:rPr>
          <w:rFonts w:hint="default" w:ascii="Times New Roman" w:hAnsi="Times New Roman" w:eastAsia="SimSun" w:cs="Times New Roman"/>
          <w:i w:val="0"/>
          <w:caps w:val="0"/>
          <w:color w:val="000000"/>
          <w:spacing w:val="0"/>
          <w:sz w:val="22"/>
          <w:szCs w:val="22"/>
          <w:shd w:val="clear" w:fill="FFFFFF"/>
        </w:rPr>
        <w:t>.Use </w:t>
      </w:r>
      <w:r>
        <w:rPr>
          <w:rStyle w:val="16"/>
          <w:rFonts w:hint="default" w:ascii="Times New Roman" w:hAnsi="Times New Roman" w:eastAsia="Consolas" w:cs="Times New Roman"/>
          <w:i w:val="0"/>
          <w:caps w:val="0"/>
          <w:color w:val="DC143C"/>
          <w:spacing w:val="0"/>
          <w:sz w:val="24"/>
          <w:szCs w:val="24"/>
          <w:shd w:val="clear" w:fill="F1F1F1"/>
        </w:rPr>
        <w:t>&lt;br&gt;</w:t>
      </w:r>
      <w:r>
        <w:rPr>
          <w:rFonts w:hint="default" w:ascii="Times New Roman" w:hAnsi="Times New Roman" w:eastAsia="SimSun" w:cs="Times New Roman"/>
          <w:i w:val="0"/>
          <w:caps w:val="0"/>
          <w:color w:val="000000"/>
          <w:spacing w:val="0"/>
          <w:sz w:val="22"/>
          <w:szCs w:val="22"/>
          <w:shd w:val="clear" w:fill="FFFFFF"/>
        </w:rPr>
        <w:t> if you want a line break (a new line) without starting a new paragraph</w:t>
      </w:r>
    </w:p>
    <w:p>
      <w:pPr>
        <w:pStyle w:val="12"/>
        <w:keepNext w:val="0"/>
        <w:keepLines w:val="0"/>
        <w:widowControl/>
        <w:numPr>
          <w:ilvl w:val="0"/>
          <w:numId w:val="9"/>
        </w:numPr>
        <w:suppressLineNumbers w:val="0"/>
        <w:ind w:left="420" w:leftChars="0" w:hanging="420" w:firstLineChars="0"/>
        <w:rPr>
          <w:rFonts w:hint="default" w:ascii="Times New Roman" w:hAnsi="Times New Roman" w:eastAsia="SimSun" w:cs="Times New Roman"/>
          <w:b/>
          <w:bCs/>
          <w:i w:val="0"/>
          <w:caps w:val="0"/>
          <w:color w:val="000000"/>
          <w:spacing w:val="0"/>
          <w:sz w:val="24"/>
          <w:szCs w:val="24"/>
          <w:shd w:val="clear" w:fill="FFFFFF"/>
        </w:rPr>
      </w:pPr>
      <w:r>
        <w:rPr>
          <w:rFonts w:hint="default" w:ascii="Times New Roman" w:hAnsi="Times New Roman" w:eastAsia="SimSun" w:cs="Times New Roman"/>
          <w:b/>
          <w:bCs/>
          <w:i w:val="0"/>
          <w:caps w:val="0"/>
          <w:color w:val="000000"/>
          <w:spacing w:val="0"/>
          <w:sz w:val="24"/>
          <w:szCs w:val="24"/>
          <w:shd w:val="clear" w:fill="FFFFFF"/>
          <w:lang w:val="en-US"/>
        </w:rPr>
        <w:t>Example:</w:t>
      </w:r>
    </w:p>
    <w:p>
      <w:pPr>
        <w:pStyle w:val="12"/>
        <w:keepNext w:val="0"/>
        <w:keepLines w:val="0"/>
        <w:widowControl/>
        <w:numPr>
          <w:ilvl w:val="0"/>
          <w:numId w:val="0"/>
        </w:numPr>
        <w:suppressLineNumbers w:val="0"/>
        <w:spacing w:line="240" w:lineRule="auto"/>
        <w:ind w:left="840" w:leftChars="0" w:right="0" w:rightChars="0" w:firstLine="420" w:firstLineChars="0"/>
        <w:rPr>
          <w:rFonts w:hint="default" w:ascii="Times New Roman" w:hAnsi="Times New Roman" w:eastAsia="Consolas" w:cs="Times New Roman"/>
          <w:i w:val="0"/>
          <w:caps w:val="0"/>
          <w:color w:val="000000" w:themeColor="text1"/>
          <w:spacing w:val="0"/>
          <w:sz w:val="24"/>
          <w:szCs w:val="24"/>
          <w14:textFill>
            <w14:solidFill>
              <w14:schemeClr w14:val="tx1"/>
            </w14:solidFill>
          </w14:textFill>
        </w:rPr>
      </w:pPr>
      <w:r>
        <w:rPr>
          <w:rFonts w:hint="default" w:ascii="Times New Roman" w:hAnsi="Times New Roman" w:eastAsia="Consolas" w:cs="Times New Roman"/>
          <w:i w:val="0"/>
          <w:caps w:val="0"/>
          <w:color w:val="000000" w:themeColor="text1"/>
          <w:spacing w:val="0"/>
          <w:sz w:val="24"/>
          <w:szCs w:val="24"/>
          <w14:textFill>
            <w14:solidFill>
              <w14:schemeClr w14:val="tx1"/>
            </w14:solidFill>
          </w14:textFill>
        </w:rPr>
        <w:t>&lt;!DOCTYPE html&gt;</w:t>
      </w:r>
    </w:p>
    <w:p>
      <w:pPr>
        <w:pStyle w:val="12"/>
        <w:keepNext w:val="0"/>
        <w:keepLines w:val="0"/>
        <w:widowControl/>
        <w:numPr>
          <w:ilvl w:val="0"/>
          <w:numId w:val="0"/>
        </w:numPr>
        <w:suppressLineNumbers w:val="0"/>
        <w:spacing w:line="240" w:lineRule="auto"/>
        <w:ind w:left="840" w:leftChars="0" w:right="0" w:rightChars="0" w:firstLine="420" w:firstLineChars="0"/>
        <w:rPr>
          <w:rFonts w:hint="default" w:ascii="Times New Roman" w:hAnsi="Times New Roman" w:eastAsia="Consolas" w:cs="Times New Roman"/>
          <w:i w:val="0"/>
          <w:caps w:val="0"/>
          <w:color w:val="000000" w:themeColor="text1"/>
          <w:spacing w:val="0"/>
          <w:sz w:val="24"/>
          <w:szCs w:val="24"/>
          <w14:textFill>
            <w14:solidFill>
              <w14:schemeClr w14:val="tx1"/>
            </w14:solidFill>
          </w14:textFill>
        </w:rPr>
      </w:pPr>
      <w:r>
        <w:rPr>
          <w:rFonts w:hint="default" w:ascii="Times New Roman" w:hAnsi="Times New Roman" w:eastAsia="Consolas" w:cs="Times New Roman"/>
          <w:i w:val="0"/>
          <w:caps w:val="0"/>
          <w:color w:val="000000" w:themeColor="text1"/>
          <w:spacing w:val="0"/>
          <w:sz w:val="24"/>
          <w:szCs w:val="24"/>
          <w14:textFill>
            <w14:solidFill>
              <w14:schemeClr w14:val="tx1"/>
            </w14:solidFill>
          </w14:textFill>
        </w:rPr>
        <w:t>&lt;html&gt;</w:t>
      </w:r>
    </w:p>
    <w:p>
      <w:pPr>
        <w:pStyle w:val="12"/>
        <w:keepNext w:val="0"/>
        <w:keepLines w:val="0"/>
        <w:widowControl/>
        <w:numPr>
          <w:ilvl w:val="0"/>
          <w:numId w:val="0"/>
        </w:numPr>
        <w:suppressLineNumbers w:val="0"/>
        <w:spacing w:line="240" w:lineRule="auto"/>
        <w:ind w:left="840" w:leftChars="0" w:right="0" w:rightChars="0" w:firstLine="420" w:firstLineChars="0"/>
        <w:rPr>
          <w:rFonts w:hint="default" w:ascii="Times New Roman" w:hAnsi="Times New Roman" w:eastAsia="Consolas" w:cs="Times New Roman"/>
          <w:i w:val="0"/>
          <w:caps w:val="0"/>
          <w:color w:val="000000" w:themeColor="text1"/>
          <w:spacing w:val="0"/>
          <w:sz w:val="24"/>
          <w:szCs w:val="24"/>
          <w:lang w:val="en-US"/>
          <w14:textFill>
            <w14:solidFill>
              <w14:schemeClr w14:val="tx1"/>
            </w14:solidFill>
          </w14:textFill>
        </w:rPr>
      </w:pPr>
      <w:r>
        <w:rPr>
          <w:rFonts w:hint="default" w:ascii="Times New Roman" w:hAnsi="Times New Roman" w:eastAsia="Consolas" w:cs="Times New Roman"/>
          <w:i w:val="0"/>
          <w:caps w:val="0"/>
          <w:color w:val="000000" w:themeColor="text1"/>
          <w:spacing w:val="0"/>
          <w:sz w:val="24"/>
          <w:szCs w:val="24"/>
          <w14:textFill>
            <w14:solidFill>
              <w14:schemeClr w14:val="tx1"/>
            </w14:solidFill>
          </w14:textFill>
        </w:rPr>
        <w:t>&lt;body</w:t>
      </w:r>
      <w:r>
        <w:rPr>
          <w:rFonts w:hint="default" w:ascii="Times New Roman" w:hAnsi="Times New Roman" w:eastAsia="Consolas" w:cs="Times New Roman"/>
          <w:i w:val="0"/>
          <w:caps w:val="0"/>
          <w:color w:val="000000" w:themeColor="text1"/>
          <w:spacing w:val="0"/>
          <w:sz w:val="24"/>
          <w:szCs w:val="24"/>
          <w:lang w:val="en-US"/>
          <w14:textFill>
            <w14:solidFill>
              <w14:schemeClr w14:val="tx1"/>
            </w14:solidFill>
          </w14:textFill>
        </w:rPr>
        <w:t>&gt;</w:t>
      </w:r>
    </w:p>
    <w:p>
      <w:pPr>
        <w:pStyle w:val="12"/>
        <w:keepNext w:val="0"/>
        <w:keepLines w:val="0"/>
        <w:widowControl/>
        <w:numPr>
          <w:ilvl w:val="0"/>
          <w:numId w:val="0"/>
        </w:numPr>
        <w:suppressLineNumbers w:val="0"/>
        <w:spacing w:line="240" w:lineRule="auto"/>
        <w:ind w:left="840" w:leftChars="0" w:right="0" w:rightChars="0" w:firstLine="420" w:firstLineChars="0"/>
        <w:rPr>
          <w:rFonts w:hint="default" w:ascii="Times New Roman" w:hAnsi="Times New Roman" w:eastAsia="Consolas" w:cs="Times New Roman"/>
          <w:i w:val="0"/>
          <w:caps w:val="0"/>
          <w:color w:val="000000" w:themeColor="text1"/>
          <w:spacing w:val="0"/>
          <w:sz w:val="24"/>
          <w:szCs w:val="24"/>
          <w14:textFill>
            <w14:solidFill>
              <w14:schemeClr w14:val="tx1"/>
            </w14:solidFill>
          </w14:textFill>
        </w:rPr>
      </w:pPr>
      <w:r>
        <w:rPr>
          <w:rFonts w:hint="default" w:ascii="Times New Roman" w:hAnsi="Times New Roman" w:eastAsia="Consolas" w:cs="Times New Roman"/>
          <w:i w:val="0"/>
          <w:caps w:val="0"/>
          <w:color w:val="000000" w:themeColor="text1"/>
          <w:spacing w:val="0"/>
          <w:sz w:val="24"/>
          <w:szCs w:val="24"/>
          <w14:textFill>
            <w14:solidFill>
              <w14:schemeClr w14:val="tx1"/>
            </w14:solidFill>
          </w14:textFill>
        </w:rPr>
        <w:t>&lt;p&gt;This is&lt;br&gt;a paragraph&lt;br&gt;with line breaks&lt;/p&gt;</w:t>
      </w:r>
    </w:p>
    <w:p>
      <w:pPr>
        <w:pStyle w:val="12"/>
        <w:keepNext w:val="0"/>
        <w:keepLines w:val="0"/>
        <w:widowControl/>
        <w:numPr>
          <w:ilvl w:val="0"/>
          <w:numId w:val="0"/>
        </w:numPr>
        <w:suppressLineNumbers w:val="0"/>
        <w:spacing w:line="240" w:lineRule="auto"/>
        <w:ind w:left="840" w:leftChars="0" w:right="0" w:rightChars="0" w:firstLine="420" w:firstLineChars="0"/>
        <w:rPr>
          <w:rFonts w:hint="default" w:ascii="Times New Roman" w:hAnsi="Times New Roman" w:eastAsia="Consolas" w:cs="Times New Roman"/>
          <w:i w:val="0"/>
          <w:caps w:val="0"/>
          <w:color w:val="000000" w:themeColor="text1"/>
          <w:spacing w:val="0"/>
          <w:sz w:val="24"/>
          <w:szCs w:val="24"/>
          <w14:textFill>
            <w14:solidFill>
              <w14:schemeClr w14:val="tx1"/>
            </w14:solidFill>
          </w14:textFill>
        </w:rPr>
      </w:pPr>
      <w:r>
        <w:rPr>
          <w:rFonts w:hint="default" w:ascii="Times New Roman" w:hAnsi="Times New Roman" w:eastAsia="Consolas" w:cs="Times New Roman"/>
          <w:i w:val="0"/>
          <w:caps w:val="0"/>
          <w:color w:val="000000" w:themeColor="text1"/>
          <w:spacing w:val="0"/>
          <w:sz w:val="24"/>
          <w:szCs w:val="24"/>
          <w14:textFill>
            <w14:solidFill>
              <w14:schemeClr w14:val="tx1"/>
            </w14:solidFill>
          </w14:textFill>
        </w:rPr>
        <w:t>&lt;/body&gt;</w:t>
      </w:r>
    </w:p>
    <w:p>
      <w:pPr>
        <w:pStyle w:val="12"/>
        <w:keepNext w:val="0"/>
        <w:keepLines w:val="0"/>
        <w:widowControl/>
        <w:numPr>
          <w:ilvl w:val="0"/>
          <w:numId w:val="0"/>
        </w:numPr>
        <w:suppressLineNumbers w:val="0"/>
        <w:spacing w:line="240" w:lineRule="auto"/>
        <w:ind w:left="840" w:leftChars="0" w:right="0" w:rightChars="0" w:firstLine="420" w:firstLineChars="0"/>
        <w:rPr>
          <w:rFonts w:hint="default" w:ascii="Times New Roman" w:hAnsi="Times New Roman" w:eastAsia="Consolas" w:cs="Times New Roman"/>
          <w:i w:val="0"/>
          <w:caps w:val="0"/>
          <w:color w:val="000000" w:themeColor="text1"/>
          <w:spacing w:val="0"/>
          <w:sz w:val="24"/>
          <w:szCs w:val="24"/>
          <w14:textFill>
            <w14:solidFill>
              <w14:schemeClr w14:val="tx1"/>
            </w14:solidFill>
          </w14:textFill>
        </w:rPr>
      </w:pPr>
      <w:r>
        <w:rPr>
          <w:rFonts w:hint="default" w:ascii="Times New Roman" w:hAnsi="Times New Roman" w:eastAsia="Consolas" w:cs="Times New Roman"/>
          <w:i w:val="0"/>
          <w:caps w:val="0"/>
          <w:color w:val="000000" w:themeColor="text1"/>
          <w:spacing w:val="0"/>
          <w:sz w:val="24"/>
          <w:szCs w:val="24"/>
          <w14:textFill>
            <w14:solidFill>
              <w14:schemeClr w14:val="tx1"/>
            </w14:solidFill>
          </w14:textFill>
        </w:rPr>
        <w:t>&lt;/html&gt;</w:t>
      </w:r>
    </w:p>
    <w:p>
      <w:pPr>
        <w:pStyle w:val="12"/>
        <w:keepNext w:val="0"/>
        <w:keepLines w:val="0"/>
        <w:widowControl/>
        <w:numPr>
          <w:ilvl w:val="0"/>
          <w:numId w:val="10"/>
        </w:numPr>
        <w:suppressLineNumbers w:val="0"/>
        <w:tabs>
          <w:tab w:val="clear" w:pos="420"/>
        </w:tabs>
        <w:ind w:left="420" w:leftChars="0" w:right="0" w:rightChars="0" w:hanging="420" w:firstLineChars="0"/>
        <w:rPr>
          <w:rFonts w:hint="default" w:ascii="Times New Roman" w:hAnsi="Times New Roman" w:eastAsia="Consolas" w:cs="Times New Roman"/>
          <w:i w:val="0"/>
          <w:caps w:val="0"/>
          <w:color w:val="0000CD"/>
          <w:spacing w:val="0"/>
          <w:sz w:val="24"/>
          <w:szCs w:val="24"/>
        </w:rPr>
      </w:pPr>
      <w:r>
        <w:rPr>
          <w:rFonts w:hint="default" w:ascii="Times New Roman" w:hAnsi="Times New Roman" w:eastAsia="Consolas" w:cs="Times New Roman"/>
          <w:b/>
          <w:bCs/>
          <w:i w:val="0"/>
          <w:caps w:val="0"/>
          <w:color w:val="000000" w:themeColor="text1"/>
          <w:spacing w:val="0"/>
          <w:sz w:val="24"/>
          <w:szCs w:val="24"/>
          <w:lang w:val="en-US"/>
          <w14:textFill>
            <w14:solidFill>
              <w14:schemeClr w14:val="tx1"/>
            </w14:solidFill>
          </w14:textFill>
        </w:rPr>
        <w:t>OUTPUT:</w:t>
      </w:r>
    </w:p>
    <w:p>
      <w:pPr>
        <w:pStyle w:val="12"/>
        <w:keepNext w:val="0"/>
        <w:keepLines w:val="0"/>
        <w:widowControl/>
        <w:numPr>
          <w:ilvl w:val="0"/>
          <w:numId w:val="0"/>
        </w:numPr>
        <w:suppressLineNumbers w:val="0"/>
        <w:ind w:left="3360" w:leftChars="0" w:right="0" w:rightChars="0" w:firstLine="420" w:firstLineChars="0"/>
        <w:rPr>
          <w:rFonts w:hint="default" w:ascii="Times New Roman" w:hAnsi="Times New Roman" w:eastAsia="SimSun" w:cs="Times New Roman"/>
          <w:i w:val="0"/>
          <w:caps w:val="0"/>
          <w:color w:val="000000"/>
          <w:spacing w:val="0"/>
          <w:sz w:val="27"/>
          <w:szCs w:val="27"/>
        </w:rPr>
      </w:pPr>
      <w:r>
        <w:rPr>
          <w:rFonts w:hint="default" w:ascii="Times New Roman" w:hAnsi="Times New Roman" w:eastAsia="SimSun" w:cs="Times New Roman"/>
          <w:i w:val="0"/>
          <w:caps w:val="0"/>
          <w:color w:val="000000"/>
          <w:spacing w:val="0"/>
          <w:sz w:val="27"/>
          <w:szCs w:val="27"/>
        </w:rPr>
        <w:t>This is</w:t>
      </w:r>
      <w:r>
        <w:rPr>
          <w:rFonts w:hint="default" w:ascii="Times New Roman" w:hAnsi="Times New Roman" w:eastAsia="SimSun" w:cs="Times New Roman"/>
          <w:i w:val="0"/>
          <w:caps w:val="0"/>
          <w:color w:val="000000"/>
          <w:spacing w:val="0"/>
          <w:sz w:val="27"/>
          <w:szCs w:val="27"/>
        </w:rPr>
        <w:br w:type="textWrapping"/>
      </w:r>
      <w:r>
        <w:rPr>
          <w:rFonts w:hint="default" w:ascii="Times New Roman" w:hAnsi="Times New Roman" w:eastAsia="SimSun" w:cs="Times New Roman"/>
          <w:i w:val="0"/>
          <w:caps w:val="0"/>
          <w:color w:val="000000"/>
          <w:spacing w:val="0"/>
          <w:sz w:val="27"/>
          <w:szCs w:val="27"/>
        </w:rPr>
        <w:t>a paragraph</w:t>
      </w:r>
      <w:r>
        <w:rPr>
          <w:rFonts w:hint="default" w:ascii="Times New Roman" w:hAnsi="Times New Roman" w:eastAsia="SimSun" w:cs="Times New Roman"/>
          <w:i w:val="0"/>
          <w:caps w:val="0"/>
          <w:color w:val="000000"/>
          <w:spacing w:val="0"/>
          <w:sz w:val="27"/>
          <w:szCs w:val="27"/>
        </w:rPr>
        <w:br w:type="textWrapping"/>
      </w:r>
      <w:r>
        <w:rPr>
          <w:rFonts w:hint="default" w:ascii="Times New Roman" w:hAnsi="Times New Roman" w:eastAsia="SimSun" w:cs="Times New Roman"/>
          <w:i w:val="0"/>
          <w:caps w:val="0"/>
          <w:color w:val="000000"/>
          <w:spacing w:val="0"/>
          <w:sz w:val="27"/>
          <w:szCs w:val="27"/>
        </w:rPr>
        <w:t>with line breaks</w:t>
      </w:r>
    </w:p>
    <w:p>
      <w:pPr>
        <w:pStyle w:val="12"/>
        <w:keepNext w:val="0"/>
        <w:keepLines w:val="0"/>
        <w:widowControl/>
        <w:suppressLineNumbers w:val="0"/>
        <w:shd w:val="clear" w:fill="FFFFFF"/>
        <w:ind w:left="0" w:firstLine="0"/>
        <w:rPr>
          <w:rFonts w:hint="default" w:ascii="Times New Roman" w:hAnsi="Times New Roman" w:cs="Times New Roman"/>
          <w:i w:val="0"/>
          <w:caps w:val="0"/>
          <w:color w:val="000000"/>
          <w:spacing w:val="0"/>
          <w:sz w:val="22"/>
          <w:szCs w:val="22"/>
        </w:rPr>
      </w:pPr>
      <w:r>
        <w:rPr>
          <w:rFonts w:hint="default" w:ascii="Times New Roman" w:hAnsi="Times New Roman" w:cs="Times New Roman"/>
          <w:i w:val="0"/>
          <w:caps w:val="0"/>
          <w:color w:val="000000"/>
          <w:spacing w:val="0"/>
          <w:sz w:val="22"/>
          <w:szCs w:val="22"/>
          <w:shd w:val="clear" w:fill="FFFFFF"/>
        </w:rPr>
        <w:t>The HTML </w:t>
      </w:r>
      <w:r>
        <w:rPr>
          <w:rStyle w:val="16"/>
          <w:rFonts w:hint="default" w:ascii="Times New Roman" w:hAnsi="Times New Roman" w:eastAsia="Consolas" w:cs="Times New Roman"/>
          <w:i w:val="0"/>
          <w:caps w:val="0"/>
          <w:color w:val="DC143C"/>
          <w:spacing w:val="0"/>
          <w:sz w:val="24"/>
          <w:szCs w:val="24"/>
          <w:shd w:val="clear" w:fill="F1F1F1"/>
        </w:rPr>
        <w:t>&lt;pre&gt;</w:t>
      </w:r>
      <w:r>
        <w:rPr>
          <w:rFonts w:hint="default" w:ascii="Times New Roman" w:hAnsi="Times New Roman" w:cs="Times New Roman"/>
          <w:i w:val="0"/>
          <w:caps w:val="0"/>
          <w:color w:val="000000"/>
          <w:spacing w:val="0"/>
          <w:sz w:val="22"/>
          <w:szCs w:val="22"/>
          <w:shd w:val="clear" w:fill="FFFFFF"/>
        </w:rPr>
        <w:t> element defines preformatted text.</w:t>
      </w:r>
    </w:p>
    <w:p>
      <w:pPr>
        <w:pStyle w:val="12"/>
        <w:keepNext w:val="0"/>
        <w:keepLines w:val="0"/>
        <w:widowControl/>
        <w:suppressLineNumbers w:val="0"/>
        <w:shd w:val="clear" w:fill="FFFFFF"/>
        <w:ind w:left="0" w:firstLine="0"/>
        <w:rPr>
          <w:rFonts w:hint="default" w:ascii="Times New Roman" w:hAnsi="Times New Roman" w:cs="Times New Roman"/>
          <w:i w:val="0"/>
          <w:caps w:val="0"/>
          <w:color w:val="000000"/>
          <w:spacing w:val="0"/>
          <w:sz w:val="22"/>
          <w:szCs w:val="22"/>
          <w:shd w:val="clear" w:fill="FFFFFF"/>
        </w:rPr>
      </w:pPr>
      <w:r>
        <w:rPr>
          <w:rFonts w:hint="default" w:ascii="Times New Roman" w:hAnsi="Times New Roman" w:cs="Times New Roman"/>
          <w:i w:val="0"/>
          <w:caps w:val="0"/>
          <w:color w:val="000000"/>
          <w:spacing w:val="0"/>
          <w:sz w:val="22"/>
          <w:szCs w:val="22"/>
          <w:shd w:val="clear" w:fill="FFFFFF"/>
        </w:rPr>
        <w:t>The text inside a </w:t>
      </w:r>
      <w:r>
        <w:rPr>
          <w:rStyle w:val="16"/>
          <w:rFonts w:hint="default" w:ascii="Times New Roman" w:hAnsi="Times New Roman" w:eastAsia="Consolas" w:cs="Times New Roman"/>
          <w:i w:val="0"/>
          <w:caps w:val="0"/>
          <w:color w:val="DC143C"/>
          <w:spacing w:val="0"/>
          <w:sz w:val="24"/>
          <w:szCs w:val="24"/>
          <w:shd w:val="clear" w:fill="F1F1F1"/>
        </w:rPr>
        <w:t>&lt;pre&gt;</w:t>
      </w:r>
      <w:r>
        <w:rPr>
          <w:rFonts w:hint="default" w:ascii="Times New Roman" w:hAnsi="Times New Roman" w:cs="Times New Roman"/>
          <w:i w:val="0"/>
          <w:caps w:val="0"/>
          <w:color w:val="000000"/>
          <w:spacing w:val="0"/>
          <w:sz w:val="22"/>
          <w:szCs w:val="22"/>
          <w:shd w:val="clear" w:fill="FFFFFF"/>
        </w:rPr>
        <w:t> element is displayed in a fixed-width font (usually Courier), and it preserves both spaces and line breaks</w:t>
      </w:r>
    </w:p>
    <w:p>
      <w:pPr>
        <w:pStyle w:val="12"/>
        <w:keepNext w:val="0"/>
        <w:keepLines w:val="0"/>
        <w:widowControl/>
        <w:numPr>
          <w:ilvl w:val="0"/>
          <w:numId w:val="9"/>
        </w:numPr>
        <w:suppressLineNumbers w:val="0"/>
        <w:ind w:left="420" w:leftChars="0" w:hanging="420" w:firstLineChars="0"/>
        <w:rPr>
          <w:rFonts w:hint="default" w:ascii="Times New Roman" w:hAnsi="Times New Roman" w:eastAsia="SimSun" w:cs="Times New Roman"/>
          <w:b/>
          <w:bCs/>
          <w:i w:val="0"/>
          <w:caps w:val="0"/>
          <w:color w:val="000000"/>
          <w:spacing w:val="0"/>
          <w:sz w:val="24"/>
          <w:szCs w:val="24"/>
          <w:shd w:val="clear" w:fill="FFFFFF"/>
        </w:rPr>
      </w:pPr>
      <w:r>
        <w:rPr>
          <w:rFonts w:hint="default" w:ascii="Times New Roman" w:hAnsi="Times New Roman" w:eastAsia="SimSun" w:cs="Times New Roman"/>
          <w:b/>
          <w:bCs/>
          <w:i w:val="0"/>
          <w:caps w:val="0"/>
          <w:color w:val="000000"/>
          <w:spacing w:val="0"/>
          <w:sz w:val="24"/>
          <w:szCs w:val="24"/>
          <w:shd w:val="clear" w:fill="FFFFFF"/>
          <w:lang w:val="en-US"/>
        </w:rPr>
        <w:t>Example:</w:t>
      </w:r>
    </w:p>
    <w:p>
      <w:pPr>
        <w:pStyle w:val="12"/>
        <w:keepNext w:val="0"/>
        <w:keepLines w:val="0"/>
        <w:widowControl/>
        <w:numPr>
          <w:ilvl w:val="0"/>
          <w:numId w:val="0"/>
        </w:numPr>
        <w:suppressLineNumbers w:val="0"/>
        <w:spacing w:line="240" w:lineRule="auto"/>
        <w:ind w:left="840" w:leftChars="0" w:right="0" w:rightChars="0" w:firstLine="420" w:firstLineChars="0"/>
        <w:rPr>
          <w:rFonts w:hint="default" w:ascii="Times New Roman" w:hAnsi="Times New Roman" w:eastAsia="Consolas" w:cs="Times New Roman"/>
          <w:i w:val="0"/>
          <w:caps w:val="0"/>
          <w:color w:val="000000" w:themeColor="text1"/>
          <w:spacing w:val="0"/>
          <w:sz w:val="24"/>
          <w:szCs w:val="24"/>
          <w14:textFill>
            <w14:solidFill>
              <w14:schemeClr w14:val="tx1"/>
            </w14:solidFill>
          </w14:textFill>
        </w:rPr>
      </w:pPr>
      <w:r>
        <w:rPr>
          <w:rFonts w:hint="default" w:ascii="Times New Roman" w:hAnsi="Times New Roman" w:eastAsia="Consolas" w:cs="Times New Roman"/>
          <w:i w:val="0"/>
          <w:caps w:val="0"/>
          <w:color w:val="000000" w:themeColor="text1"/>
          <w:spacing w:val="0"/>
          <w:sz w:val="24"/>
          <w:szCs w:val="24"/>
          <w14:textFill>
            <w14:solidFill>
              <w14:schemeClr w14:val="tx1"/>
            </w14:solidFill>
          </w14:textFill>
        </w:rPr>
        <w:t>&lt;!DOCTYPE html&gt;</w:t>
      </w:r>
    </w:p>
    <w:p>
      <w:pPr>
        <w:pStyle w:val="12"/>
        <w:keepNext w:val="0"/>
        <w:keepLines w:val="0"/>
        <w:widowControl/>
        <w:numPr>
          <w:ilvl w:val="0"/>
          <w:numId w:val="0"/>
        </w:numPr>
        <w:suppressLineNumbers w:val="0"/>
        <w:spacing w:line="240" w:lineRule="auto"/>
        <w:ind w:left="840" w:leftChars="0" w:right="0" w:rightChars="0" w:firstLine="420" w:firstLineChars="0"/>
        <w:rPr>
          <w:rFonts w:hint="default" w:ascii="Times New Roman" w:hAnsi="Times New Roman" w:eastAsia="Consolas" w:cs="Times New Roman"/>
          <w:i w:val="0"/>
          <w:caps w:val="0"/>
          <w:color w:val="000000" w:themeColor="text1"/>
          <w:spacing w:val="0"/>
          <w:sz w:val="24"/>
          <w:szCs w:val="24"/>
          <w14:textFill>
            <w14:solidFill>
              <w14:schemeClr w14:val="tx1"/>
            </w14:solidFill>
          </w14:textFill>
        </w:rPr>
      </w:pPr>
      <w:r>
        <w:rPr>
          <w:rFonts w:hint="default" w:ascii="Times New Roman" w:hAnsi="Times New Roman" w:eastAsia="Consolas" w:cs="Times New Roman"/>
          <w:i w:val="0"/>
          <w:caps w:val="0"/>
          <w:color w:val="000000" w:themeColor="text1"/>
          <w:spacing w:val="0"/>
          <w:sz w:val="24"/>
          <w:szCs w:val="24"/>
          <w14:textFill>
            <w14:solidFill>
              <w14:schemeClr w14:val="tx1"/>
            </w14:solidFill>
          </w14:textFill>
        </w:rPr>
        <w:t>&lt;html&gt;</w:t>
      </w:r>
    </w:p>
    <w:p>
      <w:pPr>
        <w:pStyle w:val="12"/>
        <w:keepNext w:val="0"/>
        <w:keepLines w:val="0"/>
        <w:widowControl/>
        <w:numPr>
          <w:ilvl w:val="0"/>
          <w:numId w:val="0"/>
        </w:numPr>
        <w:suppressLineNumbers w:val="0"/>
        <w:spacing w:line="240" w:lineRule="auto"/>
        <w:ind w:left="840" w:leftChars="0" w:right="0" w:rightChars="0" w:firstLine="420" w:firstLineChars="0"/>
        <w:rPr>
          <w:rFonts w:hint="default" w:ascii="Times New Roman" w:hAnsi="Times New Roman" w:eastAsia="Consolas" w:cs="Times New Roman"/>
          <w:i w:val="0"/>
          <w:caps w:val="0"/>
          <w:color w:val="000000" w:themeColor="text1"/>
          <w:spacing w:val="0"/>
          <w:sz w:val="24"/>
          <w:szCs w:val="24"/>
          <w:lang w:val="en-US"/>
          <w14:textFill>
            <w14:solidFill>
              <w14:schemeClr w14:val="tx1"/>
            </w14:solidFill>
          </w14:textFill>
        </w:rPr>
      </w:pPr>
      <w:r>
        <w:rPr>
          <w:rFonts w:hint="default" w:ascii="Times New Roman" w:hAnsi="Times New Roman" w:eastAsia="Consolas" w:cs="Times New Roman"/>
          <w:i w:val="0"/>
          <w:caps w:val="0"/>
          <w:color w:val="000000" w:themeColor="text1"/>
          <w:spacing w:val="0"/>
          <w:sz w:val="24"/>
          <w:szCs w:val="24"/>
          <w14:textFill>
            <w14:solidFill>
              <w14:schemeClr w14:val="tx1"/>
            </w14:solidFill>
          </w14:textFill>
        </w:rPr>
        <w:t>&lt;body</w:t>
      </w:r>
      <w:r>
        <w:rPr>
          <w:rFonts w:hint="default" w:ascii="Times New Roman" w:hAnsi="Times New Roman" w:eastAsia="Consolas" w:cs="Times New Roman"/>
          <w:i w:val="0"/>
          <w:caps w:val="0"/>
          <w:color w:val="000000" w:themeColor="text1"/>
          <w:spacing w:val="0"/>
          <w:sz w:val="24"/>
          <w:szCs w:val="24"/>
          <w:lang w:val="en-US"/>
          <w14:textFill>
            <w14:solidFill>
              <w14:schemeClr w14:val="tx1"/>
            </w14:solidFill>
          </w14:textFill>
        </w:rPr>
        <w:t>&gt;</w:t>
      </w:r>
    </w:p>
    <w:p>
      <w:pPr>
        <w:pStyle w:val="12"/>
        <w:keepNext w:val="0"/>
        <w:keepLines w:val="0"/>
        <w:widowControl/>
        <w:suppressLineNumbers w:val="0"/>
        <w:ind w:firstLine="420" w:firstLineChars="0"/>
        <w:rPr>
          <w:rFonts w:hint="default" w:ascii="Times New Roman" w:hAnsi="Times New Roman" w:cs="Times New Roman"/>
          <w:i w:val="0"/>
          <w:caps w:val="0"/>
          <w:color w:val="000000"/>
          <w:spacing w:val="0"/>
          <w:sz w:val="27"/>
          <w:szCs w:val="27"/>
        </w:rPr>
      </w:pPr>
      <w:r>
        <w:rPr>
          <w:rFonts w:hint="default" w:ascii="Times New Roman" w:hAnsi="Times New Roman" w:eastAsia="Consolas" w:cs="Times New Roman"/>
          <w:i w:val="0"/>
          <w:caps w:val="0"/>
          <w:color w:val="000000" w:themeColor="text1"/>
          <w:spacing w:val="0"/>
          <w:sz w:val="24"/>
          <w:szCs w:val="24"/>
          <w14:textFill>
            <w14:solidFill>
              <w14:schemeClr w14:val="tx1"/>
            </w14:solidFill>
          </w14:textFill>
        </w:rPr>
        <w:t>&lt;p&gt;</w:t>
      </w:r>
      <w:r>
        <w:rPr>
          <w:rFonts w:hint="default" w:ascii="Times New Roman" w:hAnsi="Times New Roman" w:cs="Times New Roman"/>
          <w:i w:val="0"/>
          <w:caps w:val="0"/>
          <w:color w:val="000000"/>
          <w:spacing w:val="0"/>
          <w:sz w:val="27"/>
          <w:szCs w:val="27"/>
        </w:rPr>
        <w:t>The pre tag preserves both spaces and line breaks:</w:t>
      </w:r>
    </w:p>
    <w:p>
      <w:pPr>
        <w:pStyle w:val="12"/>
        <w:keepNext w:val="0"/>
        <w:keepLines w:val="0"/>
        <w:widowControl/>
        <w:numPr>
          <w:ilvl w:val="0"/>
          <w:numId w:val="0"/>
        </w:numPr>
        <w:suppressLineNumbers w:val="0"/>
        <w:shd w:val="clear" w:fill="FFFFFF"/>
        <w:ind w:leftChars="0" w:right="0" w:rightChars="0" w:firstLine="420" w:firstLineChars="0"/>
        <w:rPr>
          <w:rFonts w:hint="default" w:ascii="Times New Roman" w:hAnsi="Times New Roman" w:eastAsia="Consolas" w:cs="Times New Roman"/>
          <w:i w:val="0"/>
          <w:caps w:val="0"/>
          <w:color w:val="0000CD"/>
          <w:spacing w:val="0"/>
          <w:sz w:val="24"/>
          <w:szCs w:val="24"/>
        </w:rPr>
      </w:pPr>
      <w:r>
        <w:rPr>
          <w:rFonts w:hint="default" w:ascii="Times New Roman" w:hAnsi="Times New Roman" w:eastAsia="Consolas" w:cs="Times New Roman"/>
          <w:i w:val="0"/>
          <w:caps w:val="0"/>
          <w:color w:val="0000CD"/>
          <w:spacing w:val="0"/>
          <w:sz w:val="24"/>
          <w:szCs w:val="24"/>
        </w:rPr>
        <w:t>&lt;</w:t>
      </w:r>
      <w:r>
        <w:rPr>
          <w:rFonts w:hint="default" w:ascii="Times New Roman" w:hAnsi="Times New Roman" w:eastAsia="Consolas" w:cs="Times New Roman"/>
          <w:i w:val="0"/>
          <w:caps w:val="0"/>
          <w:color w:val="A52A2A"/>
          <w:spacing w:val="0"/>
          <w:sz w:val="24"/>
          <w:szCs w:val="24"/>
        </w:rPr>
        <w:t>pre</w:t>
      </w:r>
      <w:r>
        <w:rPr>
          <w:rFonts w:hint="default" w:ascii="Times New Roman" w:hAnsi="Times New Roman" w:eastAsia="Consolas" w:cs="Times New Roman"/>
          <w:i w:val="0"/>
          <w:caps w:val="0"/>
          <w:color w:val="0000CD"/>
          <w:spacing w:val="0"/>
          <w:sz w:val="24"/>
          <w:szCs w:val="24"/>
        </w:rPr>
        <w:t>&gt;</w:t>
      </w:r>
      <w:r>
        <w:rPr>
          <w:rFonts w:hint="default" w:ascii="Times New Roman" w:hAnsi="Times New Roman" w:eastAsia="Consolas" w:cs="Times New Roman"/>
          <w:i w:val="0"/>
          <w:caps w:val="0"/>
          <w:color w:val="000000"/>
          <w:spacing w:val="0"/>
          <w:sz w:val="24"/>
          <w:szCs w:val="24"/>
        </w:rPr>
        <w:br w:type="textWrapping"/>
      </w:r>
      <w:r>
        <w:rPr>
          <w:rFonts w:hint="default" w:ascii="Times New Roman" w:hAnsi="Times New Roman" w:eastAsia="Consolas" w:cs="Times New Roman"/>
          <w:i w:val="0"/>
          <w:caps w:val="0"/>
          <w:color w:val="000000"/>
          <w:spacing w:val="0"/>
          <w:sz w:val="24"/>
          <w:szCs w:val="24"/>
          <w:shd w:val="clear" w:fill="FFFFFF"/>
        </w:rPr>
        <w:t> </w:t>
      </w:r>
      <w:r>
        <w:rPr>
          <w:rFonts w:hint="default" w:ascii="Times New Roman" w:hAnsi="Times New Roman" w:eastAsia="Consolas" w:cs="Times New Roman"/>
          <w:i w:val="0"/>
          <w:caps w:val="0"/>
          <w:color w:val="000000"/>
          <w:spacing w:val="0"/>
          <w:sz w:val="24"/>
          <w:szCs w:val="24"/>
          <w:shd w:val="clear" w:fill="FFFFFF"/>
          <w:lang w:val="en-US"/>
        </w:rPr>
        <w:tab/>
      </w:r>
      <w:r>
        <w:rPr>
          <w:rFonts w:hint="default" w:ascii="Times New Roman" w:hAnsi="Times New Roman" w:eastAsia="Consolas" w:cs="Times New Roman"/>
          <w:i w:val="0"/>
          <w:caps w:val="0"/>
          <w:color w:val="000000"/>
          <w:spacing w:val="0"/>
          <w:sz w:val="24"/>
          <w:szCs w:val="24"/>
          <w:shd w:val="clear" w:fill="FFFFFF"/>
          <w:lang w:val="en-US"/>
        </w:rPr>
        <w:tab/>
      </w:r>
      <w:r>
        <w:rPr>
          <w:rFonts w:hint="default" w:ascii="Times New Roman" w:hAnsi="Times New Roman" w:eastAsia="Consolas" w:cs="Times New Roman"/>
          <w:i w:val="0"/>
          <w:caps w:val="0"/>
          <w:color w:val="000000"/>
          <w:spacing w:val="0"/>
          <w:sz w:val="24"/>
          <w:szCs w:val="24"/>
          <w:shd w:val="clear" w:fill="FFFFFF"/>
        </w:rPr>
        <w:t xml:space="preserve"> My Bonnie lies over the ocean.</w:t>
      </w:r>
      <w:r>
        <w:rPr>
          <w:rFonts w:hint="default" w:ascii="Times New Roman" w:hAnsi="Times New Roman" w:eastAsia="Consolas" w:cs="Times New Roman"/>
          <w:i w:val="0"/>
          <w:caps w:val="0"/>
          <w:color w:val="000000"/>
          <w:spacing w:val="0"/>
          <w:sz w:val="24"/>
          <w:szCs w:val="24"/>
        </w:rPr>
        <w:br w:type="textWrapping"/>
      </w:r>
      <w:r>
        <w:rPr>
          <w:rFonts w:hint="default" w:ascii="Times New Roman" w:hAnsi="Times New Roman" w:eastAsia="Consolas" w:cs="Times New Roman"/>
          <w:i w:val="0"/>
          <w:caps w:val="0"/>
          <w:color w:val="000000"/>
          <w:spacing w:val="0"/>
          <w:sz w:val="24"/>
          <w:szCs w:val="24"/>
        </w:rPr>
        <w:br w:type="textWrapping"/>
      </w:r>
      <w:r>
        <w:rPr>
          <w:rFonts w:hint="default" w:ascii="Times New Roman" w:hAnsi="Times New Roman" w:eastAsia="Consolas" w:cs="Times New Roman"/>
          <w:i w:val="0"/>
          <w:caps w:val="0"/>
          <w:color w:val="000000"/>
          <w:spacing w:val="0"/>
          <w:sz w:val="24"/>
          <w:szCs w:val="24"/>
          <w:shd w:val="clear" w:fill="FFFFFF"/>
        </w:rPr>
        <w:t> </w:t>
      </w:r>
      <w:r>
        <w:rPr>
          <w:rFonts w:hint="default" w:ascii="Times New Roman" w:hAnsi="Times New Roman" w:eastAsia="Consolas" w:cs="Times New Roman"/>
          <w:i w:val="0"/>
          <w:caps w:val="0"/>
          <w:color w:val="000000"/>
          <w:spacing w:val="0"/>
          <w:sz w:val="24"/>
          <w:szCs w:val="24"/>
          <w:shd w:val="clear" w:fill="FFFFFF"/>
          <w:lang w:val="en-US"/>
        </w:rPr>
        <w:tab/>
      </w:r>
      <w:r>
        <w:rPr>
          <w:rFonts w:hint="default" w:ascii="Times New Roman" w:hAnsi="Times New Roman" w:eastAsia="Consolas" w:cs="Times New Roman"/>
          <w:i w:val="0"/>
          <w:caps w:val="0"/>
          <w:color w:val="000000"/>
          <w:spacing w:val="0"/>
          <w:sz w:val="24"/>
          <w:szCs w:val="24"/>
          <w:shd w:val="clear" w:fill="FFFFFF"/>
          <w:lang w:val="en-US"/>
        </w:rPr>
        <w:tab/>
      </w:r>
      <w:r>
        <w:rPr>
          <w:rFonts w:hint="default" w:ascii="Times New Roman" w:hAnsi="Times New Roman" w:eastAsia="Consolas" w:cs="Times New Roman"/>
          <w:i w:val="0"/>
          <w:caps w:val="0"/>
          <w:color w:val="000000"/>
          <w:spacing w:val="0"/>
          <w:sz w:val="24"/>
          <w:szCs w:val="24"/>
          <w:shd w:val="clear" w:fill="FFFFFF"/>
        </w:rPr>
        <w:t xml:space="preserve"> My Bonnie lies over the sea.</w:t>
      </w:r>
      <w:r>
        <w:rPr>
          <w:rFonts w:hint="default" w:ascii="Times New Roman" w:hAnsi="Times New Roman" w:eastAsia="Consolas" w:cs="Times New Roman"/>
          <w:i w:val="0"/>
          <w:caps w:val="0"/>
          <w:color w:val="000000"/>
          <w:spacing w:val="0"/>
          <w:sz w:val="24"/>
          <w:szCs w:val="24"/>
        </w:rPr>
        <w:br w:type="textWrapping"/>
      </w:r>
      <w:r>
        <w:rPr>
          <w:rFonts w:hint="default" w:ascii="Times New Roman" w:hAnsi="Times New Roman" w:eastAsia="Consolas" w:cs="Times New Roman"/>
          <w:i w:val="0"/>
          <w:caps w:val="0"/>
          <w:color w:val="000000"/>
          <w:spacing w:val="0"/>
          <w:sz w:val="24"/>
          <w:szCs w:val="24"/>
        </w:rPr>
        <w:br w:type="textWrapping"/>
      </w:r>
      <w:r>
        <w:rPr>
          <w:rFonts w:hint="default" w:ascii="Times New Roman" w:hAnsi="Times New Roman" w:eastAsia="Consolas" w:cs="Times New Roman"/>
          <w:i w:val="0"/>
          <w:caps w:val="0"/>
          <w:color w:val="000000"/>
          <w:spacing w:val="0"/>
          <w:sz w:val="24"/>
          <w:szCs w:val="24"/>
          <w:shd w:val="clear" w:fill="FFFFFF"/>
        </w:rPr>
        <w:t xml:space="preserve">  </w:t>
      </w:r>
      <w:r>
        <w:rPr>
          <w:rFonts w:hint="default" w:ascii="Times New Roman" w:hAnsi="Times New Roman" w:eastAsia="Consolas" w:cs="Times New Roman"/>
          <w:i w:val="0"/>
          <w:caps w:val="0"/>
          <w:color w:val="000000"/>
          <w:spacing w:val="0"/>
          <w:sz w:val="24"/>
          <w:szCs w:val="24"/>
          <w:shd w:val="clear" w:fill="FFFFFF"/>
          <w:lang w:val="en-US"/>
        </w:rPr>
        <w:tab/>
      </w:r>
      <w:r>
        <w:rPr>
          <w:rFonts w:hint="default" w:ascii="Times New Roman" w:hAnsi="Times New Roman" w:eastAsia="Consolas" w:cs="Times New Roman"/>
          <w:i w:val="0"/>
          <w:caps w:val="0"/>
          <w:color w:val="000000"/>
          <w:spacing w:val="0"/>
          <w:sz w:val="24"/>
          <w:szCs w:val="24"/>
          <w:shd w:val="clear" w:fill="FFFFFF"/>
          <w:lang w:val="en-US"/>
        </w:rPr>
        <w:tab/>
      </w:r>
      <w:r>
        <w:rPr>
          <w:rFonts w:hint="default" w:ascii="Times New Roman" w:hAnsi="Times New Roman" w:eastAsia="Consolas" w:cs="Times New Roman"/>
          <w:i w:val="0"/>
          <w:caps w:val="0"/>
          <w:color w:val="000000"/>
          <w:spacing w:val="0"/>
          <w:sz w:val="24"/>
          <w:szCs w:val="24"/>
          <w:shd w:val="clear" w:fill="FFFFFF"/>
        </w:rPr>
        <w:t>My Bonnie lies over the ocean.</w:t>
      </w:r>
      <w:r>
        <w:rPr>
          <w:rFonts w:hint="default" w:ascii="Times New Roman" w:hAnsi="Times New Roman" w:eastAsia="Consolas" w:cs="Times New Roman"/>
          <w:i w:val="0"/>
          <w:caps w:val="0"/>
          <w:color w:val="000000"/>
          <w:spacing w:val="0"/>
          <w:sz w:val="24"/>
          <w:szCs w:val="24"/>
        </w:rPr>
        <w:br w:type="textWrapping"/>
      </w:r>
      <w:r>
        <w:rPr>
          <w:rFonts w:hint="default" w:ascii="Times New Roman" w:hAnsi="Times New Roman" w:eastAsia="Consolas" w:cs="Times New Roman"/>
          <w:i w:val="0"/>
          <w:caps w:val="0"/>
          <w:color w:val="000000"/>
          <w:spacing w:val="0"/>
          <w:sz w:val="24"/>
          <w:szCs w:val="24"/>
        </w:rPr>
        <w:br w:type="textWrapping"/>
      </w:r>
      <w:r>
        <w:rPr>
          <w:rFonts w:hint="default" w:ascii="Times New Roman" w:hAnsi="Times New Roman" w:eastAsia="Consolas" w:cs="Times New Roman"/>
          <w:i w:val="0"/>
          <w:caps w:val="0"/>
          <w:color w:val="000000"/>
          <w:spacing w:val="0"/>
          <w:sz w:val="24"/>
          <w:szCs w:val="24"/>
          <w:shd w:val="clear" w:fill="FFFFFF"/>
        </w:rPr>
        <w:t> </w:t>
      </w:r>
      <w:r>
        <w:rPr>
          <w:rFonts w:hint="default" w:ascii="Times New Roman" w:hAnsi="Times New Roman" w:eastAsia="Consolas" w:cs="Times New Roman"/>
          <w:i w:val="0"/>
          <w:caps w:val="0"/>
          <w:color w:val="000000"/>
          <w:spacing w:val="0"/>
          <w:sz w:val="24"/>
          <w:szCs w:val="24"/>
          <w:shd w:val="clear" w:fill="FFFFFF"/>
          <w:lang w:val="en-US"/>
        </w:rPr>
        <w:tab/>
      </w:r>
      <w:r>
        <w:rPr>
          <w:rFonts w:hint="default" w:ascii="Times New Roman" w:hAnsi="Times New Roman" w:eastAsia="Consolas" w:cs="Times New Roman"/>
          <w:i w:val="0"/>
          <w:caps w:val="0"/>
          <w:color w:val="000000"/>
          <w:spacing w:val="0"/>
          <w:sz w:val="24"/>
          <w:szCs w:val="24"/>
          <w:shd w:val="clear" w:fill="FFFFFF"/>
          <w:lang w:val="en-US"/>
        </w:rPr>
        <w:tab/>
      </w:r>
      <w:r>
        <w:rPr>
          <w:rFonts w:hint="default" w:ascii="Times New Roman" w:hAnsi="Times New Roman" w:eastAsia="Consolas" w:cs="Times New Roman"/>
          <w:i w:val="0"/>
          <w:caps w:val="0"/>
          <w:color w:val="000000"/>
          <w:spacing w:val="0"/>
          <w:sz w:val="24"/>
          <w:szCs w:val="24"/>
          <w:shd w:val="clear" w:fill="FFFFFF"/>
        </w:rPr>
        <w:t xml:space="preserve"> Oh, bring back my Bonnie to me.</w:t>
      </w:r>
      <w:r>
        <w:rPr>
          <w:rFonts w:hint="default" w:ascii="Times New Roman" w:hAnsi="Times New Roman" w:eastAsia="Consolas" w:cs="Times New Roman"/>
          <w:i w:val="0"/>
          <w:caps w:val="0"/>
          <w:color w:val="000000"/>
          <w:spacing w:val="0"/>
          <w:sz w:val="24"/>
          <w:szCs w:val="24"/>
        </w:rPr>
        <w:br w:type="textWrapping"/>
      </w:r>
      <w:r>
        <w:rPr>
          <w:rFonts w:hint="default" w:ascii="Times New Roman" w:hAnsi="Times New Roman" w:eastAsia="Consolas" w:cs="Times New Roman"/>
          <w:i w:val="0"/>
          <w:caps w:val="0"/>
          <w:color w:val="000000"/>
          <w:spacing w:val="0"/>
          <w:sz w:val="24"/>
          <w:szCs w:val="24"/>
          <w:lang w:val="en-US"/>
        </w:rPr>
        <w:tab/>
      </w:r>
      <w:r>
        <w:rPr>
          <w:rFonts w:hint="default" w:ascii="Times New Roman" w:hAnsi="Times New Roman" w:eastAsia="Consolas" w:cs="Times New Roman"/>
          <w:i w:val="0"/>
          <w:caps w:val="0"/>
          <w:color w:val="0000CD"/>
          <w:spacing w:val="0"/>
          <w:sz w:val="24"/>
          <w:szCs w:val="24"/>
        </w:rPr>
        <w:t>&lt;</w:t>
      </w:r>
      <w:r>
        <w:rPr>
          <w:rFonts w:hint="default" w:ascii="Times New Roman" w:hAnsi="Times New Roman" w:eastAsia="Consolas" w:cs="Times New Roman"/>
          <w:i w:val="0"/>
          <w:caps w:val="0"/>
          <w:color w:val="A52A2A"/>
          <w:spacing w:val="0"/>
          <w:sz w:val="24"/>
          <w:szCs w:val="24"/>
        </w:rPr>
        <w:t>/pre</w:t>
      </w:r>
      <w:r>
        <w:rPr>
          <w:rFonts w:hint="default" w:ascii="Times New Roman" w:hAnsi="Times New Roman" w:eastAsia="Consolas" w:cs="Times New Roman"/>
          <w:i w:val="0"/>
          <w:caps w:val="0"/>
          <w:color w:val="0000CD"/>
          <w:spacing w:val="0"/>
          <w:sz w:val="24"/>
          <w:szCs w:val="24"/>
        </w:rPr>
        <w:t>&gt;</w:t>
      </w:r>
    </w:p>
    <w:p>
      <w:pPr>
        <w:pStyle w:val="12"/>
        <w:keepNext w:val="0"/>
        <w:keepLines w:val="0"/>
        <w:widowControl/>
        <w:numPr>
          <w:ilvl w:val="0"/>
          <w:numId w:val="0"/>
        </w:numPr>
        <w:suppressLineNumbers w:val="0"/>
        <w:shd w:val="clear" w:fill="FFFFFF"/>
        <w:ind w:leftChars="0" w:right="0" w:rightChars="0" w:firstLine="420" w:firstLineChars="0"/>
        <w:rPr>
          <w:rFonts w:hint="default" w:ascii="Times New Roman" w:hAnsi="Times New Roman" w:eastAsia="Consolas" w:cs="Times New Roman"/>
          <w:i w:val="0"/>
          <w:caps w:val="0"/>
          <w:color w:val="000000" w:themeColor="text1"/>
          <w:spacing w:val="0"/>
          <w:sz w:val="24"/>
          <w:szCs w:val="24"/>
          <w14:textFill>
            <w14:solidFill>
              <w14:schemeClr w14:val="tx1"/>
            </w14:solidFill>
          </w14:textFill>
        </w:rPr>
      </w:pPr>
      <w:r>
        <w:rPr>
          <w:rFonts w:hint="default" w:ascii="Times New Roman" w:hAnsi="Times New Roman" w:eastAsia="Consolas" w:cs="Times New Roman"/>
          <w:i w:val="0"/>
          <w:caps w:val="0"/>
          <w:color w:val="000000" w:themeColor="text1"/>
          <w:spacing w:val="0"/>
          <w:sz w:val="24"/>
          <w:szCs w:val="24"/>
          <w14:textFill>
            <w14:solidFill>
              <w14:schemeClr w14:val="tx1"/>
            </w14:solidFill>
          </w14:textFill>
        </w:rPr>
        <w:t>&lt;/p&gt;</w:t>
      </w:r>
    </w:p>
    <w:p>
      <w:pPr>
        <w:pStyle w:val="12"/>
        <w:keepNext w:val="0"/>
        <w:keepLines w:val="0"/>
        <w:widowControl/>
        <w:numPr>
          <w:ilvl w:val="0"/>
          <w:numId w:val="0"/>
        </w:numPr>
        <w:suppressLineNumbers w:val="0"/>
        <w:spacing w:line="240" w:lineRule="auto"/>
        <w:ind w:right="0" w:rightChars="0" w:firstLine="420" w:firstLineChars="0"/>
        <w:rPr>
          <w:rFonts w:hint="default" w:ascii="Times New Roman" w:hAnsi="Times New Roman" w:eastAsia="Consolas" w:cs="Times New Roman"/>
          <w:i w:val="0"/>
          <w:caps w:val="0"/>
          <w:color w:val="000000" w:themeColor="text1"/>
          <w:spacing w:val="0"/>
          <w:sz w:val="24"/>
          <w:szCs w:val="24"/>
          <w14:textFill>
            <w14:solidFill>
              <w14:schemeClr w14:val="tx1"/>
            </w14:solidFill>
          </w14:textFill>
        </w:rPr>
      </w:pPr>
      <w:r>
        <w:rPr>
          <w:rFonts w:hint="default" w:ascii="Times New Roman" w:hAnsi="Times New Roman" w:eastAsia="Consolas" w:cs="Times New Roman"/>
          <w:i w:val="0"/>
          <w:caps w:val="0"/>
          <w:color w:val="000000" w:themeColor="text1"/>
          <w:spacing w:val="0"/>
          <w:sz w:val="24"/>
          <w:szCs w:val="24"/>
          <w14:textFill>
            <w14:solidFill>
              <w14:schemeClr w14:val="tx1"/>
            </w14:solidFill>
          </w14:textFill>
        </w:rPr>
        <w:t>&lt;/body&gt;</w:t>
      </w:r>
    </w:p>
    <w:p>
      <w:pPr>
        <w:pStyle w:val="12"/>
        <w:keepNext w:val="0"/>
        <w:keepLines w:val="0"/>
        <w:widowControl/>
        <w:numPr>
          <w:ilvl w:val="0"/>
          <w:numId w:val="0"/>
        </w:numPr>
        <w:suppressLineNumbers w:val="0"/>
        <w:spacing w:line="240" w:lineRule="auto"/>
        <w:ind w:right="0" w:rightChars="0" w:firstLine="420" w:firstLineChars="0"/>
        <w:rPr>
          <w:rFonts w:hint="default" w:ascii="Times New Roman" w:hAnsi="Times New Roman" w:eastAsia="Consolas" w:cs="Times New Roman"/>
          <w:i w:val="0"/>
          <w:caps w:val="0"/>
          <w:color w:val="000000" w:themeColor="text1"/>
          <w:spacing w:val="0"/>
          <w:sz w:val="24"/>
          <w:szCs w:val="24"/>
          <w14:textFill>
            <w14:solidFill>
              <w14:schemeClr w14:val="tx1"/>
            </w14:solidFill>
          </w14:textFill>
        </w:rPr>
      </w:pPr>
      <w:r>
        <w:rPr>
          <w:rFonts w:hint="default" w:ascii="Times New Roman" w:hAnsi="Times New Roman" w:eastAsia="Consolas" w:cs="Times New Roman"/>
          <w:i w:val="0"/>
          <w:caps w:val="0"/>
          <w:color w:val="000000" w:themeColor="text1"/>
          <w:spacing w:val="0"/>
          <w:sz w:val="24"/>
          <w:szCs w:val="24"/>
          <w14:textFill>
            <w14:solidFill>
              <w14:schemeClr w14:val="tx1"/>
            </w14:solidFill>
          </w14:textFill>
        </w:rPr>
        <w:t>&lt;/html&gt;</w:t>
      </w:r>
    </w:p>
    <w:p>
      <w:pPr>
        <w:pStyle w:val="12"/>
        <w:keepNext w:val="0"/>
        <w:keepLines w:val="0"/>
        <w:widowControl/>
        <w:numPr>
          <w:ilvl w:val="0"/>
          <w:numId w:val="11"/>
        </w:numPr>
        <w:suppressLineNumbers w:val="0"/>
        <w:tabs>
          <w:tab w:val="clear" w:pos="420"/>
        </w:tabs>
        <w:ind w:left="420" w:leftChars="0" w:right="0" w:rightChars="0" w:hanging="420" w:firstLineChars="0"/>
        <w:rPr>
          <w:rFonts w:hint="default" w:ascii="Times New Roman" w:hAnsi="Times New Roman" w:eastAsia="Consolas" w:cs="Times New Roman"/>
          <w:i w:val="0"/>
          <w:caps w:val="0"/>
          <w:color w:val="0000CD"/>
          <w:spacing w:val="0"/>
          <w:sz w:val="24"/>
          <w:szCs w:val="24"/>
        </w:rPr>
      </w:pPr>
      <w:r>
        <w:rPr>
          <w:rFonts w:hint="default" w:ascii="Times New Roman" w:hAnsi="Times New Roman" w:eastAsia="Consolas" w:cs="Times New Roman"/>
          <w:b/>
          <w:bCs/>
          <w:i w:val="0"/>
          <w:caps w:val="0"/>
          <w:color w:val="000000" w:themeColor="text1"/>
          <w:spacing w:val="0"/>
          <w:sz w:val="24"/>
          <w:szCs w:val="24"/>
          <w:lang w:val="en-US"/>
          <w14:textFill>
            <w14:solidFill>
              <w14:schemeClr w14:val="tx1"/>
            </w14:solidFill>
          </w14:textFill>
        </w:rPr>
        <w:t>OUTPUT:</w:t>
      </w:r>
    </w:p>
    <w:p>
      <w:pPr>
        <w:pStyle w:val="12"/>
        <w:keepNext w:val="0"/>
        <w:keepLines w:val="0"/>
        <w:widowControl/>
        <w:suppressLineNumbers w:val="0"/>
        <w:ind w:left="1260" w:leftChars="0" w:firstLine="420" w:firstLineChars="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The pre tag preserves both spaces and line breaks:</w:t>
      </w:r>
    </w:p>
    <w:p>
      <w:pPr>
        <w:pStyle w:val="11"/>
        <w:keepNext w:val="0"/>
        <w:keepLines w:val="0"/>
        <w:widowControl/>
        <w:suppressLineNumbers w:val="0"/>
        <w:ind w:left="1260" w:leftChars="0" w:firstLine="420" w:firstLineChars="0"/>
        <w:rPr>
          <w:rFonts w:hint="default" w:ascii="Times New Roman" w:hAnsi="Times New Roman" w:cs="Times New Roman"/>
          <w:i w:val="0"/>
          <w:caps w:val="0"/>
          <w:color w:val="000000"/>
          <w:spacing w:val="0"/>
        </w:rPr>
      </w:pPr>
      <w:r>
        <w:rPr>
          <w:rFonts w:hint="default" w:ascii="Times New Roman" w:hAnsi="Times New Roman" w:cs="Times New Roman"/>
          <w:i w:val="0"/>
          <w:caps w:val="0"/>
          <w:color w:val="000000"/>
          <w:spacing w:val="0"/>
        </w:rPr>
        <w:t xml:space="preserve">   My Bonnie lies over the ocean.</w:t>
      </w:r>
    </w:p>
    <w:p>
      <w:pPr>
        <w:pStyle w:val="11"/>
        <w:keepNext w:val="0"/>
        <w:keepLines w:val="0"/>
        <w:widowControl/>
        <w:suppressLineNumbers w:val="0"/>
        <w:ind w:left="1260" w:leftChars="0" w:firstLine="420" w:firstLineChars="0"/>
        <w:rPr>
          <w:rFonts w:hint="default" w:ascii="Times New Roman" w:hAnsi="Times New Roman" w:cs="Times New Roman"/>
          <w:i w:val="0"/>
          <w:caps w:val="0"/>
          <w:color w:val="000000"/>
          <w:spacing w:val="0"/>
        </w:rPr>
      </w:pPr>
    </w:p>
    <w:p>
      <w:pPr>
        <w:pStyle w:val="11"/>
        <w:keepNext w:val="0"/>
        <w:keepLines w:val="0"/>
        <w:widowControl/>
        <w:suppressLineNumbers w:val="0"/>
        <w:ind w:left="1260" w:leftChars="0" w:firstLine="420" w:firstLineChars="0"/>
        <w:rPr>
          <w:rFonts w:hint="default" w:ascii="Times New Roman" w:hAnsi="Times New Roman" w:cs="Times New Roman"/>
          <w:i w:val="0"/>
          <w:caps w:val="0"/>
          <w:color w:val="000000"/>
          <w:spacing w:val="0"/>
        </w:rPr>
      </w:pPr>
      <w:r>
        <w:rPr>
          <w:rFonts w:hint="default" w:ascii="Times New Roman" w:hAnsi="Times New Roman" w:cs="Times New Roman"/>
          <w:i w:val="0"/>
          <w:caps w:val="0"/>
          <w:color w:val="000000"/>
          <w:spacing w:val="0"/>
        </w:rPr>
        <w:t xml:space="preserve">   My Bonnie lies over the sea.</w:t>
      </w:r>
    </w:p>
    <w:p>
      <w:pPr>
        <w:pStyle w:val="11"/>
        <w:keepNext w:val="0"/>
        <w:keepLines w:val="0"/>
        <w:widowControl/>
        <w:suppressLineNumbers w:val="0"/>
        <w:ind w:left="1260" w:leftChars="0" w:firstLine="420" w:firstLineChars="0"/>
        <w:rPr>
          <w:rFonts w:hint="default" w:ascii="Times New Roman" w:hAnsi="Times New Roman" w:cs="Times New Roman"/>
          <w:i w:val="0"/>
          <w:caps w:val="0"/>
          <w:color w:val="000000"/>
          <w:spacing w:val="0"/>
        </w:rPr>
      </w:pPr>
    </w:p>
    <w:p>
      <w:pPr>
        <w:pStyle w:val="11"/>
        <w:keepNext w:val="0"/>
        <w:keepLines w:val="0"/>
        <w:widowControl/>
        <w:suppressLineNumbers w:val="0"/>
        <w:ind w:left="1260" w:leftChars="0" w:firstLine="420" w:firstLineChars="0"/>
        <w:rPr>
          <w:rFonts w:hint="default" w:ascii="Times New Roman" w:hAnsi="Times New Roman" w:cs="Times New Roman"/>
          <w:i w:val="0"/>
          <w:caps w:val="0"/>
          <w:color w:val="000000"/>
          <w:spacing w:val="0"/>
        </w:rPr>
      </w:pPr>
      <w:r>
        <w:rPr>
          <w:rFonts w:hint="default" w:ascii="Times New Roman" w:hAnsi="Times New Roman" w:cs="Times New Roman"/>
          <w:i w:val="0"/>
          <w:caps w:val="0"/>
          <w:color w:val="000000"/>
          <w:spacing w:val="0"/>
        </w:rPr>
        <w:t xml:space="preserve">   My Bonnie lies over the ocean.</w:t>
      </w:r>
    </w:p>
    <w:p>
      <w:pPr>
        <w:pStyle w:val="11"/>
        <w:keepNext w:val="0"/>
        <w:keepLines w:val="0"/>
        <w:widowControl/>
        <w:suppressLineNumbers w:val="0"/>
        <w:ind w:left="1260" w:leftChars="0" w:firstLine="420" w:firstLineChars="0"/>
        <w:rPr>
          <w:rFonts w:hint="default" w:ascii="Times New Roman" w:hAnsi="Times New Roman" w:cs="Times New Roman"/>
          <w:i w:val="0"/>
          <w:caps w:val="0"/>
          <w:color w:val="000000"/>
          <w:spacing w:val="0"/>
        </w:rPr>
      </w:pPr>
      <w:r>
        <w:rPr>
          <w:rFonts w:hint="default" w:ascii="Times New Roman" w:hAnsi="Times New Roman" w:cs="Times New Roman"/>
          <w:i w:val="0"/>
          <w:caps w:val="0"/>
          <w:color w:val="000000"/>
          <w:spacing w:val="0"/>
        </w:rPr>
        <w:t xml:space="preserve">   </w:t>
      </w:r>
    </w:p>
    <w:p>
      <w:pPr>
        <w:pStyle w:val="11"/>
        <w:keepNext w:val="0"/>
        <w:keepLines w:val="0"/>
        <w:widowControl/>
        <w:suppressLineNumbers w:val="0"/>
        <w:ind w:left="1260" w:leftChars="0" w:firstLine="420" w:firstLineChars="0"/>
        <w:rPr>
          <w:rFonts w:hint="default" w:ascii="Times New Roman" w:hAnsi="Times New Roman" w:cs="Times New Roman"/>
          <w:i w:val="0"/>
          <w:caps w:val="0"/>
          <w:color w:val="000000"/>
          <w:spacing w:val="0"/>
        </w:rPr>
      </w:pPr>
      <w:r>
        <w:rPr>
          <w:rFonts w:hint="default" w:ascii="Times New Roman" w:hAnsi="Times New Roman" w:cs="Times New Roman"/>
          <w:i w:val="0"/>
          <w:caps w:val="0"/>
          <w:color w:val="000000"/>
          <w:spacing w:val="0"/>
        </w:rPr>
        <w:t xml:space="preserve">   Oh, bring back my Bonnie to me.</w:t>
      </w:r>
    </w:p>
    <w:p>
      <w:pPr>
        <w:pStyle w:val="12"/>
        <w:keepNext w:val="0"/>
        <w:keepLines w:val="0"/>
        <w:widowControl/>
        <w:suppressLineNumbers w:val="0"/>
        <w:rPr>
          <w:rFonts w:hint="default" w:ascii="Times New Roman" w:hAnsi="Times New Roman" w:cs="Times New Roman"/>
          <w:b/>
          <w:bCs/>
          <w:i w:val="0"/>
          <w:caps w:val="0"/>
          <w:color w:val="000000"/>
          <w:spacing w:val="0"/>
          <w:sz w:val="28"/>
          <w:szCs w:val="28"/>
          <w:lang w:val="en-US"/>
        </w:rPr>
      </w:pPr>
      <w:r>
        <w:rPr>
          <w:rFonts w:hint="default" w:ascii="Times New Roman" w:hAnsi="Times New Roman" w:cs="Times New Roman"/>
          <w:b/>
          <w:bCs/>
          <w:i w:val="0"/>
          <w:caps w:val="0"/>
          <w:color w:val="000000"/>
          <w:spacing w:val="0"/>
          <w:sz w:val="28"/>
          <w:szCs w:val="28"/>
          <w:lang w:val="en-US"/>
        </w:rPr>
        <w:t>HTML Links:</w:t>
      </w:r>
    </w:p>
    <w:p>
      <w:pPr>
        <w:pStyle w:val="12"/>
        <w:keepNext w:val="0"/>
        <w:keepLines w:val="0"/>
        <w:widowControl/>
        <w:suppressLineNumbers w:val="0"/>
        <w:rPr>
          <w:rFonts w:hint="default" w:ascii="Times New Roman" w:hAnsi="Times New Roman" w:eastAsia="SimSun" w:cs="Times New Roman"/>
          <w:i w:val="0"/>
          <w:caps w:val="0"/>
          <w:color w:val="000000"/>
          <w:spacing w:val="0"/>
          <w:sz w:val="22"/>
          <w:szCs w:val="22"/>
          <w:shd w:val="clear" w:fill="FFFFFF"/>
          <w:lang w:val="en-US"/>
        </w:rPr>
      </w:pPr>
      <w:r>
        <w:rPr>
          <w:rFonts w:hint="default" w:ascii="Times New Roman" w:hAnsi="Times New Roman" w:eastAsia="SimSun" w:cs="Times New Roman"/>
          <w:i w:val="0"/>
          <w:caps w:val="0"/>
          <w:color w:val="000000"/>
          <w:spacing w:val="0"/>
          <w:sz w:val="22"/>
          <w:szCs w:val="22"/>
          <w:shd w:val="clear" w:fill="FFFFFF"/>
        </w:rPr>
        <w:t>HTML links are defined with the </w:t>
      </w:r>
      <w:r>
        <w:rPr>
          <w:rStyle w:val="16"/>
          <w:rFonts w:hint="default" w:ascii="Times New Roman" w:hAnsi="Times New Roman" w:eastAsia="Consolas" w:cs="Times New Roman"/>
          <w:i w:val="0"/>
          <w:caps w:val="0"/>
          <w:color w:val="DC143C"/>
          <w:spacing w:val="0"/>
          <w:sz w:val="24"/>
          <w:szCs w:val="24"/>
          <w:shd w:val="clear" w:fill="F1F1F1"/>
        </w:rPr>
        <w:t>&lt;a&gt;</w:t>
      </w:r>
      <w:r>
        <w:rPr>
          <w:rFonts w:hint="default" w:ascii="Times New Roman" w:hAnsi="Times New Roman" w:eastAsia="SimSun" w:cs="Times New Roman"/>
          <w:i w:val="0"/>
          <w:caps w:val="0"/>
          <w:color w:val="000000"/>
          <w:spacing w:val="0"/>
          <w:sz w:val="22"/>
          <w:szCs w:val="22"/>
          <w:shd w:val="clear" w:fill="FFFFFF"/>
        </w:rPr>
        <w:t> tag</w:t>
      </w:r>
      <w:r>
        <w:rPr>
          <w:rFonts w:hint="default" w:ascii="Times New Roman" w:hAnsi="Times New Roman" w:eastAsia="SimSun" w:cs="Times New Roman"/>
          <w:i w:val="0"/>
          <w:caps w:val="0"/>
          <w:color w:val="000000"/>
          <w:spacing w:val="0"/>
          <w:sz w:val="22"/>
          <w:szCs w:val="22"/>
          <w:shd w:val="clear" w:fill="FFFFFF"/>
          <w:lang w:val="en-US"/>
        </w:rPr>
        <w:t>.</w:t>
      </w:r>
      <w:r>
        <w:rPr>
          <w:rFonts w:hint="default" w:ascii="Times New Roman" w:hAnsi="Times New Roman" w:eastAsia="SimSun" w:cs="Times New Roman"/>
          <w:i w:val="0"/>
          <w:caps w:val="0"/>
          <w:color w:val="000000"/>
          <w:spacing w:val="0"/>
          <w:sz w:val="22"/>
          <w:szCs w:val="22"/>
          <w:shd w:val="clear" w:fill="FFFFFF"/>
        </w:rPr>
        <w:t>The link's destination is specified in the </w:t>
      </w:r>
      <w:r>
        <w:rPr>
          <w:rStyle w:val="16"/>
          <w:rFonts w:hint="default" w:ascii="Times New Roman" w:hAnsi="Times New Roman" w:eastAsia="Consolas" w:cs="Times New Roman"/>
          <w:i w:val="0"/>
          <w:caps w:val="0"/>
          <w:color w:val="DC143C"/>
          <w:spacing w:val="0"/>
          <w:sz w:val="24"/>
          <w:szCs w:val="24"/>
          <w:shd w:val="clear" w:fill="F1F1F1"/>
        </w:rPr>
        <w:t>href</w:t>
      </w:r>
      <w:r>
        <w:rPr>
          <w:rFonts w:hint="default" w:ascii="Times New Roman" w:hAnsi="Times New Roman" w:eastAsia="SimSun" w:cs="Times New Roman"/>
          <w:i w:val="0"/>
          <w:caps w:val="0"/>
          <w:color w:val="000000"/>
          <w:spacing w:val="0"/>
          <w:sz w:val="22"/>
          <w:szCs w:val="22"/>
          <w:shd w:val="clear" w:fill="FFFFFF"/>
        </w:rPr>
        <w:t> attribute. </w:t>
      </w:r>
    </w:p>
    <w:p>
      <w:pPr>
        <w:pStyle w:val="12"/>
        <w:keepNext w:val="0"/>
        <w:keepLines w:val="0"/>
        <w:widowControl/>
        <w:numPr>
          <w:ilvl w:val="0"/>
          <w:numId w:val="12"/>
        </w:numPr>
        <w:suppressLineNumbers w:val="0"/>
        <w:ind w:left="420" w:leftChars="0" w:hanging="420" w:firstLineChars="0"/>
        <w:rPr>
          <w:rFonts w:hint="default" w:ascii="Times New Roman" w:hAnsi="Times New Roman" w:eastAsia="SimSun" w:cs="Times New Roman"/>
          <w:i w:val="0"/>
          <w:caps w:val="0"/>
          <w:color w:val="000000"/>
          <w:spacing w:val="0"/>
          <w:sz w:val="24"/>
          <w:szCs w:val="24"/>
          <w:shd w:val="clear" w:fill="FFFFFF"/>
          <w:lang w:val="en-US"/>
        </w:rPr>
      </w:pPr>
      <w:r>
        <w:rPr>
          <w:rFonts w:hint="default" w:ascii="Times New Roman" w:hAnsi="Times New Roman" w:eastAsia="SimSun" w:cs="Times New Roman"/>
          <w:b/>
          <w:bCs/>
          <w:i w:val="0"/>
          <w:caps w:val="0"/>
          <w:color w:val="000000"/>
          <w:spacing w:val="0"/>
          <w:sz w:val="24"/>
          <w:szCs w:val="24"/>
          <w:shd w:val="clear" w:fill="FFFFFF"/>
          <w:lang w:val="en-US"/>
        </w:rPr>
        <w:t>Example:</w:t>
      </w:r>
    </w:p>
    <w:p>
      <w:pPr>
        <w:pStyle w:val="12"/>
        <w:keepNext w:val="0"/>
        <w:keepLines w:val="0"/>
        <w:widowControl/>
        <w:numPr>
          <w:ilvl w:val="0"/>
          <w:numId w:val="0"/>
        </w:numPr>
        <w:suppressLineNumbers w:val="0"/>
        <w:ind w:left="840" w:leftChars="0" w:right="0" w:rightChars="0" w:firstLine="420" w:firstLineChars="0"/>
        <w:rPr>
          <w:rFonts w:hint="default" w:ascii="Times New Roman" w:hAnsi="Times New Roman" w:eastAsia="SimSun" w:cs="Times New Roman"/>
          <w:i w:val="0"/>
          <w:caps w:val="0"/>
          <w:color w:val="000000"/>
          <w:spacing w:val="0"/>
          <w:sz w:val="24"/>
          <w:szCs w:val="24"/>
          <w:shd w:val="clear" w:fill="FFFFFF"/>
          <w:lang w:val="en-US"/>
        </w:rPr>
      </w:pPr>
      <w:r>
        <w:rPr>
          <w:rFonts w:hint="default" w:ascii="Times New Roman" w:hAnsi="Times New Roman" w:eastAsia="SimSun" w:cs="Times New Roman"/>
          <w:i w:val="0"/>
          <w:caps w:val="0"/>
          <w:color w:val="000000"/>
          <w:spacing w:val="0"/>
          <w:sz w:val="24"/>
          <w:szCs w:val="24"/>
          <w:shd w:val="clear" w:fill="FFFFFF"/>
          <w:lang w:val="en-US"/>
        </w:rPr>
        <w:t>&lt;!DOCTYPE html&gt;</w:t>
      </w:r>
    </w:p>
    <w:p>
      <w:pPr>
        <w:pStyle w:val="12"/>
        <w:keepNext w:val="0"/>
        <w:keepLines w:val="0"/>
        <w:widowControl/>
        <w:numPr>
          <w:ilvl w:val="0"/>
          <w:numId w:val="0"/>
        </w:numPr>
        <w:suppressLineNumbers w:val="0"/>
        <w:ind w:left="840" w:leftChars="0" w:right="0" w:rightChars="0" w:firstLine="420" w:firstLineChars="0"/>
        <w:rPr>
          <w:rFonts w:hint="default" w:ascii="Times New Roman" w:hAnsi="Times New Roman" w:eastAsia="SimSun" w:cs="Times New Roman"/>
          <w:i w:val="0"/>
          <w:caps w:val="0"/>
          <w:color w:val="000000"/>
          <w:spacing w:val="0"/>
          <w:sz w:val="24"/>
          <w:szCs w:val="24"/>
          <w:shd w:val="clear" w:fill="FFFFFF"/>
          <w:lang w:val="en-US"/>
        </w:rPr>
      </w:pPr>
      <w:r>
        <w:rPr>
          <w:rFonts w:hint="default" w:ascii="Times New Roman" w:hAnsi="Times New Roman" w:eastAsia="SimSun" w:cs="Times New Roman"/>
          <w:i w:val="0"/>
          <w:caps w:val="0"/>
          <w:color w:val="000000"/>
          <w:spacing w:val="0"/>
          <w:sz w:val="24"/>
          <w:szCs w:val="24"/>
          <w:shd w:val="clear" w:fill="FFFFFF"/>
          <w:lang w:val="en-US"/>
        </w:rPr>
        <w:t>&lt;html&gt;</w:t>
      </w:r>
    </w:p>
    <w:p>
      <w:pPr>
        <w:pStyle w:val="12"/>
        <w:keepNext w:val="0"/>
        <w:keepLines w:val="0"/>
        <w:widowControl/>
        <w:numPr>
          <w:ilvl w:val="0"/>
          <w:numId w:val="0"/>
        </w:numPr>
        <w:suppressLineNumbers w:val="0"/>
        <w:ind w:left="840" w:leftChars="0" w:right="0" w:rightChars="0" w:firstLine="420" w:firstLineChars="0"/>
        <w:rPr>
          <w:rFonts w:hint="default" w:ascii="Times New Roman" w:hAnsi="Times New Roman" w:eastAsia="SimSun" w:cs="Times New Roman"/>
          <w:i w:val="0"/>
          <w:caps w:val="0"/>
          <w:color w:val="000000"/>
          <w:spacing w:val="0"/>
          <w:sz w:val="24"/>
          <w:szCs w:val="24"/>
          <w:shd w:val="clear" w:fill="FFFFFF"/>
          <w:lang w:val="en-US"/>
        </w:rPr>
      </w:pPr>
      <w:r>
        <w:rPr>
          <w:rFonts w:hint="default" w:ascii="Times New Roman" w:hAnsi="Times New Roman" w:eastAsia="SimSun" w:cs="Times New Roman"/>
          <w:i w:val="0"/>
          <w:caps w:val="0"/>
          <w:color w:val="000000"/>
          <w:spacing w:val="0"/>
          <w:sz w:val="24"/>
          <w:szCs w:val="24"/>
          <w:shd w:val="clear" w:fill="FFFFFF"/>
          <w:lang w:val="en-US"/>
        </w:rPr>
        <w:t>&lt;body&gt;</w:t>
      </w:r>
    </w:p>
    <w:p>
      <w:pPr>
        <w:pStyle w:val="12"/>
        <w:keepNext w:val="0"/>
        <w:keepLines w:val="0"/>
        <w:widowControl/>
        <w:numPr>
          <w:ilvl w:val="0"/>
          <w:numId w:val="0"/>
        </w:numPr>
        <w:suppressLineNumbers w:val="0"/>
        <w:ind w:left="1260" w:leftChars="0" w:right="0" w:rightChars="0" w:firstLine="420" w:firstLineChars="0"/>
        <w:rPr>
          <w:rFonts w:hint="default" w:ascii="Times New Roman" w:hAnsi="Times New Roman" w:eastAsia="SimSun" w:cs="Times New Roman"/>
          <w:i w:val="0"/>
          <w:caps w:val="0"/>
          <w:color w:val="000000"/>
          <w:spacing w:val="0"/>
          <w:sz w:val="22"/>
          <w:szCs w:val="22"/>
          <w:shd w:val="clear" w:fill="FFFFFF"/>
          <w:lang w:val="en-US"/>
        </w:rPr>
      </w:pPr>
      <w:r>
        <w:rPr>
          <w:rFonts w:hint="default" w:ascii="Times New Roman" w:hAnsi="Times New Roman" w:eastAsia="Consolas" w:cs="Times New Roman"/>
          <w:i w:val="0"/>
          <w:caps w:val="0"/>
          <w:color w:val="0000CD"/>
          <w:spacing w:val="0"/>
          <w:sz w:val="24"/>
          <w:szCs w:val="24"/>
        </w:rPr>
        <w:t>&lt;</w:t>
      </w:r>
      <w:r>
        <w:rPr>
          <w:rFonts w:hint="default" w:ascii="Times New Roman" w:hAnsi="Times New Roman" w:eastAsia="Consolas" w:cs="Times New Roman"/>
          <w:i w:val="0"/>
          <w:caps w:val="0"/>
          <w:color w:val="A52A2A"/>
          <w:spacing w:val="0"/>
          <w:sz w:val="24"/>
          <w:szCs w:val="24"/>
        </w:rPr>
        <w:t>a</w:t>
      </w:r>
      <w:r>
        <w:rPr>
          <w:rFonts w:hint="default" w:ascii="Times New Roman" w:hAnsi="Times New Roman" w:eastAsia="Consolas" w:cs="Times New Roman"/>
          <w:i w:val="0"/>
          <w:caps w:val="0"/>
          <w:color w:val="FF0000"/>
          <w:spacing w:val="0"/>
          <w:sz w:val="24"/>
          <w:szCs w:val="24"/>
        </w:rPr>
        <w:t> href</w:t>
      </w:r>
      <w:r>
        <w:rPr>
          <w:rFonts w:hint="default" w:ascii="Times New Roman" w:hAnsi="Times New Roman" w:eastAsia="Consolas" w:cs="Times New Roman"/>
          <w:i w:val="0"/>
          <w:caps w:val="0"/>
          <w:color w:val="0000CD"/>
          <w:spacing w:val="0"/>
          <w:sz w:val="24"/>
          <w:szCs w:val="24"/>
        </w:rPr>
        <w:t>="https://www.w3schools.com"&gt;</w:t>
      </w:r>
      <w:r>
        <w:rPr>
          <w:rFonts w:hint="default" w:ascii="Times New Roman" w:hAnsi="Times New Roman" w:eastAsia="Consolas" w:cs="Times New Roman"/>
          <w:i w:val="0"/>
          <w:caps w:val="0"/>
          <w:color w:val="000000"/>
          <w:spacing w:val="0"/>
          <w:sz w:val="24"/>
          <w:szCs w:val="24"/>
          <w:shd w:val="clear" w:fill="FFFFFF"/>
        </w:rPr>
        <w:t>This is a link</w:t>
      </w:r>
      <w:r>
        <w:rPr>
          <w:rFonts w:hint="default" w:ascii="Times New Roman" w:hAnsi="Times New Roman" w:eastAsia="Consolas" w:cs="Times New Roman"/>
          <w:i w:val="0"/>
          <w:caps w:val="0"/>
          <w:color w:val="0000CD"/>
          <w:spacing w:val="0"/>
          <w:sz w:val="24"/>
          <w:szCs w:val="24"/>
        </w:rPr>
        <w:t>&lt;</w:t>
      </w:r>
      <w:r>
        <w:rPr>
          <w:rFonts w:hint="default" w:ascii="Times New Roman" w:hAnsi="Times New Roman" w:eastAsia="Consolas" w:cs="Times New Roman"/>
          <w:i w:val="0"/>
          <w:caps w:val="0"/>
          <w:color w:val="A52A2A"/>
          <w:spacing w:val="0"/>
          <w:sz w:val="24"/>
          <w:szCs w:val="24"/>
        </w:rPr>
        <w:t>/a</w:t>
      </w:r>
      <w:r>
        <w:rPr>
          <w:rFonts w:hint="default" w:ascii="Times New Roman" w:hAnsi="Times New Roman" w:eastAsia="Consolas" w:cs="Times New Roman"/>
          <w:i w:val="0"/>
          <w:caps w:val="0"/>
          <w:color w:val="0000CD"/>
          <w:spacing w:val="0"/>
          <w:sz w:val="24"/>
          <w:szCs w:val="24"/>
        </w:rPr>
        <w:t>&gt;</w:t>
      </w:r>
    </w:p>
    <w:p>
      <w:pPr>
        <w:pStyle w:val="12"/>
        <w:keepNext w:val="0"/>
        <w:keepLines w:val="0"/>
        <w:widowControl/>
        <w:numPr>
          <w:ilvl w:val="0"/>
          <w:numId w:val="0"/>
        </w:numPr>
        <w:suppressLineNumbers w:val="0"/>
        <w:ind w:left="840" w:leftChars="0" w:right="0" w:rightChars="0" w:firstLine="420" w:firstLineChars="0"/>
        <w:rPr>
          <w:rFonts w:hint="default" w:ascii="Times New Roman" w:hAnsi="Times New Roman" w:eastAsia="SimSun" w:cs="Times New Roman"/>
          <w:i w:val="0"/>
          <w:caps w:val="0"/>
          <w:color w:val="000000"/>
          <w:spacing w:val="0"/>
          <w:sz w:val="24"/>
          <w:szCs w:val="24"/>
          <w:shd w:val="clear" w:fill="FFFFFF"/>
          <w:lang w:val="en-US"/>
        </w:rPr>
      </w:pPr>
      <w:r>
        <w:rPr>
          <w:rFonts w:hint="default" w:ascii="Times New Roman" w:hAnsi="Times New Roman" w:eastAsia="SimSun" w:cs="Times New Roman"/>
          <w:i w:val="0"/>
          <w:caps w:val="0"/>
          <w:color w:val="000000"/>
          <w:spacing w:val="0"/>
          <w:sz w:val="24"/>
          <w:szCs w:val="24"/>
          <w:shd w:val="clear" w:fill="FFFFFF"/>
          <w:lang w:val="en-US"/>
        </w:rPr>
        <w:t>&lt;/body&gt;</w:t>
      </w:r>
    </w:p>
    <w:p>
      <w:pPr>
        <w:pStyle w:val="12"/>
        <w:keepNext w:val="0"/>
        <w:keepLines w:val="0"/>
        <w:widowControl/>
        <w:numPr>
          <w:ilvl w:val="0"/>
          <w:numId w:val="0"/>
        </w:numPr>
        <w:suppressLineNumbers w:val="0"/>
        <w:ind w:left="840" w:leftChars="0" w:right="0" w:rightChars="0" w:firstLine="420" w:firstLineChars="0"/>
        <w:rPr>
          <w:rFonts w:hint="default" w:ascii="Times New Roman" w:hAnsi="Times New Roman" w:eastAsia="SimSun" w:cs="Times New Roman"/>
          <w:i w:val="0"/>
          <w:caps w:val="0"/>
          <w:color w:val="000000"/>
          <w:spacing w:val="0"/>
          <w:sz w:val="24"/>
          <w:szCs w:val="24"/>
          <w:shd w:val="clear" w:fill="FFFFFF"/>
          <w:lang w:val="en-US"/>
        </w:rPr>
      </w:pPr>
      <w:r>
        <w:rPr>
          <w:rFonts w:hint="default" w:ascii="Times New Roman" w:hAnsi="Times New Roman" w:eastAsia="SimSun" w:cs="Times New Roman"/>
          <w:i w:val="0"/>
          <w:caps w:val="0"/>
          <w:color w:val="000000"/>
          <w:spacing w:val="0"/>
          <w:sz w:val="24"/>
          <w:szCs w:val="24"/>
          <w:shd w:val="clear" w:fill="FFFFFF"/>
          <w:lang w:val="en-US"/>
        </w:rPr>
        <w:t>&lt;/html&gt;</w:t>
      </w:r>
    </w:p>
    <w:p>
      <w:pPr>
        <w:pStyle w:val="12"/>
        <w:keepNext w:val="0"/>
        <w:keepLines w:val="0"/>
        <w:widowControl/>
        <w:numPr>
          <w:ilvl w:val="0"/>
          <w:numId w:val="13"/>
        </w:numPr>
        <w:suppressLineNumbers w:val="0"/>
        <w:tabs>
          <w:tab w:val="clear" w:pos="420"/>
        </w:tabs>
        <w:ind w:left="420" w:leftChars="0" w:right="0" w:rightChars="0" w:hanging="420" w:firstLineChars="0"/>
        <w:rPr>
          <w:rFonts w:hint="default" w:ascii="Times New Roman" w:hAnsi="Times New Roman" w:eastAsia="SimSun" w:cs="Times New Roman"/>
          <w:i w:val="0"/>
          <w:caps w:val="0"/>
          <w:color w:val="000000" w:themeColor="text1"/>
          <w:spacing w:val="0"/>
          <w:sz w:val="22"/>
          <w:szCs w:val="22"/>
          <w:shd w:val="clear" w:fill="FFFFFF"/>
          <w:lang w:val="en-US"/>
          <w14:textFill>
            <w14:solidFill>
              <w14:schemeClr w14:val="tx1"/>
            </w14:solidFill>
          </w14:textFill>
        </w:rPr>
      </w:pPr>
      <w:r>
        <w:rPr>
          <w:rFonts w:hint="default" w:ascii="Times New Roman" w:hAnsi="Times New Roman" w:eastAsia="Consolas" w:cs="Times New Roman"/>
          <w:b/>
          <w:bCs/>
          <w:i w:val="0"/>
          <w:caps w:val="0"/>
          <w:color w:val="000000" w:themeColor="text1"/>
          <w:spacing w:val="0"/>
          <w:sz w:val="24"/>
          <w:szCs w:val="24"/>
          <w:lang w:val="en-US"/>
          <w14:textFill>
            <w14:solidFill>
              <w14:schemeClr w14:val="tx1"/>
            </w14:solidFill>
          </w14:textFill>
        </w:rPr>
        <w:t>OUTPUT:</w:t>
      </w:r>
    </w:p>
    <w:p>
      <w:pPr>
        <w:pStyle w:val="12"/>
        <w:keepNext w:val="0"/>
        <w:keepLines w:val="0"/>
        <w:widowControl/>
        <w:numPr>
          <w:ilvl w:val="0"/>
          <w:numId w:val="0"/>
        </w:numPr>
        <w:suppressLineNumbers w:val="0"/>
        <w:ind w:left="840" w:leftChars="0" w:right="0" w:rightChars="0" w:firstLine="420" w:firstLineChars="0"/>
        <w:rPr>
          <w:rFonts w:hint="default" w:ascii="Times New Roman" w:hAnsi="Times New Roman" w:eastAsia="SimSun" w:cs="Times New Roman"/>
          <w:i w:val="0"/>
          <w:caps w:val="0"/>
          <w:spacing w:val="0"/>
          <w:sz w:val="27"/>
          <w:szCs w:val="27"/>
        </w:rPr>
      </w:pPr>
      <w:r>
        <w:rPr>
          <w:rFonts w:hint="default" w:ascii="Times New Roman" w:hAnsi="Times New Roman" w:eastAsia="SimSun" w:cs="Times New Roman"/>
          <w:i w:val="0"/>
          <w:caps w:val="0"/>
          <w:spacing w:val="0"/>
          <w:sz w:val="27"/>
          <w:szCs w:val="27"/>
        </w:rPr>
        <w:fldChar w:fldCharType="begin"/>
      </w:r>
      <w:r>
        <w:rPr>
          <w:rFonts w:hint="default" w:ascii="Times New Roman" w:hAnsi="Times New Roman" w:eastAsia="SimSun" w:cs="Times New Roman"/>
          <w:i w:val="0"/>
          <w:caps w:val="0"/>
          <w:spacing w:val="0"/>
          <w:sz w:val="27"/>
          <w:szCs w:val="27"/>
        </w:rPr>
        <w:instrText xml:space="preserve"> HYPERLINK "https://www.w3schools.com/" </w:instrText>
      </w:r>
      <w:r>
        <w:rPr>
          <w:rFonts w:hint="default" w:ascii="Times New Roman" w:hAnsi="Times New Roman" w:eastAsia="SimSun" w:cs="Times New Roman"/>
          <w:i w:val="0"/>
          <w:caps w:val="0"/>
          <w:spacing w:val="0"/>
          <w:sz w:val="27"/>
          <w:szCs w:val="27"/>
        </w:rPr>
        <w:fldChar w:fldCharType="separate"/>
      </w:r>
      <w:r>
        <w:rPr>
          <w:rStyle w:val="17"/>
          <w:rFonts w:hint="default" w:ascii="Times New Roman" w:hAnsi="Times New Roman" w:eastAsia="SimSun" w:cs="Times New Roman"/>
          <w:i w:val="0"/>
          <w:caps w:val="0"/>
          <w:spacing w:val="0"/>
          <w:sz w:val="27"/>
          <w:szCs w:val="27"/>
        </w:rPr>
        <w:t>This is a link</w:t>
      </w:r>
      <w:r>
        <w:rPr>
          <w:rFonts w:hint="default" w:ascii="Times New Roman" w:hAnsi="Times New Roman" w:eastAsia="SimSun" w:cs="Times New Roman"/>
          <w:i w:val="0"/>
          <w:caps w:val="0"/>
          <w:spacing w:val="0"/>
          <w:sz w:val="27"/>
          <w:szCs w:val="27"/>
        </w:rPr>
        <w:fldChar w:fldCharType="end"/>
      </w:r>
    </w:p>
    <w:p>
      <w:pPr>
        <w:pStyle w:val="12"/>
        <w:keepNext w:val="0"/>
        <w:keepLines w:val="0"/>
        <w:widowControl/>
        <w:numPr>
          <w:ilvl w:val="0"/>
          <w:numId w:val="0"/>
        </w:numPr>
        <w:suppressLineNumbers w:val="0"/>
        <w:ind w:right="0" w:rightChars="0"/>
        <w:rPr>
          <w:rFonts w:hint="default" w:cs="Times New Roman"/>
          <w:b/>
          <w:bCs/>
          <w:i w:val="0"/>
          <w:caps w:val="0"/>
          <w:spacing w:val="0"/>
          <w:sz w:val="24"/>
          <w:szCs w:val="24"/>
          <w:u w:val="single"/>
          <w:lang w:val="en-US"/>
        </w:rPr>
      </w:pPr>
      <w:r>
        <w:rPr>
          <w:rFonts w:hint="default" w:cs="Times New Roman"/>
          <w:b/>
          <w:bCs/>
          <w:i w:val="0"/>
          <w:caps w:val="0"/>
          <w:spacing w:val="0"/>
          <w:sz w:val="24"/>
          <w:szCs w:val="24"/>
          <w:u w:val="single"/>
          <w:lang w:val="en-US"/>
        </w:rPr>
        <w:t>Target attribute:</w:t>
      </w:r>
    </w:p>
    <w:p>
      <w:pPr>
        <w:pStyle w:val="12"/>
        <w:keepNext w:val="0"/>
        <w:keepLines w:val="0"/>
        <w:widowControl/>
        <w:numPr>
          <w:ilvl w:val="0"/>
          <w:numId w:val="0"/>
        </w:numPr>
        <w:suppressLineNumbers w:val="0"/>
        <w:ind w:right="0" w:rightChars="0"/>
        <w:rPr>
          <w:rFonts w:hint="default" w:cs="Times New Roman"/>
          <w:b w:val="0"/>
          <w:bCs w:val="0"/>
          <w:i w:val="0"/>
          <w:caps w:val="0"/>
          <w:spacing w:val="0"/>
          <w:sz w:val="24"/>
          <w:szCs w:val="24"/>
          <w:u w:val="none"/>
          <w:lang w:val="en-US"/>
        </w:rPr>
      </w:pPr>
      <w:r>
        <w:rPr>
          <w:rFonts w:hint="default" w:cs="Times New Roman"/>
          <w:b w:val="0"/>
          <w:bCs w:val="0"/>
          <w:i w:val="0"/>
          <w:caps w:val="0"/>
          <w:spacing w:val="0"/>
          <w:sz w:val="24"/>
          <w:szCs w:val="24"/>
          <w:u w:val="none"/>
          <w:lang w:val="en-US"/>
        </w:rPr>
        <w:t>The</w:t>
      </w:r>
      <w:r>
        <w:rPr>
          <w:rFonts w:hint="default" w:cs="Times New Roman"/>
          <w:b/>
          <w:bCs/>
          <w:i w:val="0"/>
          <w:caps w:val="0"/>
          <w:spacing w:val="0"/>
          <w:sz w:val="24"/>
          <w:szCs w:val="24"/>
          <w:u w:val="none"/>
          <w:lang w:val="en-US"/>
        </w:rPr>
        <w:t xml:space="preserve"> target </w:t>
      </w:r>
      <w:r>
        <w:rPr>
          <w:rFonts w:hint="default" w:cs="Times New Roman"/>
          <w:b w:val="0"/>
          <w:bCs w:val="0"/>
          <w:i w:val="0"/>
          <w:caps w:val="0"/>
          <w:spacing w:val="0"/>
          <w:sz w:val="24"/>
          <w:szCs w:val="24"/>
          <w:u w:val="none"/>
          <w:lang w:val="en-US"/>
        </w:rPr>
        <w:t>attribute specifies where to open the linked document.</w:t>
      </w:r>
    </w:p>
    <w:p>
      <w:pPr>
        <w:pStyle w:val="12"/>
        <w:keepNext w:val="0"/>
        <w:keepLines w:val="0"/>
        <w:widowControl/>
        <w:suppressLineNumbers w:val="0"/>
        <w:shd w:val="clear" w:fill="FFFFFF"/>
        <w:ind w:left="0" w:firstLine="0"/>
        <w:rPr>
          <w:rFonts w:hint="default" w:ascii="Times New Roman" w:hAnsi="Times New Roman" w:cs="Times New Roman"/>
          <w:i w:val="0"/>
          <w:caps w:val="0"/>
          <w:color w:val="000000"/>
          <w:spacing w:val="0"/>
          <w:sz w:val="24"/>
          <w:szCs w:val="24"/>
        </w:rPr>
      </w:pPr>
      <w:r>
        <w:rPr>
          <w:rFonts w:hint="default" w:ascii="Times New Roman" w:hAnsi="Times New Roman" w:cs="Times New Roman"/>
          <w:i w:val="0"/>
          <w:caps w:val="0"/>
          <w:color w:val="000000"/>
          <w:spacing w:val="0"/>
          <w:sz w:val="24"/>
          <w:szCs w:val="24"/>
          <w:shd w:val="clear" w:fill="FFFFFF"/>
        </w:rPr>
        <w:t>The target attribute can have one of the following values:</w:t>
      </w:r>
    </w:p>
    <w:p>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i w:val="0"/>
          <w:caps w:val="0"/>
          <w:color w:val="000000"/>
          <w:spacing w:val="0"/>
          <w:sz w:val="24"/>
          <w:szCs w:val="24"/>
          <w:shd w:val="clear" w:fill="FFFFFF"/>
        </w:rPr>
        <w:t>_blank - Opens the linked document in a new window or tab</w:t>
      </w:r>
    </w:p>
    <w:p>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i w:val="0"/>
          <w:caps w:val="0"/>
          <w:color w:val="000000"/>
          <w:spacing w:val="0"/>
          <w:sz w:val="24"/>
          <w:szCs w:val="24"/>
          <w:shd w:val="clear" w:fill="FFFFFF"/>
        </w:rPr>
        <w:t>_self - Opens the linked document in the same window/tab as it was clicked (this is default)</w:t>
      </w:r>
    </w:p>
    <w:p>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i w:val="0"/>
          <w:caps w:val="0"/>
          <w:color w:val="000000"/>
          <w:spacing w:val="0"/>
          <w:sz w:val="24"/>
          <w:szCs w:val="24"/>
          <w:shd w:val="clear" w:fill="FFFFFF"/>
        </w:rPr>
        <w:t>_parent - Opens the linked document in the parent frame</w:t>
      </w:r>
    </w:p>
    <w:p>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i w:val="0"/>
          <w:caps w:val="0"/>
          <w:color w:val="000000"/>
          <w:spacing w:val="0"/>
          <w:sz w:val="24"/>
          <w:szCs w:val="24"/>
          <w:shd w:val="clear" w:fill="FFFFFF"/>
        </w:rPr>
        <w:t>_top - Opens the linked document in the full body of the window</w:t>
      </w:r>
    </w:p>
    <w:p>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sz w:val="24"/>
          <w:szCs w:val="24"/>
        </w:rPr>
      </w:pPr>
      <w:r>
        <w:rPr>
          <w:rStyle w:val="14"/>
          <w:rFonts w:hint="default" w:ascii="Times New Roman" w:hAnsi="Times New Roman" w:cs="Times New Roman"/>
          <w:i w:val="0"/>
          <w:caps w:val="0"/>
          <w:color w:val="000000"/>
          <w:spacing w:val="0"/>
          <w:sz w:val="24"/>
          <w:szCs w:val="24"/>
          <w:shd w:val="clear" w:fill="FFFFFF"/>
        </w:rPr>
        <w:t>framename</w:t>
      </w:r>
      <w:r>
        <w:rPr>
          <w:rFonts w:hint="default" w:ascii="Times New Roman" w:hAnsi="Times New Roman" w:cs="Times New Roman"/>
          <w:i w:val="0"/>
          <w:caps w:val="0"/>
          <w:color w:val="000000"/>
          <w:spacing w:val="0"/>
          <w:sz w:val="24"/>
          <w:szCs w:val="24"/>
          <w:shd w:val="clear" w:fill="FFFFFF"/>
        </w:rPr>
        <w:t> - Opens the linked document in a named frame</w:t>
      </w:r>
    </w:p>
    <w:p>
      <w:pPr>
        <w:pStyle w:val="12"/>
        <w:keepNext w:val="0"/>
        <w:keepLines w:val="0"/>
        <w:widowControl/>
        <w:numPr>
          <w:ilvl w:val="0"/>
          <w:numId w:val="15"/>
        </w:numPr>
        <w:suppressLineNumbers w:val="0"/>
        <w:ind w:left="420" w:leftChars="0" w:right="0" w:rightChars="0" w:hanging="420" w:firstLineChars="0"/>
        <w:rPr>
          <w:rFonts w:hint="default" w:ascii="Times New Roman" w:hAnsi="Times New Roman" w:eastAsia="SimSun" w:cs="Times New Roman"/>
          <w:i w:val="0"/>
          <w:caps w:val="0"/>
          <w:spacing w:val="0"/>
          <w:sz w:val="27"/>
          <w:szCs w:val="27"/>
        </w:rPr>
      </w:pPr>
      <w:r>
        <w:rPr>
          <w:rFonts w:hint="default" w:cs="Times New Roman"/>
          <w:b/>
          <w:bCs/>
          <w:i w:val="0"/>
          <w:caps w:val="0"/>
          <w:spacing w:val="0"/>
          <w:sz w:val="24"/>
          <w:szCs w:val="24"/>
          <w:lang w:val="en-US"/>
        </w:rPr>
        <w:t>Example:</w:t>
      </w:r>
    </w:p>
    <w:p>
      <w:pPr>
        <w:pStyle w:val="12"/>
        <w:keepNext w:val="0"/>
        <w:keepLines w:val="0"/>
        <w:widowControl/>
        <w:numPr>
          <w:ilvl w:val="0"/>
          <w:numId w:val="0"/>
        </w:numPr>
        <w:suppressLineNumbers w:val="0"/>
        <w:ind w:left="840" w:leftChars="0" w:right="0" w:rightChars="0" w:firstLine="420" w:firstLineChars="0"/>
        <w:rPr>
          <w:rFonts w:hint="default" w:ascii="Times New Roman" w:hAnsi="Times New Roman" w:eastAsia="SimSun" w:cs="Times New Roman"/>
          <w:i w:val="0"/>
          <w:caps w:val="0"/>
          <w:color w:val="000000"/>
          <w:spacing w:val="0"/>
          <w:sz w:val="24"/>
          <w:szCs w:val="24"/>
          <w:shd w:val="clear" w:fill="FFFFFF"/>
          <w:lang w:val="en-US"/>
        </w:rPr>
      </w:pPr>
      <w:r>
        <w:rPr>
          <w:rFonts w:hint="default" w:ascii="Times New Roman" w:hAnsi="Times New Roman" w:eastAsia="SimSun" w:cs="Times New Roman"/>
          <w:i w:val="0"/>
          <w:caps w:val="0"/>
          <w:color w:val="000000"/>
          <w:spacing w:val="0"/>
          <w:sz w:val="24"/>
          <w:szCs w:val="24"/>
          <w:shd w:val="clear" w:fill="FFFFFF"/>
          <w:lang w:val="en-US"/>
        </w:rPr>
        <w:t>&lt;!DOCTYPE html&gt;</w:t>
      </w:r>
    </w:p>
    <w:p>
      <w:pPr>
        <w:pStyle w:val="12"/>
        <w:keepNext w:val="0"/>
        <w:keepLines w:val="0"/>
        <w:widowControl/>
        <w:numPr>
          <w:ilvl w:val="0"/>
          <w:numId w:val="0"/>
        </w:numPr>
        <w:suppressLineNumbers w:val="0"/>
        <w:ind w:left="840" w:leftChars="0" w:right="0" w:rightChars="0" w:firstLine="420" w:firstLineChars="0"/>
        <w:rPr>
          <w:rFonts w:hint="default" w:ascii="Times New Roman" w:hAnsi="Times New Roman" w:eastAsia="SimSun" w:cs="Times New Roman"/>
          <w:i w:val="0"/>
          <w:caps w:val="0"/>
          <w:color w:val="000000"/>
          <w:spacing w:val="0"/>
          <w:sz w:val="24"/>
          <w:szCs w:val="24"/>
          <w:shd w:val="clear" w:fill="FFFFFF"/>
          <w:lang w:val="en-US"/>
        </w:rPr>
      </w:pPr>
      <w:r>
        <w:rPr>
          <w:rFonts w:hint="default" w:ascii="Times New Roman" w:hAnsi="Times New Roman" w:eastAsia="SimSun" w:cs="Times New Roman"/>
          <w:i w:val="0"/>
          <w:caps w:val="0"/>
          <w:color w:val="000000"/>
          <w:spacing w:val="0"/>
          <w:sz w:val="24"/>
          <w:szCs w:val="24"/>
          <w:shd w:val="clear" w:fill="FFFFFF"/>
          <w:lang w:val="en-US"/>
        </w:rPr>
        <w:t>&lt;html&gt;</w:t>
      </w:r>
    </w:p>
    <w:p>
      <w:pPr>
        <w:pStyle w:val="12"/>
        <w:keepNext w:val="0"/>
        <w:keepLines w:val="0"/>
        <w:widowControl/>
        <w:numPr>
          <w:ilvl w:val="0"/>
          <w:numId w:val="0"/>
        </w:numPr>
        <w:suppressLineNumbers w:val="0"/>
        <w:ind w:left="840" w:leftChars="0" w:right="0" w:rightChars="0" w:firstLine="420" w:firstLineChars="0"/>
        <w:rPr>
          <w:rFonts w:hint="default" w:ascii="Times New Roman" w:hAnsi="Times New Roman" w:eastAsia="SimSun" w:cs="Times New Roman"/>
          <w:i w:val="0"/>
          <w:caps w:val="0"/>
          <w:color w:val="000000"/>
          <w:spacing w:val="0"/>
          <w:sz w:val="24"/>
          <w:szCs w:val="24"/>
          <w:shd w:val="clear" w:fill="FFFFFF"/>
          <w:lang w:val="en-US"/>
        </w:rPr>
      </w:pPr>
      <w:r>
        <w:rPr>
          <w:rFonts w:hint="default" w:ascii="Times New Roman" w:hAnsi="Times New Roman" w:eastAsia="SimSun" w:cs="Times New Roman"/>
          <w:i w:val="0"/>
          <w:caps w:val="0"/>
          <w:color w:val="000000"/>
          <w:spacing w:val="0"/>
          <w:sz w:val="24"/>
          <w:szCs w:val="24"/>
          <w:shd w:val="clear" w:fill="FFFFFF"/>
          <w:lang w:val="en-US"/>
        </w:rPr>
        <w:t>&lt;body&gt;</w:t>
      </w:r>
    </w:p>
    <w:p>
      <w:pPr>
        <w:pStyle w:val="12"/>
        <w:keepNext w:val="0"/>
        <w:keepLines w:val="0"/>
        <w:widowControl/>
        <w:numPr>
          <w:ilvl w:val="0"/>
          <w:numId w:val="0"/>
        </w:numPr>
        <w:suppressLineNumbers w:val="0"/>
        <w:ind w:left="1260" w:leftChars="0" w:right="0" w:rightChars="0" w:firstLine="420" w:firstLineChars="0"/>
        <w:rPr>
          <w:rFonts w:hint="default" w:ascii="Times New Roman" w:hAnsi="Times New Roman" w:eastAsia="SimSun" w:cs="Times New Roman"/>
          <w:i w:val="0"/>
          <w:caps w:val="0"/>
          <w:color w:val="000000"/>
          <w:spacing w:val="0"/>
          <w:sz w:val="22"/>
          <w:szCs w:val="22"/>
          <w:shd w:val="clear" w:fill="FFFFFF"/>
          <w:lang w:val="en-US"/>
        </w:rPr>
      </w:pPr>
      <w:r>
        <w:rPr>
          <w:rFonts w:hint="default" w:ascii="Times New Roman" w:hAnsi="Times New Roman" w:eastAsia="Consolas" w:cs="Times New Roman"/>
          <w:i w:val="0"/>
          <w:caps w:val="0"/>
          <w:color w:val="0000CD"/>
          <w:spacing w:val="0"/>
          <w:sz w:val="24"/>
          <w:szCs w:val="24"/>
        </w:rPr>
        <w:t>&lt;</w:t>
      </w:r>
      <w:r>
        <w:rPr>
          <w:rFonts w:hint="default" w:ascii="Times New Roman" w:hAnsi="Times New Roman" w:eastAsia="Consolas" w:cs="Times New Roman"/>
          <w:i w:val="0"/>
          <w:caps w:val="0"/>
          <w:color w:val="A52A2A"/>
          <w:spacing w:val="0"/>
          <w:sz w:val="24"/>
          <w:szCs w:val="24"/>
        </w:rPr>
        <w:t>a</w:t>
      </w:r>
      <w:r>
        <w:rPr>
          <w:rFonts w:hint="default" w:ascii="Times New Roman" w:hAnsi="Times New Roman" w:eastAsia="Consolas" w:cs="Times New Roman"/>
          <w:i w:val="0"/>
          <w:caps w:val="0"/>
          <w:color w:val="FF0000"/>
          <w:spacing w:val="0"/>
          <w:sz w:val="24"/>
          <w:szCs w:val="24"/>
        </w:rPr>
        <w:t> href</w:t>
      </w:r>
      <w:r>
        <w:rPr>
          <w:rFonts w:hint="default" w:ascii="Times New Roman" w:hAnsi="Times New Roman" w:eastAsia="Consolas" w:cs="Times New Roman"/>
          <w:i w:val="0"/>
          <w:caps w:val="0"/>
          <w:color w:val="0000CD"/>
          <w:spacing w:val="0"/>
          <w:sz w:val="24"/>
          <w:szCs w:val="24"/>
        </w:rPr>
        <w:t>="https://www.w3schools.com"</w:t>
      </w:r>
      <w:r>
        <w:rPr>
          <w:rFonts w:hint="default" w:eastAsia="Consolas" w:cs="Times New Roman"/>
          <w:i w:val="0"/>
          <w:caps w:val="0"/>
          <w:color w:val="0000CD"/>
          <w:spacing w:val="0"/>
          <w:sz w:val="24"/>
          <w:szCs w:val="24"/>
          <w:lang w:val="en-US"/>
        </w:rPr>
        <w:t xml:space="preserve"> target=”_blank”</w:t>
      </w:r>
      <w:r>
        <w:rPr>
          <w:rFonts w:hint="default" w:ascii="Times New Roman" w:hAnsi="Times New Roman" w:eastAsia="Consolas" w:cs="Times New Roman"/>
          <w:i w:val="0"/>
          <w:caps w:val="0"/>
          <w:color w:val="0000CD"/>
          <w:spacing w:val="0"/>
          <w:sz w:val="24"/>
          <w:szCs w:val="24"/>
        </w:rPr>
        <w:t>&gt;</w:t>
      </w:r>
      <w:r>
        <w:rPr>
          <w:rFonts w:hint="default" w:ascii="Times New Roman" w:hAnsi="Times New Roman" w:eastAsia="Consolas" w:cs="Times New Roman"/>
          <w:i w:val="0"/>
          <w:caps w:val="0"/>
          <w:color w:val="000000"/>
          <w:spacing w:val="0"/>
          <w:sz w:val="24"/>
          <w:szCs w:val="24"/>
          <w:shd w:val="clear" w:fill="FFFFFF"/>
        </w:rPr>
        <w:t>This is a link</w:t>
      </w:r>
      <w:r>
        <w:rPr>
          <w:rFonts w:hint="default" w:eastAsia="Consolas" w:cs="Times New Roman"/>
          <w:i w:val="0"/>
          <w:caps w:val="0"/>
          <w:color w:val="000000"/>
          <w:spacing w:val="0"/>
          <w:sz w:val="24"/>
          <w:szCs w:val="24"/>
          <w:shd w:val="clear" w:fill="FFFFFF"/>
          <w:lang w:val="en-US"/>
        </w:rPr>
        <w:t xml:space="preserve"> </w:t>
      </w:r>
      <w:r>
        <w:rPr>
          <w:rFonts w:hint="default" w:ascii="Times New Roman" w:hAnsi="Times New Roman" w:eastAsia="Consolas" w:cs="Times New Roman"/>
          <w:i w:val="0"/>
          <w:caps w:val="0"/>
          <w:color w:val="0000CD"/>
          <w:spacing w:val="0"/>
          <w:sz w:val="24"/>
          <w:szCs w:val="24"/>
        </w:rPr>
        <w:t>&lt;</w:t>
      </w:r>
      <w:r>
        <w:rPr>
          <w:rFonts w:hint="default" w:ascii="Times New Roman" w:hAnsi="Times New Roman" w:eastAsia="Consolas" w:cs="Times New Roman"/>
          <w:i w:val="0"/>
          <w:caps w:val="0"/>
          <w:color w:val="A52A2A"/>
          <w:spacing w:val="0"/>
          <w:sz w:val="24"/>
          <w:szCs w:val="24"/>
        </w:rPr>
        <w:t>/a</w:t>
      </w:r>
      <w:r>
        <w:rPr>
          <w:rFonts w:hint="default" w:ascii="Times New Roman" w:hAnsi="Times New Roman" w:eastAsia="Consolas" w:cs="Times New Roman"/>
          <w:i w:val="0"/>
          <w:caps w:val="0"/>
          <w:color w:val="0000CD"/>
          <w:spacing w:val="0"/>
          <w:sz w:val="24"/>
          <w:szCs w:val="24"/>
        </w:rPr>
        <w:t>&gt;</w:t>
      </w:r>
    </w:p>
    <w:p>
      <w:pPr>
        <w:pStyle w:val="12"/>
        <w:keepNext w:val="0"/>
        <w:keepLines w:val="0"/>
        <w:widowControl/>
        <w:numPr>
          <w:ilvl w:val="0"/>
          <w:numId w:val="0"/>
        </w:numPr>
        <w:suppressLineNumbers w:val="0"/>
        <w:ind w:left="840" w:leftChars="0" w:right="0" w:rightChars="0" w:firstLine="420" w:firstLineChars="0"/>
        <w:rPr>
          <w:rFonts w:hint="default" w:ascii="Times New Roman" w:hAnsi="Times New Roman" w:eastAsia="SimSun" w:cs="Times New Roman"/>
          <w:i w:val="0"/>
          <w:caps w:val="0"/>
          <w:color w:val="000000"/>
          <w:spacing w:val="0"/>
          <w:sz w:val="24"/>
          <w:szCs w:val="24"/>
          <w:shd w:val="clear" w:fill="FFFFFF"/>
          <w:lang w:val="en-US"/>
        </w:rPr>
      </w:pPr>
      <w:r>
        <w:rPr>
          <w:rFonts w:hint="default" w:ascii="Times New Roman" w:hAnsi="Times New Roman" w:eastAsia="SimSun" w:cs="Times New Roman"/>
          <w:i w:val="0"/>
          <w:caps w:val="0"/>
          <w:color w:val="000000"/>
          <w:spacing w:val="0"/>
          <w:sz w:val="24"/>
          <w:szCs w:val="24"/>
          <w:shd w:val="clear" w:fill="FFFFFF"/>
          <w:lang w:val="en-US"/>
        </w:rPr>
        <w:t>&lt;/body&gt;</w:t>
      </w:r>
    </w:p>
    <w:p>
      <w:pPr>
        <w:pStyle w:val="12"/>
        <w:keepNext w:val="0"/>
        <w:keepLines w:val="0"/>
        <w:widowControl/>
        <w:numPr>
          <w:ilvl w:val="0"/>
          <w:numId w:val="0"/>
        </w:numPr>
        <w:suppressLineNumbers w:val="0"/>
        <w:ind w:left="840" w:leftChars="0" w:right="0" w:rightChars="0" w:firstLine="420" w:firstLineChars="0"/>
        <w:rPr>
          <w:rFonts w:hint="default" w:ascii="Times New Roman" w:hAnsi="Times New Roman" w:eastAsia="SimSun" w:cs="Times New Roman"/>
          <w:i w:val="0"/>
          <w:caps w:val="0"/>
          <w:color w:val="000000"/>
          <w:spacing w:val="0"/>
          <w:sz w:val="24"/>
          <w:szCs w:val="24"/>
          <w:shd w:val="clear" w:fill="FFFFFF"/>
          <w:lang w:val="en-US"/>
        </w:rPr>
      </w:pPr>
      <w:r>
        <w:rPr>
          <w:rFonts w:hint="default" w:ascii="Times New Roman" w:hAnsi="Times New Roman" w:eastAsia="SimSun" w:cs="Times New Roman"/>
          <w:i w:val="0"/>
          <w:caps w:val="0"/>
          <w:color w:val="000000"/>
          <w:spacing w:val="0"/>
          <w:sz w:val="24"/>
          <w:szCs w:val="24"/>
          <w:shd w:val="clear" w:fill="FFFFFF"/>
          <w:lang w:val="en-US"/>
        </w:rPr>
        <w:t>&lt;/html&gt;</w:t>
      </w:r>
    </w:p>
    <w:p>
      <w:pPr>
        <w:pStyle w:val="12"/>
        <w:keepNext w:val="0"/>
        <w:keepLines w:val="0"/>
        <w:widowControl/>
        <w:numPr>
          <w:numId w:val="0"/>
        </w:numPr>
        <w:suppressLineNumbers w:val="0"/>
        <w:ind w:leftChars="0" w:right="0" w:rightChars="0"/>
        <w:rPr>
          <w:rFonts w:hint="default" w:cs="Times New Roman"/>
          <w:b/>
          <w:bCs/>
          <w:i w:val="0"/>
          <w:caps w:val="0"/>
          <w:spacing w:val="0"/>
          <w:sz w:val="24"/>
          <w:szCs w:val="24"/>
          <w:u w:val="single"/>
          <w:lang w:val="en-US"/>
        </w:rPr>
      </w:pPr>
      <w:r>
        <w:rPr>
          <w:rFonts w:hint="default" w:cs="Times New Roman"/>
          <w:b/>
          <w:bCs/>
          <w:i w:val="0"/>
          <w:caps w:val="0"/>
          <w:spacing w:val="0"/>
          <w:sz w:val="24"/>
          <w:szCs w:val="24"/>
          <w:u w:val="single"/>
          <w:lang w:val="en-US"/>
        </w:rPr>
        <w:t>Image as a link:</w:t>
      </w:r>
    </w:p>
    <w:p>
      <w:pPr>
        <w:pStyle w:val="12"/>
        <w:keepNext w:val="0"/>
        <w:keepLines w:val="0"/>
        <w:widowControl/>
        <w:numPr>
          <w:ilvl w:val="0"/>
          <w:numId w:val="15"/>
        </w:numPr>
        <w:suppressLineNumbers w:val="0"/>
        <w:tabs>
          <w:tab w:val="clear" w:pos="420"/>
        </w:tabs>
        <w:ind w:left="420" w:leftChars="0" w:right="0" w:rightChars="0" w:hanging="420" w:firstLineChars="0"/>
        <w:rPr>
          <w:rFonts w:hint="default" w:cs="Times New Roman"/>
          <w:b/>
          <w:bCs/>
          <w:i w:val="0"/>
          <w:caps w:val="0"/>
          <w:spacing w:val="0"/>
          <w:sz w:val="24"/>
          <w:szCs w:val="24"/>
          <w:u w:val="single"/>
          <w:lang w:val="en-US"/>
        </w:rPr>
      </w:pPr>
      <w:r>
        <w:rPr>
          <w:rFonts w:hint="default" w:cs="Times New Roman"/>
          <w:b/>
          <w:bCs/>
          <w:i w:val="0"/>
          <w:caps w:val="0"/>
          <w:spacing w:val="0"/>
          <w:sz w:val="24"/>
          <w:szCs w:val="24"/>
          <w:u w:val="none"/>
          <w:lang w:val="en-US"/>
        </w:rPr>
        <w:t>Example:</w:t>
      </w:r>
    </w:p>
    <w:p>
      <w:pPr>
        <w:pStyle w:val="12"/>
        <w:keepNext w:val="0"/>
        <w:keepLines w:val="0"/>
        <w:widowControl/>
        <w:numPr>
          <w:numId w:val="0"/>
        </w:numPr>
        <w:suppressLineNumbers w:val="0"/>
        <w:ind w:left="1260" w:leftChars="0" w:right="0" w:rightChars="0" w:firstLine="420" w:firstLineChars="0"/>
        <w:rPr>
          <w:rFonts w:hint="default" w:cs="Times New Roman"/>
          <w:b w:val="0"/>
          <w:bCs w:val="0"/>
          <w:i w:val="0"/>
          <w:caps w:val="0"/>
          <w:spacing w:val="0"/>
          <w:sz w:val="22"/>
          <w:szCs w:val="22"/>
          <w:u w:val="none"/>
          <w:lang w:val="en-US"/>
        </w:rPr>
      </w:pPr>
      <w:r>
        <w:rPr>
          <w:rFonts w:hint="default" w:cs="Times New Roman"/>
          <w:b w:val="0"/>
          <w:bCs w:val="0"/>
          <w:i w:val="0"/>
          <w:caps w:val="0"/>
          <w:spacing w:val="0"/>
          <w:sz w:val="22"/>
          <w:szCs w:val="22"/>
          <w:u w:val="none"/>
          <w:lang w:val="en-US"/>
        </w:rPr>
        <w:t>&lt;!DOCTYPE html&gt;</w:t>
      </w:r>
    </w:p>
    <w:p>
      <w:pPr>
        <w:pStyle w:val="12"/>
        <w:keepNext w:val="0"/>
        <w:keepLines w:val="0"/>
        <w:widowControl/>
        <w:numPr>
          <w:numId w:val="0"/>
        </w:numPr>
        <w:suppressLineNumbers w:val="0"/>
        <w:ind w:left="1260" w:leftChars="0" w:right="0" w:rightChars="0" w:firstLine="420" w:firstLineChars="0"/>
        <w:rPr>
          <w:rFonts w:hint="default" w:cs="Times New Roman"/>
          <w:b w:val="0"/>
          <w:bCs w:val="0"/>
          <w:i w:val="0"/>
          <w:caps w:val="0"/>
          <w:spacing w:val="0"/>
          <w:sz w:val="22"/>
          <w:szCs w:val="22"/>
          <w:u w:val="none"/>
          <w:lang w:val="en-US"/>
        </w:rPr>
      </w:pPr>
      <w:r>
        <w:rPr>
          <w:rFonts w:hint="default" w:cs="Times New Roman"/>
          <w:b w:val="0"/>
          <w:bCs w:val="0"/>
          <w:i w:val="0"/>
          <w:caps w:val="0"/>
          <w:spacing w:val="0"/>
          <w:sz w:val="22"/>
          <w:szCs w:val="22"/>
          <w:u w:val="none"/>
          <w:lang w:val="en-US"/>
        </w:rPr>
        <w:t>&lt;html&gt;</w:t>
      </w:r>
    </w:p>
    <w:p>
      <w:pPr>
        <w:pStyle w:val="12"/>
        <w:keepNext w:val="0"/>
        <w:keepLines w:val="0"/>
        <w:widowControl/>
        <w:numPr>
          <w:numId w:val="0"/>
        </w:numPr>
        <w:suppressLineNumbers w:val="0"/>
        <w:ind w:left="1260" w:leftChars="0" w:right="0" w:rightChars="0" w:firstLine="420" w:firstLineChars="0"/>
        <w:rPr>
          <w:rFonts w:hint="default" w:cs="Times New Roman"/>
          <w:b w:val="0"/>
          <w:bCs w:val="0"/>
          <w:i w:val="0"/>
          <w:caps w:val="0"/>
          <w:spacing w:val="0"/>
          <w:sz w:val="22"/>
          <w:szCs w:val="22"/>
          <w:u w:val="none"/>
          <w:lang w:val="en-US"/>
        </w:rPr>
      </w:pPr>
      <w:r>
        <w:rPr>
          <w:rFonts w:hint="default" w:cs="Times New Roman"/>
          <w:b w:val="0"/>
          <w:bCs w:val="0"/>
          <w:i w:val="0"/>
          <w:caps w:val="0"/>
          <w:spacing w:val="0"/>
          <w:sz w:val="22"/>
          <w:szCs w:val="22"/>
          <w:u w:val="none"/>
          <w:lang w:val="en-US"/>
        </w:rPr>
        <w:t>&lt;body&gt;</w:t>
      </w:r>
    </w:p>
    <w:p>
      <w:pPr>
        <w:pStyle w:val="12"/>
        <w:keepNext w:val="0"/>
        <w:keepLines w:val="0"/>
        <w:widowControl/>
        <w:numPr>
          <w:numId w:val="0"/>
        </w:numPr>
        <w:suppressLineNumbers w:val="0"/>
        <w:ind w:left="1260" w:leftChars="0" w:right="0" w:rightChars="0" w:firstLine="420" w:firstLineChars="0"/>
        <w:rPr>
          <w:rFonts w:hint="default" w:cs="Times New Roman"/>
          <w:b w:val="0"/>
          <w:bCs w:val="0"/>
          <w:i w:val="0"/>
          <w:caps w:val="0"/>
          <w:spacing w:val="0"/>
          <w:sz w:val="22"/>
          <w:szCs w:val="22"/>
          <w:u w:val="none"/>
          <w:lang w:val="en-US"/>
        </w:rPr>
      </w:pPr>
      <w:r>
        <w:rPr>
          <w:rFonts w:hint="default" w:cs="Times New Roman"/>
          <w:b w:val="0"/>
          <w:bCs w:val="0"/>
          <w:i w:val="0"/>
          <w:caps w:val="0"/>
          <w:spacing w:val="0"/>
          <w:sz w:val="22"/>
          <w:szCs w:val="22"/>
          <w:u w:val="none"/>
          <w:lang w:val="en-US"/>
        </w:rPr>
        <w:t>&lt;h2&gt;Image Links&lt;/h2&gt;</w:t>
      </w:r>
    </w:p>
    <w:p>
      <w:pPr>
        <w:pStyle w:val="12"/>
        <w:keepNext w:val="0"/>
        <w:keepLines w:val="0"/>
        <w:widowControl/>
        <w:numPr>
          <w:numId w:val="0"/>
        </w:numPr>
        <w:suppressLineNumbers w:val="0"/>
        <w:ind w:left="1260" w:leftChars="0" w:right="0" w:rightChars="0" w:firstLine="420" w:firstLineChars="0"/>
        <w:rPr>
          <w:rFonts w:hint="default" w:cs="Times New Roman"/>
          <w:b w:val="0"/>
          <w:bCs w:val="0"/>
          <w:i w:val="0"/>
          <w:caps w:val="0"/>
          <w:spacing w:val="0"/>
          <w:sz w:val="22"/>
          <w:szCs w:val="22"/>
          <w:u w:val="none"/>
          <w:lang w:val="en-US"/>
        </w:rPr>
      </w:pPr>
      <w:r>
        <w:rPr>
          <w:rFonts w:hint="default" w:cs="Times New Roman"/>
          <w:b w:val="0"/>
          <w:bCs w:val="0"/>
          <w:i w:val="0"/>
          <w:caps w:val="0"/>
          <w:spacing w:val="0"/>
          <w:sz w:val="22"/>
          <w:szCs w:val="22"/>
          <w:u w:val="none"/>
          <w:lang w:val="en-US"/>
        </w:rPr>
        <w:t>&lt;p&gt;The image is a link. You can click on it.&lt;/p&gt;</w:t>
      </w:r>
    </w:p>
    <w:p>
      <w:pPr>
        <w:pStyle w:val="12"/>
        <w:keepNext w:val="0"/>
        <w:keepLines w:val="0"/>
        <w:widowControl/>
        <w:numPr>
          <w:numId w:val="0"/>
        </w:numPr>
        <w:suppressLineNumbers w:val="0"/>
        <w:ind w:left="1260" w:leftChars="0" w:right="0" w:rightChars="0" w:firstLine="420" w:firstLineChars="0"/>
        <w:rPr>
          <w:rFonts w:hint="default" w:cs="Times New Roman"/>
          <w:b w:val="0"/>
          <w:bCs w:val="0"/>
          <w:i w:val="0"/>
          <w:caps w:val="0"/>
          <w:spacing w:val="0"/>
          <w:sz w:val="22"/>
          <w:szCs w:val="22"/>
          <w:u w:val="none"/>
          <w:lang w:val="en-US"/>
        </w:rPr>
      </w:pPr>
      <w:r>
        <w:rPr>
          <w:rFonts w:hint="default" w:cs="Times New Roman"/>
          <w:b w:val="0"/>
          <w:bCs w:val="0"/>
          <w:i w:val="0"/>
          <w:caps w:val="0"/>
          <w:spacing w:val="0"/>
          <w:sz w:val="22"/>
          <w:szCs w:val="22"/>
          <w:u w:val="none"/>
          <w:lang w:val="en-US"/>
        </w:rPr>
        <w:t>&lt;a href="default.asp"&gt;</w:t>
      </w:r>
    </w:p>
    <w:p>
      <w:pPr>
        <w:pStyle w:val="12"/>
        <w:keepNext w:val="0"/>
        <w:keepLines w:val="0"/>
        <w:widowControl/>
        <w:numPr>
          <w:numId w:val="0"/>
        </w:numPr>
        <w:suppressLineNumbers w:val="0"/>
        <w:ind w:right="0" w:rightChars="0"/>
        <w:rPr>
          <w:rFonts w:hint="default" w:cs="Times New Roman"/>
          <w:b w:val="0"/>
          <w:bCs w:val="0"/>
          <w:i w:val="0"/>
          <w:caps w:val="0"/>
          <w:spacing w:val="0"/>
          <w:sz w:val="22"/>
          <w:szCs w:val="22"/>
          <w:u w:val="none"/>
          <w:lang w:val="en-US"/>
        </w:rPr>
      </w:pPr>
      <w:r>
        <w:rPr>
          <w:rFonts w:hint="default" w:cs="Times New Roman"/>
          <w:b w:val="0"/>
          <w:bCs w:val="0"/>
          <w:i w:val="0"/>
          <w:caps w:val="0"/>
          <w:spacing w:val="0"/>
          <w:sz w:val="22"/>
          <w:szCs w:val="22"/>
          <w:u w:val="none"/>
          <w:lang w:val="en-US"/>
        </w:rPr>
        <w:t>&lt;img src="smiley.gif" alt="HTML tutorial" style="width:42px;height:42px;border:0"&gt;</w:t>
      </w:r>
    </w:p>
    <w:p>
      <w:pPr>
        <w:pStyle w:val="12"/>
        <w:keepNext w:val="0"/>
        <w:keepLines w:val="0"/>
        <w:widowControl/>
        <w:numPr>
          <w:numId w:val="0"/>
        </w:numPr>
        <w:suppressLineNumbers w:val="0"/>
        <w:ind w:left="1260" w:leftChars="0" w:right="0" w:rightChars="0" w:firstLine="420" w:firstLineChars="0"/>
        <w:rPr>
          <w:rFonts w:hint="default" w:cs="Times New Roman"/>
          <w:b w:val="0"/>
          <w:bCs w:val="0"/>
          <w:i w:val="0"/>
          <w:caps w:val="0"/>
          <w:spacing w:val="0"/>
          <w:sz w:val="22"/>
          <w:szCs w:val="22"/>
          <w:u w:val="none"/>
          <w:lang w:val="en-US"/>
        </w:rPr>
      </w:pPr>
      <w:r>
        <w:rPr>
          <w:rFonts w:hint="default" w:cs="Times New Roman"/>
          <w:b w:val="0"/>
          <w:bCs w:val="0"/>
          <w:i w:val="0"/>
          <w:caps w:val="0"/>
          <w:spacing w:val="0"/>
          <w:sz w:val="22"/>
          <w:szCs w:val="22"/>
          <w:u w:val="none"/>
          <w:lang w:val="en-US"/>
        </w:rPr>
        <w:t>&lt;/a&gt;</w:t>
      </w:r>
    </w:p>
    <w:p>
      <w:pPr>
        <w:pStyle w:val="12"/>
        <w:keepNext w:val="0"/>
        <w:keepLines w:val="0"/>
        <w:widowControl/>
        <w:numPr>
          <w:numId w:val="0"/>
        </w:numPr>
        <w:suppressLineNumbers w:val="0"/>
        <w:ind w:right="0" w:rightChars="0"/>
        <w:rPr>
          <w:rFonts w:hint="default" w:cs="Times New Roman"/>
          <w:b w:val="0"/>
          <w:bCs w:val="0"/>
          <w:i w:val="0"/>
          <w:caps w:val="0"/>
          <w:spacing w:val="0"/>
          <w:sz w:val="22"/>
          <w:szCs w:val="22"/>
          <w:u w:val="none"/>
          <w:lang w:val="en-US"/>
        </w:rPr>
      </w:pPr>
      <w:r>
        <w:rPr>
          <w:rFonts w:hint="default" w:cs="Times New Roman"/>
          <w:b w:val="0"/>
          <w:bCs w:val="0"/>
          <w:i w:val="0"/>
          <w:caps w:val="0"/>
          <w:spacing w:val="0"/>
          <w:sz w:val="22"/>
          <w:szCs w:val="22"/>
          <w:u w:val="none"/>
          <w:lang w:val="en-US"/>
        </w:rPr>
        <w:t>&lt;p&gt;We have added "border:0" to prevent IE9 (and earlier) from displaying a border around the image.&lt;/p&gt;</w:t>
      </w:r>
    </w:p>
    <w:p>
      <w:pPr>
        <w:pStyle w:val="12"/>
        <w:keepNext w:val="0"/>
        <w:keepLines w:val="0"/>
        <w:widowControl/>
        <w:numPr>
          <w:numId w:val="0"/>
        </w:numPr>
        <w:suppressLineNumbers w:val="0"/>
        <w:ind w:left="1260" w:leftChars="0" w:right="0" w:rightChars="0" w:firstLine="420" w:firstLineChars="0"/>
        <w:rPr>
          <w:rFonts w:hint="default" w:cs="Times New Roman"/>
          <w:b w:val="0"/>
          <w:bCs w:val="0"/>
          <w:i w:val="0"/>
          <w:caps w:val="0"/>
          <w:spacing w:val="0"/>
          <w:sz w:val="22"/>
          <w:szCs w:val="22"/>
          <w:u w:val="none"/>
          <w:lang w:val="en-US"/>
        </w:rPr>
      </w:pPr>
      <w:r>
        <w:rPr>
          <w:rFonts w:hint="default" w:cs="Times New Roman"/>
          <w:b w:val="0"/>
          <w:bCs w:val="0"/>
          <w:i w:val="0"/>
          <w:caps w:val="0"/>
          <w:spacing w:val="0"/>
          <w:sz w:val="22"/>
          <w:szCs w:val="22"/>
          <w:u w:val="none"/>
          <w:lang w:val="en-US"/>
        </w:rPr>
        <w:t>&lt;/body&gt;</w:t>
      </w:r>
    </w:p>
    <w:p>
      <w:pPr>
        <w:pStyle w:val="12"/>
        <w:keepNext w:val="0"/>
        <w:keepLines w:val="0"/>
        <w:widowControl/>
        <w:numPr>
          <w:numId w:val="0"/>
        </w:numPr>
        <w:suppressLineNumbers w:val="0"/>
        <w:ind w:left="1260" w:leftChars="0" w:right="0" w:rightChars="0" w:firstLine="420" w:firstLineChars="0"/>
        <w:rPr>
          <w:rFonts w:hint="default" w:cs="Times New Roman"/>
          <w:b w:val="0"/>
          <w:bCs w:val="0"/>
          <w:i w:val="0"/>
          <w:caps w:val="0"/>
          <w:spacing w:val="0"/>
          <w:sz w:val="22"/>
          <w:szCs w:val="22"/>
          <w:u w:val="none"/>
          <w:lang w:val="en-US"/>
        </w:rPr>
      </w:pPr>
      <w:r>
        <w:rPr>
          <w:rFonts w:hint="default" w:cs="Times New Roman"/>
          <w:b w:val="0"/>
          <w:bCs w:val="0"/>
          <w:i w:val="0"/>
          <w:caps w:val="0"/>
          <w:spacing w:val="0"/>
          <w:sz w:val="22"/>
          <w:szCs w:val="22"/>
          <w:u w:val="none"/>
          <w:lang w:val="en-US"/>
        </w:rPr>
        <w:t>&lt;/html&gt;</w:t>
      </w:r>
    </w:p>
    <w:p>
      <w:pPr>
        <w:pStyle w:val="12"/>
        <w:keepNext w:val="0"/>
        <w:keepLines w:val="0"/>
        <w:widowControl/>
        <w:numPr>
          <w:ilvl w:val="0"/>
          <w:numId w:val="16"/>
        </w:numPr>
        <w:suppressLineNumbers w:val="0"/>
        <w:tabs>
          <w:tab w:val="clear" w:pos="420"/>
        </w:tabs>
        <w:ind w:left="420" w:leftChars="0" w:right="0" w:rightChars="0" w:hanging="420" w:firstLineChars="0"/>
        <w:rPr>
          <w:rFonts w:hint="default" w:cs="Times New Roman"/>
          <w:b/>
          <w:bCs/>
          <w:i w:val="0"/>
          <w:caps w:val="0"/>
          <w:spacing w:val="0"/>
          <w:sz w:val="24"/>
          <w:szCs w:val="24"/>
          <w:u w:val="none"/>
          <w:lang w:val="en-US"/>
        </w:rPr>
      </w:pPr>
      <w:r>
        <w:rPr>
          <w:rFonts w:hint="default" w:cs="Times New Roman"/>
          <w:b/>
          <w:bCs/>
          <w:i w:val="0"/>
          <w:caps w:val="0"/>
          <w:spacing w:val="0"/>
          <w:sz w:val="24"/>
          <w:szCs w:val="24"/>
          <w:u w:val="none"/>
          <w:lang w:val="en-US"/>
        </w:rPr>
        <w:t>OUTPUT:</w:t>
      </w:r>
    </w:p>
    <w:p>
      <w:pPr>
        <w:pStyle w:val="12"/>
        <w:keepNext w:val="0"/>
        <w:keepLines w:val="0"/>
        <w:widowControl/>
        <w:numPr>
          <w:ilvl w:val="0"/>
          <w:numId w:val="0"/>
        </w:numPr>
        <w:suppressLineNumbers w:val="0"/>
        <w:ind w:right="0" w:rightChars="0"/>
        <w:rPr>
          <w:rFonts w:hint="default" w:ascii="Times New Roman" w:hAnsi="Times New Roman" w:eastAsia="SimSun" w:cs="Times New Roman"/>
          <w:b/>
          <w:bCs/>
          <w:i w:val="0"/>
          <w:caps w:val="0"/>
          <w:spacing w:val="0"/>
          <w:sz w:val="28"/>
          <w:szCs w:val="28"/>
          <w:lang w:val="en-US"/>
        </w:rPr>
      </w:pPr>
      <w:r>
        <w:drawing>
          <wp:inline distT="0" distB="0" distL="114300" distR="114300">
            <wp:extent cx="5269230" cy="1811655"/>
            <wp:effectExtent l="0" t="0" r="7620" b="171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9230" cy="1811655"/>
                    </a:xfrm>
                    <a:prstGeom prst="rect">
                      <a:avLst/>
                    </a:prstGeom>
                    <a:noFill/>
                    <a:ln w="9525">
                      <a:noFill/>
                    </a:ln>
                  </pic:spPr>
                </pic:pic>
              </a:graphicData>
            </a:graphic>
          </wp:inline>
        </w:drawing>
      </w:r>
    </w:p>
    <w:p>
      <w:pPr>
        <w:pStyle w:val="12"/>
        <w:keepNext w:val="0"/>
        <w:keepLines w:val="0"/>
        <w:widowControl/>
        <w:numPr>
          <w:ilvl w:val="0"/>
          <w:numId w:val="0"/>
        </w:numPr>
        <w:suppressLineNumbers w:val="0"/>
        <w:ind w:right="0" w:rightChars="0"/>
        <w:rPr>
          <w:rFonts w:hint="default" w:cs="Times New Roman"/>
          <w:b/>
          <w:bCs/>
          <w:i w:val="0"/>
          <w:caps w:val="0"/>
          <w:spacing w:val="0"/>
          <w:sz w:val="24"/>
          <w:szCs w:val="24"/>
          <w:u w:val="single"/>
          <w:lang w:val="en-US"/>
        </w:rPr>
      </w:pPr>
      <w:r>
        <w:rPr>
          <w:rFonts w:hint="default" w:cs="Times New Roman"/>
          <w:b/>
          <w:bCs/>
          <w:i w:val="0"/>
          <w:caps w:val="0"/>
          <w:spacing w:val="0"/>
          <w:sz w:val="24"/>
          <w:szCs w:val="24"/>
          <w:u w:val="single"/>
          <w:lang w:val="en-US"/>
        </w:rPr>
        <w:t>Link titles:</w:t>
      </w:r>
    </w:p>
    <w:p>
      <w:pPr>
        <w:pStyle w:val="12"/>
        <w:keepNext w:val="0"/>
        <w:keepLines w:val="0"/>
        <w:widowControl/>
        <w:numPr>
          <w:ilvl w:val="0"/>
          <w:numId w:val="0"/>
        </w:numPr>
        <w:suppressLineNumbers w:val="0"/>
        <w:ind w:right="0" w:rightChars="0"/>
        <w:rPr>
          <w:rFonts w:hint="default" w:ascii="Times New Roman" w:hAnsi="Times New Roman" w:eastAsia="SimSun" w:cs="Times New Roman"/>
          <w:i w:val="0"/>
          <w:caps w:val="0"/>
          <w:color w:val="000000"/>
          <w:spacing w:val="0"/>
          <w:sz w:val="24"/>
          <w:szCs w:val="24"/>
          <w:shd w:val="clear" w:fill="FFFFFF"/>
        </w:rPr>
      </w:pPr>
      <w:r>
        <w:rPr>
          <w:rFonts w:hint="default" w:ascii="Times New Roman" w:hAnsi="Times New Roman" w:eastAsia="SimSun" w:cs="Times New Roman"/>
          <w:i w:val="0"/>
          <w:caps w:val="0"/>
          <w:color w:val="000000"/>
          <w:spacing w:val="0"/>
          <w:sz w:val="24"/>
          <w:szCs w:val="24"/>
          <w:shd w:val="clear" w:fill="FFFFFF"/>
        </w:rPr>
        <w:t>The </w:t>
      </w:r>
      <w:r>
        <w:rPr>
          <w:rStyle w:val="16"/>
          <w:rFonts w:hint="default" w:ascii="Times New Roman" w:hAnsi="Times New Roman" w:eastAsia="Consolas" w:cs="Times New Roman"/>
          <w:i w:val="0"/>
          <w:caps w:val="0"/>
          <w:color w:val="DC143C"/>
          <w:spacing w:val="0"/>
          <w:sz w:val="24"/>
          <w:szCs w:val="24"/>
          <w:bdr w:val="none" w:color="auto" w:sz="0" w:space="0"/>
          <w:shd w:val="clear" w:fill="F1F1F1"/>
        </w:rPr>
        <w:t>title</w:t>
      </w:r>
      <w:r>
        <w:rPr>
          <w:rFonts w:hint="default" w:ascii="Times New Roman" w:hAnsi="Times New Roman" w:eastAsia="SimSun" w:cs="Times New Roman"/>
          <w:i w:val="0"/>
          <w:caps w:val="0"/>
          <w:color w:val="000000"/>
          <w:spacing w:val="0"/>
          <w:sz w:val="24"/>
          <w:szCs w:val="24"/>
          <w:shd w:val="clear" w:fill="FFFFFF"/>
        </w:rPr>
        <w:t> attribute specifies extra information about an element. The information is most often shown as a tooltip text when the mouse moves over the element.</w:t>
      </w:r>
    </w:p>
    <w:p>
      <w:pPr>
        <w:pStyle w:val="12"/>
        <w:keepNext w:val="0"/>
        <w:keepLines w:val="0"/>
        <w:widowControl/>
        <w:numPr>
          <w:ilvl w:val="0"/>
          <w:numId w:val="17"/>
        </w:numPr>
        <w:suppressLineNumbers w:val="0"/>
        <w:ind w:left="420" w:leftChars="0" w:right="0" w:rightChars="0" w:hanging="420" w:firstLineChars="0"/>
        <w:rPr>
          <w:rFonts w:hint="default" w:ascii="Times New Roman" w:hAnsi="Times New Roman" w:eastAsia="SimSun" w:cs="Times New Roman"/>
          <w:i w:val="0"/>
          <w:caps w:val="0"/>
          <w:color w:val="000000"/>
          <w:spacing w:val="0"/>
          <w:sz w:val="24"/>
          <w:szCs w:val="24"/>
          <w:shd w:val="clear" w:fill="FFFFFF"/>
          <w:lang w:val="en-US"/>
        </w:rPr>
      </w:pPr>
      <w:r>
        <w:rPr>
          <w:rFonts w:hint="default" w:cs="Times New Roman"/>
          <w:b/>
          <w:bCs/>
          <w:i w:val="0"/>
          <w:caps w:val="0"/>
          <w:color w:val="000000"/>
          <w:spacing w:val="0"/>
          <w:sz w:val="24"/>
          <w:szCs w:val="24"/>
          <w:shd w:val="clear" w:fill="FFFFFF"/>
          <w:lang w:val="en-US"/>
        </w:rPr>
        <w:t>Example:</w:t>
      </w:r>
    </w:p>
    <w:p>
      <w:pPr>
        <w:pStyle w:val="12"/>
        <w:keepNext w:val="0"/>
        <w:keepLines w:val="0"/>
        <w:widowControl/>
        <w:numPr>
          <w:numId w:val="0"/>
        </w:numPr>
        <w:suppressLineNumbers w:val="0"/>
        <w:ind w:left="1260" w:leftChars="0" w:right="0" w:rightChars="0" w:firstLine="420" w:firstLineChars="0"/>
        <w:rPr>
          <w:rFonts w:hint="default" w:ascii="Times New Roman" w:hAnsi="Times New Roman" w:eastAsia="SimSun" w:cs="Times New Roman"/>
          <w:i w:val="0"/>
          <w:caps w:val="0"/>
          <w:color w:val="000000"/>
          <w:spacing w:val="0"/>
          <w:sz w:val="22"/>
          <w:szCs w:val="22"/>
          <w:shd w:val="clear" w:fill="FFFFFF"/>
          <w:lang w:val="en-US"/>
        </w:rPr>
      </w:pPr>
      <w:r>
        <w:rPr>
          <w:rFonts w:hint="default" w:ascii="Times New Roman" w:hAnsi="Times New Roman" w:eastAsia="SimSun" w:cs="Times New Roman"/>
          <w:i w:val="0"/>
          <w:caps w:val="0"/>
          <w:color w:val="000000"/>
          <w:spacing w:val="0"/>
          <w:sz w:val="22"/>
          <w:szCs w:val="22"/>
          <w:shd w:val="clear" w:fill="FFFFFF"/>
          <w:lang w:val="en-US"/>
        </w:rPr>
        <w:t>&lt;!DOCTYPE html&gt;</w:t>
      </w:r>
    </w:p>
    <w:p>
      <w:pPr>
        <w:pStyle w:val="12"/>
        <w:keepNext w:val="0"/>
        <w:keepLines w:val="0"/>
        <w:widowControl/>
        <w:numPr>
          <w:numId w:val="0"/>
        </w:numPr>
        <w:suppressLineNumbers w:val="0"/>
        <w:ind w:left="1260" w:leftChars="0" w:right="0" w:rightChars="0" w:firstLine="420" w:firstLineChars="0"/>
        <w:rPr>
          <w:rFonts w:hint="default" w:ascii="Times New Roman" w:hAnsi="Times New Roman" w:eastAsia="SimSun" w:cs="Times New Roman"/>
          <w:i w:val="0"/>
          <w:caps w:val="0"/>
          <w:color w:val="000000"/>
          <w:spacing w:val="0"/>
          <w:sz w:val="22"/>
          <w:szCs w:val="22"/>
          <w:shd w:val="clear" w:fill="FFFFFF"/>
          <w:lang w:val="en-US"/>
        </w:rPr>
      </w:pPr>
      <w:r>
        <w:rPr>
          <w:rFonts w:hint="default" w:ascii="Times New Roman" w:hAnsi="Times New Roman" w:eastAsia="SimSun" w:cs="Times New Roman"/>
          <w:i w:val="0"/>
          <w:caps w:val="0"/>
          <w:color w:val="000000"/>
          <w:spacing w:val="0"/>
          <w:sz w:val="22"/>
          <w:szCs w:val="22"/>
          <w:shd w:val="clear" w:fill="FFFFFF"/>
          <w:lang w:val="en-US"/>
        </w:rPr>
        <w:t>&lt;html lang="en-US"&gt;</w:t>
      </w:r>
    </w:p>
    <w:p>
      <w:pPr>
        <w:pStyle w:val="12"/>
        <w:keepNext w:val="0"/>
        <w:keepLines w:val="0"/>
        <w:widowControl/>
        <w:numPr>
          <w:numId w:val="0"/>
        </w:numPr>
        <w:suppressLineNumbers w:val="0"/>
        <w:ind w:left="1260" w:leftChars="0" w:right="0" w:rightChars="0" w:firstLine="420" w:firstLineChars="0"/>
        <w:rPr>
          <w:rFonts w:hint="default" w:ascii="Times New Roman" w:hAnsi="Times New Roman" w:eastAsia="SimSun" w:cs="Times New Roman"/>
          <w:i w:val="0"/>
          <w:caps w:val="0"/>
          <w:color w:val="000000"/>
          <w:spacing w:val="0"/>
          <w:sz w:val="22"/>
          <w:szCs w:val="22"/>
          <w:shd w:val="clear" w:fill="FFFFFF"/>
          <w:lang w:val="en-US"/>
        </w:rPr>
      </w:pPr>
      <w:r>
        <w:rPr>
          <w:rFonts w:hint="default" w:ascii="Times New Roman" w:hAnsi="Times New Roman" w:eastAsia="SimSun" w:cs="Times New Roman"/>
          <w:i w:val="0"/>
          <w:caps w:val="0"/>
          <w:color w:val="000000"/>
          <w:spacing w:val="0"/>
          <w:sz w:val="22"/>
          <w:szCs w:val="22"/>
          <w:shd w:val="clear" w:fill="FFFFFF"/>
          <w:lang w:val="en-US"/>
        </w:rPr>
        <w:t>&lt;body&gt;</w:t>
      </w:r>
    </w:p>
    <w:p>
      <w:pPr>
        <w:pStyle w:val="12"/>
        <w:keepNext w:val="0"/>
        <w:keepLines w:val="0"/>
        <w:widowControl/>
        <w:numPr>
          <w:numId w:val="0"/>
        </w:numPr>
        <w:suppressLineNumbers w:val="0"/>
        <w:ind w:left="1260" w:leftChars="0" w:right="0" w:rightChars="0" w:firstLine="420" w:firstLineChars="0"/>
        <w:rPr>
          <w:rFonts w:hint="default" w:ascii="Times New Roman" w:hAnsi="Times New Roman" w:eastAsia="SimSun" w:cs="Times New Roman"/>
          <w:i w:val="0"/>
          <w:caps w:val="0"/>
          <w:color w:val="000000"/>
          <w:spacing w:val="0"/>
          <w:sz w:val="22"/>
          <w:szCs w:val="22"/>
          <w:shd w:val="clear" w:fill="FFFFFF"/>
          <w:lang w:val="en-US"/>
        </w:rPr>
      </w:pPr>
      <w:r>
        <w:rPr>
          <w:rFonts w:hint="default" w:ascii="Times New Roman" w:hAnsi="Times New Roman" w:eastAsia="SimSun" w:cs="Times New Roman"/>
          <w:i w:val="0"/>
          <w:caps w:val="0"/>
          <w:color w:val="000000"/>
          <w:spacing w:val="0"/>
          <w:sz w:val="22"/>
          <w:szCs w:val="22"/>
          <w:shd w:val="clear" w:fill="FFFFFF"/>
          <w:lang w:val="en-US"/>
        </w:rPr>
        <w:t>&lt;h2&gt;Link Titles&lt;/h2&gt;</w:t>
      </w:r>
    </w:p>
    <w:p>
      <w:pPr>
        <w:pStyle w:val="12"/>
        <w:keepNext w:val="0"/>
        <w:keepLines w:val="0"/>
        <w:widowControl/>
        <w:numPr>
          <w:numId w:val="0"/>
        </w:numPr>
        <w:suppressLineNumbers w:val="0"/>
        <w:ind w:right="0" w:rightChars="0"/>
        <w:rPr>
          <w:rFonts w:hint="default" w:ascii="Times New Roman" w:hAnsi="Times New Roman" w:eastAsia="SimSun" w:cs="Times New Roman"/>
          <w:i w:val="0"/>
          <w:caps w:val="0"/>
          <w:color w:val="000000"/>
          <w:spacing w:val="0"/>
          <w:sz w:val="22"/>
          <w:szCs w:val="22"/>
          <w:shd w:val="clear" w:fill="FFFFFF"/>
          <w:lang w:val="en-US"/>
        </w:rPr>
      </w:pPr>
      <w:r>
        <w:rPr>
          <w:rFonts w:hint="default" w:ascii="Times New Roman" w:hAnsi="Times New Roman" w:eastAsia="SimSun" w:cs="Times New Roman"/>
          <w:i w:val="0"/>
          <w:caps w:val="0"/>
          <w:color w:val="000000"/>
          <w:spacing w:val="0"/>
          <w:sz w:val="22"/>
          <w:szCs w:val="22"/>
          <w:shd w:val="clear" w:fill="FFFFFF"/>
          <w:lang w:val="en-US"/>
        </w:rPr>
        <w:t>&lt;a href="https://www.w3schools.com/html/" title="Go to W3Schools HTML section"&gt;Visit our HTML Tutorial&lt;/a&gt;</w:t>
      </w:r>
    </w:p>
    <w:p>
      <w:pPr>
        <w:pStyle w:val="12"/>
        <w:keepNext w:val="0"/>
        <w:keepLines w:val="0"/>
        <w:widowControl/>
        <w:numPr>
          <w:numId w:val="0"/>
        </w:numPr>
        <w:suppressLineNumbers w:val="0"/>
        <w:ind w:left="1260" w:leftChars="0" w:right="0" w:rightChars="0" w:firstLine="420" w:firstLineChars="0"/>
        <w:rPr>
          <w:rFonts w:hint="default" w:ascii="Times New Roman" w:hAnsi="Times New Roman" w:eastAsia="SimSun" w:cs="Times New Roman"/>
          <w:i w:val="0"/>
          <w:caps w:val="0"/>
          <w:color w:val="000000"/>
          <w:spacing w:val="0"/>
          <w:sz w:val="22"/>
          <w:szCs w:val="22"/>
          <w:shd w:val="clear" w:fill="FFFFFF"/>
          <w:lang w:val="en-US"/>
        </w:rPr>
      </w:pPr>
      <w:r>
        <w:rPr>
          <w:rFonts w:hint="default" w:ascii="Times New Roman" w:hAnsi="Times New Roman" w:eastAsia="SimSun" w:cs="Times New Roman"/>
          <w:i w:val="0"/>
          <w:caps w:val="0"/>
          <w:color w:val="000000"/>
          <w:spacing w:val="0"/>
          <w:sz w:val="22"/>
          <w:szCs w:val="22"/>
          <w:shd w:val="clear" w:fill="FFFFFF"/>
          <w:lang w:val="en-US"/>
        </w:rPr>
        <w:t>&lt;/body&gt;</w:t>
      </w:r>
    </w:p>
    <w:p>
      <w:pPr>
        <w:pStyle w:val="12"/>
        <w:keepNext w:val="0"/>
        <w:keepLines w:val="0"/>
        <w:widowControl/>
        <w:numPr>
          <w:numId w:val="0"/>
        </w:numPr>
        <w:suppressLineNumbers w:val="0"/>
        <w:ind w:left="1260" w:leftChars="0" w:right="0" w:rightChars="0" w:firstLine="420" w:firstLineChars="0"/>
        <w:rPr>
          <w:rFonts w:hint="default" w:ascii="Times New Roman" w:hAnsi="Times New Roman" w:eastAsia="SimSun" w:cs="Times New Roman"/>
          <w:i w:val="0"/>
          <w:caps w:val="0"/>
          <w:color w:val="000000"/>
          <w:spacing w:val="0"/>
          <w:sz w:val="22"/>
          <w:szCs w:val="22"/>
          <w:shd w:val="clear" w:fill="FFFFFF"/>
          <w:lang w:val="en-US"/>
        </w:rPr>
      </w:pPr>
      <w:r>
        <w:rPr>
          <w:rFonts w:hint="default" w:ascii="Times New Roman" w:hAnsi="Times New Roman" w:eastAsia="SimSun" w:cs="Times New Roman"/>
          <w:i w:val="0"/>
          <w:caps w:val="0"/>
          <w:color w:val="000000"/>
          <w:spacing w:val="0"/>
          <w:sz w:val="22"/>
          <w:szCs w:val="22"/>
          <w:shd w:val="clear" w:fill="FFFFFF"/>
          <w:lang w:val="en-US"/>
        </w:rPr>
        <w:t>&lt;/html&gt;</w:t>
      </w:r>
    </w:p>
    <w:p>
      <w:pPr>
        <w:pStyle w:val="12"/>
        <w:keepNext w:val="0"/>
        <w:keepLines w:val="0"/>
        <w:widowControl/>
        <w:numPr>
          <w:ilvl w:val="0"/>
          <w:numId w:val="18"/>
        </w:numPr>
        <w:suppressLineNumbers w:val="0"/>
        <w:tabs>
          <w:tab w:val="clear" w:pos="420"/>
        </w:tabs>
        <w:ind w:left="420" w:leftChars="0" w:right="0" w:rightChars="0" w:hanging="420" w:firstLineChars="0"/>
        <w:rPr>
          <w:rFonts w:hint="default" w:ascii="Times New Roman" w:hAnsi="Times New Roman" w:eastAsia="SimSun" w:cs="Times New Roman"/>
          <w:i w:val="0"/>
          <w:caps w:val="0"/>
          <w:color w:val="000000"/>
          <w:spacing w:val="0"/>
          <w:sz w:val="22"/>
          <w:szCs w:val="22"/>
          <w:shd w:val="clear" w:fill="FFFFFF"/>
          <w:lang w:val="en-US"/>
        </w:rPr>
      </w:pPr>
      <w:r>
        <w:rPr>
          <w:rFonts w:hint="default" w:cs="Times New Roman"/>
          <w:b/>
          <w:bCs/>
          <w:i w:val="0"/>
          <w:caps w:val="0"/>
          <w:color w:val="000000"/>
          <w:spacing w:val="0"/>
          <w:sz w:val="24"/>
          <w:szCs w:val="24"/>
          <w:shd w:val="clear" w:fill="FFFFFF"/>
          <w:lang w:val="en-US"/>
        </w:rPr>
        <w:t>OUTPUT:</w:t>
      </w:r>
    </w:p>
    <w:p>
      <w:pPr>
        <w:pStyle w:val="12"/>
        <w:keepNext w:val="0"/>
        <w:keepLines w:val="0"/>
        <w:widowControl/>
        <w:numPr>
          <w:numId w:val="0"/>
        </w:numPr>
        <w:suppressLineNumbers w:val="0"/>
        <w:ind w:leftChars="0" w:right="0" w:rightChars="0"/>
      </w:pPr>
      <w:r>
        <w:drawing>
          <wp:inline distT="0" distB="0" distL="114300" distR="114300">
            <wp:extent cx="5272405" cy="1541145"/>
            <wp:effectExtent l="0" t="0" r="4445" b="190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6"/>
                    <a:stretch>
                      <a:fillRect/>
                    </a:stretch>
                  </pic:blipFill>
                  <pic:spPr>
                    <a:xfrm>
                      <a:off x="0" y="0"/>
                      <a:ext cx="5272405" cy="1541145"/>
                    </a:xfrm>
                    <a:prstGeom prst="rect">
                      <a:avLst/>
                    </a:prstGeom>
                    <a:noFill/>
                    <a:ln w="9525">
                      <a:noFill/>
                    </a:ln>
                  </pic:spPr>
                </pic:pic>
              </a:graphicData>
            </a:graphic>
          </wp:inline>
        </w:drawing>
      </w:r>
    </w:p>
    <w:p>
      <w:pPr>
        <w:pStyle w:val="12"/>
        <w:keepNext w:val="0"/>
        <w:keepLines w:val="0"/>
        <w:widowControl/>
        <w:numPr>
          <w:numId w:val="0"/>
        </w:numPr>
        <w:suppressLineNumbers w:val="0"/>
        <w:ind w:leftChars="0" w:right="0" w:rightChars="0"/>
        <w:rPr>
          <w:b/>
          <w:bCs/>
          <w:u w:val="single"/>
          <w:lang w:val="en-US"/>
        </w:rPr>
      </w:pPr>
      <w:r>
        <w:rPr>
          <w:b/>
          <w:bCs/>
          <w:u w:val="single"/>
          <w:lang w:val="en-US"/>
        </w:rPr>
        <w:t>Creating a bookmark:</w:t>
      </w:r>
    </w:p>
    <w:p>
      <w:pPr>
        <w:pStyle w:val="12"/>
        <w:keepNext w:val="0"/>
        <w:keepLines w:val="0"/>
        <w:widowControl/>
        <w:suppressLineNumbers w:val="0"/>
        <w:shd w:val="clear" w:fill="FFFFFF"/>
        <w:ind w:left="0" w:firstLine="0"/>
        <w:rPr>
          <w:rFonts w:hint="default" w:ascii="Times New Roman" w:hAnsi="Times New Roman" w:cs="Times New Roman"/>
          <w:i w:val="0"/>
          <w:caps w:val="0"/>
          <w:color w:val="000000"/>
          <w:spacing w:val="0"/>
          <w:sz w:val="24"/>
          <w:szCs w:val="24"/>
          <w:shd w:val="clear" w:fill="FFFFFF"/>
        </w:rPr>
      </w:pPr>
      <w:r>
        <w:rPr>
          <w:rFonts w:hint="default" w:ascii="Times New Roman" w:hAnsi="Times New Roman" w:cs="Times New Roman"/>
          <w:i w:val="0"/>
          <w:caps w:val="0"/>
          <w:color w:val="000000"/>
          <w:spacing w:val="0"/>
          <w:sz w:val="24"/>
          <w:szCs w:val="24"/>
          <w:shd w:val="clear" w:fill="FFFFFF"/>
        </w:rPr>
        <w:t>To make a bookmark, you must first create the bookmark, and then add a link to it.When the link is clicked, the page will scroll to the location with the bookmark.</w:t>
      </w:r>
    </w:p>
    <w:p>
      <w:pPr>
        <w:pStyle w:val="12"/>
        <w:keepNext w:val="0"/>
        <w:keepLines w:val="0"/>
        <w:widowControl/>
        <w:numPr>
          <w:ilvl w:val="0"/>
          <w:numId w:val="19"/>
        </w:numPr>
        <w:suppressLineNumbers w:val="0"/>
        <w:shd w:val="clear" w:fill="FFFFFF"/>
        <w:ind w:left="420" w:leftChars="0" w:hanging="420" w:firstLineChars="0"/>
        <w:rPr>
          <w:rFonts w:hint="default" w:ascii="Times New Roman" w:hAnsi="Times New Roman" w:cs="Times New Roman"/>
          <w:i w:val="0"/>
          <w:caps w:val="0"/>
          <w:color w:val="000000"/>
          <w:spacing w:val="0"/>
          <w:sz w:val="24"/>
          <w:szCs w:val="24"/>
          <w:shd w:val="clear" w:fill="FFFFFF"/>
        </w:rPr>
      </w:pPr>
      <w:r>
        <w:rPr>
          <w:rFonts w:hint="default" w:cs="Times New Roman"/>
          <w:b/>
          <w:bCs/>
          <w:i w:val="0"/>
          <w:caps w:val="0"/>
          <w:color w:val="000000"/>
          <w:spacing w:val="0"/>
          <w:sz w:val="24"/>
          <w:szCs w:val="24"/>
          <w:shd w:val="clear" w:fill="FFFFFF"/>
          <w:lang w:val="en-US"/>
        </w:rPr>
        <w:t>Example:</w:t>
      </w:r>
    </w:p>
    <w:p>
      <w:pPr>
        <w:pStyle w:val="12"/>
        <w:keepNext w:val="0"/>
        <w:keepLines w:val="0"/>
        <w:widowControl/>
        <w:numPr>
          <w:numId w:val="0"/>
        </w:numPr>
        <w:suppressLineNumbers w:val="0"/>
        <w:shd w:val="clear" w:fill="FFFFFF"/>
        <w:ind w:leftChars="0" w:right="0" w:rightChars="0"/>
        <w:rPr>
          <w:rFonts w:hint="default" w:ascii="Times New Roman" w:hAnsi="Times New Roman" w:cs="Times New Roman"/>
          <w:i w:val="0"/>
          <w:caps w:val="0"/>
          <w:color w:val="000000"/>
          <w:spacing w:val="0"/>
          <w:sz w:val="22"/>
          <w:szCs w:val="22"/>
          <w:shd w:val="clear" w:fill="FFFFFF"/>
        </w:rPr>
      </w:pPr>
      <w:r>
        <w:rPr>
          <w:rFonts w:hint="default" w:ascii="Times New Roman" w:hAnsi="Times New Roman" w:cs="Times New Roman"/>
          <w:i w:val="0"/>
          <w:caps w:val="0"/>
          <w:color w:val="000000"/>
          <w:spacing w:val="0"/>
          <w:sz w:val="22"/>
          <w:szCs w:val="22"/>
          <w:shd w:val="clear" w:fill="FFFFFF"/>
        </w:rPr>
        <w:t>&lt;!DOCTYPE html&gt;</w:t>
      </w:r>
    </w:p>
    <w:p>
      <w:pPr>
        <w:pStyle w:val="12"/>
        <w:keepNext w:val="0"/>
        <w:keepLines w:val="0"/>
        <w:widowControl/>
        <w:numPr>
          <w:numId w:val="0"/>
        </w:numPr>
        <w:suppressLineNumbers w:val="0"/>
        <w:shd w:val="clear" w:fill="FFFFFF"/>
        <w:ind w:leftChars="0" w:right="0" w:rightChars="0"/>
        <w:rPr>
          <w:rFonts w:hint="default" w:ascii="Times New Roman" w:hAnsi="Times New Roman" w:cs="Times New Roman"/>
          <w:i w:val="0"/>
          <w:caps w:val="0"/>
          <w:color w:val="000000"/>
          <w:spacing w:val="0"/>
          <w:sz w:val="22"/>
          <w:szCs w:val="22"/>
          <w:shd w:val="clear" w:fill="FFFFFF"/>
        </w:rPr>
      </w:pPr>
      <w:r>
        <w:rPr>
          <w:rFonts w:hint="default" w:ascii="Times New Roman" w:hAnsi="Times New Roman" w:cs="Times New Roman"/>
          <w:i w:val="0"/>
          <w:caps w:val="0"/>
          <w:color w:val="000000"/>
          <w:spacing w:val="0"/>
          <w:sz w:val="22"/>
          <w:szCs w:val="22"/>
          <w:shd w:val="clear" w:fill="FFFFFF"/>
        </w:rPr>
        <w:t>&lt;html&gt;</w:t>
      </w:r>
    </w:p>
    <w:p>
      <w:pPr>
        <w:pStyle w:val="12"/>
        <w:keepNext w:val="0"/>
        <w:keepLines w:val="0"/>
        <w:widowControl/>
        <w:numPr>
          <w:numId w:val="0"/>
        </w:numPr>
        <w:suppressLineNumbers w:val="0"/>
        <w:shd w:val="clear" w:fill="FFFFFF"/>
        <w:ind w:leftChars="0" w:right="0" w:rightChars="0"/>
        <w:rPr>
          <w:rFonts w:hint="default" w:ascii="Times New Roman" w:hAnsi="Times New Roman" w:cs="Times New Roman"/>
          <w:i w:val="0"/>
          <w:caps w:val="0"/>
          <w:color w:val="000000"/>
          <w:spacing w:val="0"/>
          <w:sz w:val="22"/>
          <w:szCs w:val="22"/>
          <w:shd w:val="clear" w:fill="FFFFFF"/>
        </w:rPr>
      </w:pPr>
      <w:r>
        <w:rPr>
          <w:rFonts w:hint="default" w:ascii="Times New Roman" w:hAnsi="Times New Roman" w:cs="Times New Roman"/>
          <w:i w:val="0"/>
          <w:caps w:val="0"/>
          <w:color w:val="000000"/>
          <w:spacing w:val="0"/>
          <w:sz w:val="22"/>
          <w:szCs w:val="22"/>
          <w:shd w:val="clear" w:fill="FFFFFF"/>
        </w:rPr>
        <w:t>&lt;body&gt;</w:t>
      </w:r>
    </w:p>
    <w:p>
      <w:pPr>
        <w:pStyle w:val="12"/>
        <w:keepNext w:val="0"/>
        <w:keepLines w:val="0"/>
        <w:widowControl/>
        <w:numPr>
          <w:numId w:val="0"/>
        </w:numPr>
        <w:suppressLineNumbers w:val="0"/>
        <w:shd w:val="clear" w:fill="FFFFFF"/>
        <w:ind w:leftChars="0" w:right="0" w:rightChars="0"/>
        <w:rPr>
          <w:rFonts w:hint="default" w:ascii="Times New Roman" w:hAnsi="Times New Roman" w:cs="Times New Roman"/>
          <w:i w:val="0"/>
          <w:caps w:val="0"/>
          <w:color w:val="000000"/>
          <w:spacing w:val="0"/>
          <w:sz w:val="22"/>
          <w:szCs w:val="22"/>
          <w:shd w:val="clear" w:fill="FFFFFF"/>
        </w:rPr>
      </w:pPr>
      <w:r>
        <w:rPr>
          <w:rFonts w:hint="default" w:ascii="Times New Roman" w:hAnsi="Times New Roman" w:cs="Times New Roman"/>
          <w:i w:val="0"/>
          <w:caps w:val="0"/>
          <w:color w:val="000000"/>
          <w:spacing w:val="0"/>
          <w:sz w:val="22"/>
          <w:szCs w:val="22"/>
          <w:shd w:val="clear" w:fill="FFFFFF"/>
        </w:rPr>
        <w:t>&lt;p&gt;&lt;a href="#C4"&gt;Jump to Chapter 4&lt;/a&gt;&lt;/p&gt;</w:t>
      </w:r>
    </w:p>
    <w:p>
      <w:pPr>
        <w:pStyle w:val="12"/>
        <w:keepNext w:val="0"/>
        <w:keepLines w:val="0"/>
        <w:widowControl/>
        <w:numPr>
          <w:numId w:val="0"/>
        </w:numPr>
        <w:suppressLineNumbers w:val="0"/>
        <w:shd w:val="clear" w:fill="FFFFFF"/>
        <w:ind w:leftChars="0" w:right="0" w:rightChars="0"/>
        <w:rPr>
          <w:rFonts w:hint="default" w:ascii="Times New Roman" w:hAnsi="Times New Roman" w:cs="Times New Roman"/>
          <w:i w:val="0"/>
          <w:caps w:val="0"/>
          <w:color w:val="000000"/>
          <w:spacing w:val="0"/>
          <w:sz w:val="22"/>
          <w:szCs w:val="22"/>
          <w:shd w:val="clear" w:fill="FFFFFF"/>
        </w:rPr>
      </w:pPr>
      <w:r>
        <w:rPr>
          <w:rFonts w:hint="default" w:ascii="Times New Roman" w:hAnsi="Times New Roman" w:cs="Times New Roman"/>
          <w:i w:val="0"/>
          <w:caps w:val="0"/>
          <w:color w:val="000000"/>
          <w:spacing w:val="0"/>
          <w:sz w:val="22"/>
          <w:szCs w:val="22"/>
          <w:shd w:val="clear" w:fill="FFFFFF"/>
        </w:rPr>
        <w:t>&lt;h2&gt;Chapter 1&lt;/h2&gt;</w:t>
      </w:r>
    </w:p>
    <w:p>
      <w:pPr>
        <w:pStyle w:val="12"/>
        <w:keepNext w:val="0"/>
        <w:keepLines w:val="0"/>
        <w:widowControl/>
        <w:numPr>
          <w:numId w:val="0"/>
        </w:numPr>
        <w:suppressLineNumbers w:val="0"/>
        <w:shd w:val="clear" w:fill="FFFFFF"/>
        <w:ind w:leftChars="0" w:right="0" w:rightChars="0"/>
        <w:rPr>
          <w:rFonts w:hint="default" w:ascii="Times New Roman" w:hAnsi="Times New Roman" w:cs="Times New Roman"/>
          <w:i w:val="0"/>
          <w:caps w:val="0"/>
          <w:color w:val="000000"/>
          <w:spacing w:val="0"/>
          <w:sz w:val="22"/>
          <w:szCs w:val="22"/>
          <w:shd w:val="clear" w:fill="FFFFFF"/>
        </w:rPr>
      </w:pPr>
      <w:r>
        <w:rPr>
          <w:rFonts w:hint="default" w:ascii="Times New Roman" w:hAnsi="Times New Roman" w:cs="Times New Roman"/>
          <w:i w:val="0"/>
          <w:caps w:val="0"/>
          <w:color w:val="000000"/>
          <w:spacing w:val="0"/>
          <w:sz w:val="22"/>
          <w:szCs w:val="22"/>
          <w:shd w:val="clear" w:fill="FFFFFF"/>
        </w:rPr>
        <w:t>&lt;p&gt;This chapter explains ba bla bla&lt;/p&gt;</w:t>
      </w:r>
    </w:p>
    <w:p>
      <w:pPr>
        <w:pStyle w:val="12"/>
        <w:keepNext w:val="0"/>
        <w:keepLines w:val="0"/>
        <w:widowControl/>
        <w:numPr>
          <w:numId w:val="0"/>
        </w:numPr>
        <w:suppressLineNumbers w:val="0"/>
        <w:shd w:val="clear" w:fill="FFFFFF"/>
        <w:ind w:leftChars="0" w:right="0" w:rightChars="0"/>
        <w:rPr>
          <w:rFonts w:hint="default" w:ascii="Times New Roman" w:hAnsi="Times New Roman" w:cs="Times New Roman"/>
          <w:i w:val="0"/>
          <w:caps w:val="0"/>
          <w:color w:val="000000"/>
          <w:spacing w:val="0"/>
          <w:sz w:val="22"/>
          <w:szCs w:val="22"/>
          <w:shd w:val="clear" w:fill="FFFFFF"/>
        </w:rPr>
      </w:pPr>
      <w:r>
        <w:rPr>
          <w:rFonts w:hint="default" w:ascii="Times New Roman" w:hAnsi="Times New Roman" w:cs="Times New Roman"/>
          <w:i w:val="0"/>
          <w:caps w:val="0"/>
          <w:color w:val="000000"/>
          <w:spacing w:val="0"/>
          <w:sz w:val="22"/>
          <w:szCs w:val="22"/>
          <w:shd w:val="clear" w:fill="FFFFFF"/>
        </w:rPr>
        <w:t>&lt;h2&gt;Chapter 2&lt;/h2&gt;</w:t>
      </w:r>
    </w:p>
    <w:p>
      <w:pPr>
        <w:pStyle w:val="12"/>
        <w:keepNext w:val="0"/>
        <w:keepLines w:val="0"/>
        <w:widowControl/>
        <w:numPr>
          <w:numId w:val="0"/>
        </w:numPr>
        <w:suppressLineNumbers w:val="0"/>
        <w:shd w:val="clear" w:fill="FFFFFF"/>
        <w:ind w:leftChars="0" w:right="0" w:rightChars="0"/>
        <w:rPr>
          <w:rFonts w:hint="default" w:ascii="Times New Roman" w:hAnsi="Times New Roman" w:cs="Times New Roman"/>
          <w:i w:val="0"/>
          <w:caps w:val="0"/>
          <w:color w:val="000000"/>
          <w:spacing w:val="0"/>
          <w:sz w:val="22"/>
          <w:szCs w:val="22"/>
          <w:shd w:val="clear" w:fill="FFFFFF"/>
        </w:rPr>
      </w:pPr>
      <w:r>
        <w:rPr>
          <w:rFonts w:hint="default" w:ascii="Times New Roman" w:hAnsi="Times New Roman" w:cs="Times New Roman"/>
          <w:i w:val="0"/>
          <w:caps w:val="0"/>
          <w:color w:val="000000"/>
          <w:spacing w:val="0"/>
          <w:sz w:val="22"/>
          <w:szCs w:val="22"/>
          <w:shd w:val="clear" w:fill="FFFFFF"/>
        </w:rPr>
        <w:t>&lt;p&gt;This chapter explains ba bla bla&lt;/p&gt;</w:t>
      </w:r>
    </w:p>
    <w:p>
      <w:pPr>
        <w:pStyle w:val="12"/>
        <w:keepNext w:val="0"/>
        <w:keepLines w:val="0"/>
        <w:widowControl/>
        <w:numPr>
          <w:numId w:val="0"/>
        </w:numPr>
        <w:suppressLineNumbers w:val="0"/>
        <w:shd w:val="clear" w:fill="FFFFFF"/>
        <w:ind w:leftChars="0" w:right="0" w:rightChars="0"/>
        <w:rPr>
          <w:rFonts w:hint="default" w:ascii="Times New Roman" w:hAnsi="Times New Roman" w:cs="Times New Roman"/>
          <w:i w:val="0"/>
          <w:caps w:val="0"/>
          <w:color w:val="000000"/>
          <w:spacing w:val="0"/>
          <w:sz w:val="22"/>
          <w:szCs w:val="22"/>
          <w:shd w:val="clear" w:fill="FFFFFF"/>
        </w:rPr>
      </w:pPr>
      <w:r>
        <w:rPr>
          <w:rFonts w:hint="default" w:ascii="Times New Roman" w:hAnsi="Times New Roman" w:cs="Times New Roman"/>
          <w:i w:val="0"/>
          <w:caps w:val="0"/>
          <w:color w:val="000000"/>
          <w:spacing w:val="0"/>
          <w:sz w:val="22"/>
          <w:szCs w:val="22"/>
          <w:shd w:val="clear" w:fill="FFFFFF"/>
        </w:rPr>
        <w:t>&lt;h2&gt;Chapter 3&lt;/h2&gt;</w:t>
      </w:r>
    </w:p>
    <w:p>
      <w:pPr>
        <w:pStyle w:val="12"/>
        <w:keepNext w:val="0"/>
        <w:keepLines w:val="0"/>
        <w:widowControl/>
        <w:numPr>
          <w:numId w:val="0"/>
        </w:numPr>
        <w:suppressLineNumbers w:val="0"/>
        <w:shd w:val="clear" w:fill="FFFFFF"/>
        <w:ind w:leftChars="0" w:right="0" w:rightChars="0"/>
        <w:rPr>
          <w:rFonts w:hint="default" w:ascii="Times New Roman" w:hAnsi="Times New Roman" w:cs="Times New Roman"/>
          <w:i w:val="0"/>
          <w:caps w:val="0"/>
          <w:color w:val="000000"/>
          <w:spacing w:val="0"/>
          <w:sz w:val="22"/>
          <w:szCs w:val="22"/>
          <w:shd w:val="clear" w:fill="FFFFFF"/>
        </w:rPr>
      </w:pPr>
      <w:r>
        <w:rPr>
          <w:rFonts w:hint="default" w:ascii="Times New Roman" w:hAnsi="Times New Roman" w:cs="Times New Roman"/>
          <w:i w:val="0"/>
          <w:caps w:val="0"/>
          <w:color w:val="000000"/>
          <w:spacing w:val="0"/>
          <w:sz w:val="22"/>
          <w:szCs w:val="22"/>
          <w:shd w:val="clear" w:fill="FFFFFF"/>
        </w:rPr>
        <w:t>&lt;p&gt;This chapter explains ba bla bla&lt;/p&gt;</w:t>
      </w:r>
    </w:p>
    <w:p>
      <w:pPr>
        <w:pStyle w:val="12"/>
        <w:keepNext w:val="0"/>
        <w:keepLines w:val="0"/>
        <w:widowControl/>
        <w:numPr>
          <w:numId w:val="0"/>
        </w:numPr>
        <w:suppressLineNumbers w:val="0"/>
        <w:shd w:val="clear" w:fill="FFFFFF"/>
        <w:ind w:leftChars="0" w:right="0" w:rightChars="0"/>
        <w:rPr>
          <w:rFonts w:hint="default" w:ascii="Times New Roman" w:hAnsi="Times New Roman" w:cs="Times New Roman"/>
          <w:i w:val="0"/>
          <w:caps w:val="0"/>
          <w:color w:val="000000"/>
          <w:spacing w:val="0"/>
          <w:sz w:val="22"/>
          <w:szCs w:val="22"/>
          <w:shd w:val="clear" w:fill="FFFFFF"/>
        </w:rPr>
      </w:pPr>
      <w:r>
        <w:rPr>
          <w:rFonts w:hint="default" w:ascii="Times New Roman" w:hAnsi="Times New Roman" w:cs="Times New Roman"/>
          <w:i w:val="0"/>
          <w:caps w:val="0"/>
          <w:color w:val="000000"/>
          <w:spacing w:val="0"/>
          <w:sz w:val="22"/>
          <w:szCs w:val="22"/>
          <w:shd w:val="clear" w:fill="FFFFFF"/>
        </w:rPr>
        <w:t>&lt;h2 id="C4"&gt;Chapter 4&lt;/h2&gt;</w:t>
      </w:r>
    </w:p>
    <w:p>
      <w:pPr>
        <w:pStyle w:val="12"/>
        <w:keepNext w:val="0"/>
        <w:keepLines w:val="0"/>
        <w:widowControl/>
        <w:numPr>
          <w:numId w:val="0"/>
        </w:numPr>
        <w:suppressLineNumbers w:val="0"/>
        <w:shd w:val="clear" w:fill="FFFFFF"/>
        <w:ind w:leftChars="0" w:right="0" w:rightChars="0"/>
        <w:rPr>
          <w:rFonts w:hint="default" w:ascii="Times New Roman" w:hAnsi="Times New Roman" w:cs="Times New Roman"/>
          <w:i w:val="0"/>
          <w:caps w:val="0"/>
          <w:color w:val="000000"/>
          <w:spacing w:val="0"/>
          <w:sz w:val="22"/>
          <w:szCs w:val="22"/>
          <w:shd w:val="clear" w:fill="FFFFFF"/>
        </w:rPr>
      </w:pPr>
      <w:r>
        <w:rPr>
          <w:rFonts w:hint="default" w:ascii="Times New Roman" w:hAnsi="Times New Roman" w:cs="Times New Roman"/>
          <w:i w:val="0"/>
          <w:caps w:val="0"/>
          <w:color w:val="000000"/>
          <w:spacing w:val="0"/>
          <w:sz w:val="22"/>
          <w:szCs w:val="22"/>
          <w:shd w:val="clear" w:fill="FFFFFF"/>
        </w:rPr>
        <w:t>&lt;p&gt;This chapter explains ba bla bla&lt;/p&gt;</w:t>
      </w:r>
    </w:p>
    <w:p>
      <w:pPr>
        <w:pStyle w:val="12"/>
        <w:keepNext w:val="0"/>
        <w:keepLines w:val="0"/>
        <w:widowControl/>
        <w:numPr>
          <w:numId w:val="0"/>
        </w:numPr>
        <w:suppressLineNumbers w:val="0"/>
        <w:shd w:val="clear" w:fill="FFFFFF"/>
        <w:ind w:leftChars="0" w:right="0" w:rightChars="0"/>
        <w:rPr>
          <w:rFonts w:hint="default" w:ascii="Times New Roman" w:hAnsi="Times New Roman" w:cs="Times New Roman"/>
          <w:i w:val="0"/>
          <w:caps w:val="0"/>
          <w:color w:val="000000"/>
          <w:spacing w:val="0"/>
          <w:sz w:val="22"/>
          <w:szCs w:val="22"/>
          <w:shd w:val="clear" w:fill="FFFFFF"/>
        </w:rPr>
      </w:pPr>
      <w:r>
        <w:rPr>
          <w:rFonts w:hint="default" w:ascii="Times New Roman" w:hAnsi="Times New Roman" w:cs="Times New Roman"/>
          <w:i w:val="0"/>
          <w:caps w:val="0"/>
          <w:color w:val="000000"/>
          <w:spacing w:val="0"/>
          <w:sz w:val="22"/>
          <w:szCs w:val="22"/>
          <w:shd w:val="clear" w:fill="FFFFFF"/>
        </w:rPr>
        <w:t>&lt;/body&gt;</w:t>
      </w:r>
    </w:p>
    <w:p>
      <w:pPr>
        <w:pStyle w:val="12"/>
        <w:keepNext w:val="0"/>
        <w:keepLines w:val="0"/>
        <w:widowControl/>
        <w:numPr>
          <w:numId w:val="0"/>
        </w:numPr>
        <w:suppressLineNumbers w:val="0"/>
        <w:shd w:val="clear" w:fill="FFFFFF"/>
        <w:ind w:leftChars="0" w:right="0" w:rightChars="0"/>
        <w:rPr>
          <w:rFonts w:hint="default" w:ascii="Times New Roman" w:hAnsi="Times New Roman" w:cs="Times New Roman"/>
          <w:i w:val="0"/>
          <w:caps w:val="0"/>
          <w:color w:val="000000"/>
          <w:spacing w:val="0"/>
          <w:sz w:val="22"/>
          <w:szCs w:val="22"/>
          <w:shd w:val="clear" w:fill="FFFFFF"/>
        </w:rPr>
      </w:pPr>
      <w:r>
        <w:rPr>
          <w:rFonts w:hint="default" w:ascii="Times New Roman" w:hAnsi="Times New Roman" w:cs="Times New Roman"/>
          <w:i w:val="0"/>
          <w:caps w:val="0"/>
          <w:color w:val="000000"/>
          <w:spacing w:val="0"/>
          <w:sz w:val="22"/>
          <w:szCs w:val="22"/>
          <w:shd w:val="clear" w:fill="FFFFFF"/>
        </w:rPr>
        <w:t>&lt;/html&gt;</w:t>
      </w:r>
    </w:p>
    <w:p>
      <w:pPr>
        <w:pStyle w:val="12"/>
        <w:keepNext w:val="0"/>
        <w:keepLines w:val="0"/>
        <w:widowControl/>
        <w:numPr>
          <w:ilvl w:val="0"/>
          <w:numId w:val="20"/>
        </w:numPr>
        <w:suppressLineNumbers w:val="0"/>
        <w:shd w:val="clear" w:fill="FFFFFF"/>
        <w:tabs>
          <w:tab w:val="clear" w:pos="420"/>
        </w:tabs>
        <w:ind w:left="420" w:leftChars="0" w:right="0" w:rightChars="0" w:hanging="420" w:firstLineChars="0"/>
        <w:rPr>
          <w:rFonts w:hint="default" w:ascii="Times New Roman" w:hAnsi="Times New Roman" w:cs="Times New Roman"/>
          <w:i w:val="0"/>
          <w:caps w:val="0"/>
          <w:color w:val="000000"/>
          <w:spacing w:val="0"/>
          <w:sz w:val="22"/>
          <w:szCs w:val="22"/>
          <w:shd w:val="clear" w:fill="FFFFFF"/>
        </w:rPr>
      </w:pPr>
      <w:r>
        <w:rPr>
          <w:rFonts w:hint="default" w:cs="Times New Roman"/>
          <w:b/>
          <w:bCs/>
          <w:i w:val="0"/>
          <w:caps w:val="0"/>
          <w:color w:val="000000"/>
          <w:spacing w:val="0"/>
          <w:sz w:val="24"/>
          <w:szCs w:val="24"/>
          <w:shd w:val="clear" w:fill="FFFFFF"/>
          <w:lang w:val="en-US"/>
        </w:rPr>
        <w:t>OUTPUT:</w:t>
      </w:r>
    </w:p>
    <w:p>
      <w:pPr>
        <w:pStyle w:val="12"/>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"https://www.w3schools.com/html/tryit.asp?filename=tryhtml_links_bookmark" \l "C4" </w:instrText>
      </w:r>
      <w:r>
        <w:rPr>
          <w:rFonts w:hint="default" w:ascii="Times New Roman" w:hAnsi="Times New Roman" w:cs="Times New Roman"/>
          <w:i w:val="0"/>
          <w:caps w:val="0"/>
          <w:spacing w:val="0"/>
          <w:sz w:val="27"/>
          <w:szCs w:val="27"/>
        </w:rPr>
        <w:fldChar w:fldCharType="separate"/>
      </w:r>
      <w:r>
        <w:rPr>
          <w:rStyle w:val="17"/>
          <w:rFonts w:hint="default" w:ascii="Times New Roman" w:hAnsi="Times New Roman" w:cs="Times New Roman"/>
          <w:i w:val="0"/>
          <w:caps w:val="0"/>
          <w:spacing w:val="0"/>
          <w:sz w:val="27"/>
          <w:szCs w:val="27"/>
        </w:rPr>
        <w:t>Jump to Chapter 4</w:t>
      </w:r>
      <w:r>
        <w:rPr>
          <w:rFonts w:hint="default" w:ascii="Times New Roman" w:hAnsi="Times New Roman" w:cs="Times New Roman"/>
          <w:i w:val="0"/>
          <w:caps w:val="0"/>
          <w:spacing w:val="0"/>
          <w:sz w:val="27"/>
          <w:szCs w:val="27"/>
        </w:rPr>
        <w:fldChar w:fldCharType="end"/>
      </w:r>
    </w:p>
    <w:p>
      <w:pPr>
        <w:pStyle w:val="3"/>
        <w:keepNext w:val="0"/>
        <w:keepLines w:val="0"/>
        <w:widowControl/>
        <w:suppressLineNumbers w:val="0"/>
        <w:ind w:left="0" w:firstLine="0"/>
        <w:rPr>
          <w:rFonts w:hint="default" w:ascii="Times New Roman" w:hAnsi="Times New Roman" w:cs="Times New Roman"/>
          <w:i w:val="0"/>
          <w:caps w:val="0"/>
          <w:color w:val="000000"/>
          <w:spacing w:val="0"/>
        </w:rPr>
      </w:pPr>
      <w:r>
        <w:rPr>
          <w:rFonts w:hint="default" w:ascii="Times New Roman" w:hAnsi="Times New Roman" w:cs="Times New Roman"/>
          <w:i w:val="0"/>
          <w:caps w:val="0"/>
          <w:color w:val="000000"/>
          <w:spacing w:val="0"/>
        </w:rPr>
        <w:t>Chapter 1</w:t>
      </w:r>
    </w:p>
    <w:p>
      <w:pPr>
        <w:pStyle w:val="12"/>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This chapter explains ba bla bla</w:t>
      </w:r>
    </w:p>
    <w:p>
      <w:pPr>
        <w:pStyle w:val="3"/>
        <w:keepNext w:val="0"/>
        <w:keepLines w:val="0"/>
        <w:widowControl/>
        <w:suppressLineNumbers w:val="0"/>
        <w:ind w:left="0" w:firstLine="0"/>
        <w:rPr>
          <w:rFonts w:hint="default" w:ascii="Times New Roman" w:hAnsi="Times New Roman" w:cs="Times New Roman"/>
          <w:i w:val="0"/>
          <w:caps w:val="0"/>
          <w:color w:val="000000"/>
          <w:spacing w:val="0"/>
        </w:rPr>
      </w:pPr>
      <w:r>
        <w:rPr>
          <w:rFonts w:hint="default" w:ascii="Times New Roman" w:hAnsi="Times New Roman" w:cs="Times New Roman"/>
          <w:i w:val="0"/>
          <w:caps w:val="0"/>
          <w:color w:val="000000"/>
          <w:spacing w:val="0"/>
        </w:rPr>
        <w:t>Chapter 2</w:t>
      </w:r>
    </w:p>
    <w:p>
      <w:pPr>
        <w:pStyle w:val="12"/>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This chapter explains ba bla bla</w:t>
      </w:r>
    </w:p>
    <w:p>
      <w:pPr>
        <w:pStyle w:val="3"/>
        <w:keepNext w:val="0"/>
        <w:keepLines w:val="0"/>
        <w:widowControl/>
        <w:suppressLineNumbers w:val="0"/>
        <w:ind w:left="0" w:firstLine="0"/>
        <w:rPr>
          <w:rFonts w:hint="default" w:ascii="Times New Roman" w:hAnsi="Times New Roman" w:cs="Times New Roman"/>
          <w:i w:val="0"/>
          <w:caps w:val="0"/>
          <w:color w:val="000000"/>
          <w:spacing w:val="0"/>
        </w:rPr>
      </w:pPr>
      <w:r>
        <w:rPr>
          <w:rFonts w:hint="default" w:ascii="Times New Roman" w:hAnsi="Times New Roman" w:cs="Times New Roman"/>
          <w:i w:val="0"/>
          <w:caps w:val="0"/>
          <w:color w:val="000000"/>
          <w:spacing w:val="0"/>
        </w:rPr>
        <w:t>Chapter 3</w:t>
      </w:r>
    </w:p>
    <w:p>
      <w:pPr>
        <w:pStyle w:val="12"/>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This chapter explains ba bla bla</w:t>
      </w:r>
    </w:p>
    <w:p>
      <w:pPr>
        <w:pStyle w:val="3"/>
        <w:keepNext w:val="0"/>
        <w:keepLines w:val="0"/>
        <w:widowControl/>
        <w:suppressLineNumbers w:val="0"/>
        <w:ind w:left="0" w:firstLine="0"/>
        <w:rPr>
          <w:rFonts w:hint="default" w:ascii="Times New Roman" w:hAnsi="Times New Roman" w:cs="Times New Roman"/>
          <w:i w:val="0"/>
          <w:caps w:val="0"/>
          <w:color w:val="000000"/>
          <w:spacing w:val="0"/>
        </w:rPr>
      </w:pPr>
      <w:r>
        <w:rPr>
          <w:rFonts w:hint="default" w:ascii="Times New Roman" w:hAnsi="Times New Roman" w:cs="Times New Roman"/>
          <w:i w:val="0"/>
          <w:caps w:val="0"/>
          <w:color w:val="000000"/>
          <w:spacing w:val="0"/>
        </w:rPr>
        <w:t>Chapter 4</w:t>
      </w:r>
    </w:p>
    <w:p>
      <w:pPr>
        <w:pStyle w:val="12"/>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This chapter explains ba bla bla</w:t>
      </w:r>
    </w:p>
    <w:p>
      <w:pPr>
        <w:pStyle w:val="12"/>
        <w:keepNext w:val="0"/>
        <w:keepLines w:val="0"/>
        <w:widowControl/>
        <w:numPr>
          <w:ilvl w:val="0"/>
          <w:numId w:val="0"/>
        </w:numPr>
        <w:suppressLineNumbers w:val="0"/>
        <w:ind w:right="0" w:rightChars="0"/>
        <w:rPr>
          <w:rFonts w:hint="default" w:ascii="Times New Roman" w:hAnsi="Times New Roman" w:eastAsia="SimSun" w:cs="Times New Roman"/>
          <w:b/>
          <w:bCs/>
          <w:i w:val="0"/>
          <w:caps w:val="0"/>
          <w:spacing w:val="0"/>
          <w:sz w:val="28"/>
          <w:szCs w:val="28"/>
          <w:lang w:val="en-US"/>
        </w:rPr>
      </w:pPr>
      <w:r>
        <w:rPr>
          <w:rFonts w:hint="default" w:ascii="Times New Roman" w:hAnsi="Times New Roman" w:eastAsia="SimSun" w:cs="Times New Roman"/>
          <w:b/>
          <w:bCs/>
          <w:i w:val="0"/>
          <w:caps w:val="0"/>
          <w:spacing w:val="0"/>
          <w:sz w:val="28"/>
          <w:szCs w:val="28"/>
          <w:lang w:val="en-US"/>
        </w:rPr>
        <w:t>HTML Images:</w:t>
      </w:r>
    </w:p>
    <w:p>
      <w:pPr>
        <w:pStyle w:val="12"/>
        <w:keepNext w:val="0"/>
        <w:keepLines w:val="0"/>
        <w:widowControl/>
        <w:suppressLineNumbers w:val="0"/>
        <w:shd w:val="clear" w:fill="FFFFFF"/>
        <w:ind w:left="0" w:firstLine="0"/>
        <w:rPr>
          <w:rFonts w:hint="default" w:ascii="Times New Roman" w:hAnsi="Times New Roman" w:cs="Times New Roman"/>
          <w:i w:val="0"/>
          <w:caps w:val="0"/>
          <w:color w:val="000000"/>
          <w:spacing w:val="0"/>
          <w:sz w:val="22"/>
          <w:szCs w:val="22"/>
          <w:shd w:val="clear" w:fill="FFFFFF"/>
        </w:rPr>
      </w:pPr>
      <w:r>
        <w:rPr>
          <w:rFonts w:hint="default" w:ascii="Times New Roman" w:hAnsi="Times New Roman" w:cs="Times New Roman"/>
          <w:i w:val="0"/>
          <w:caps w:val="0"/>
          <w:color w:val="000000"/>
          <w:spacing w:val="0"/>
          <w:sz w:val="22"/>
          <w:szCs w:val="22"/>
          <w:shd w:val="clear" w:fill="FFFFFF"/>
        </w:rPr>
        <w:t>HTML images are defined with the </w:t>
      </w:r>
      <w:r>
        <w:rPr>
          <w:rStyle w:val="16"/>
          <w:rFonts w:hint="default" w:ascii="Times New Roman" w:hAnsi="Times New Roman" w:eastAsia="Consolas" w:cs="Times New Roman"/>
          <w:i w:val="0"/>
          <w:caps w:val="0"/>
          <w:color w:val="DC143C"/>
          <w:spacing w:val="0"/>
          <w:sz w:val="24"/>
          <w:szCs w:val="24"/>
          <w:shd w:val="clear" w:fill="F1F1F1"/>
        </w:rPr>
        <w:t>&lt;img&gt;</w:t>
      </w:r>
      <w:r>
        <w:rPr>
          <w:rFonts w:hint="default" w:ascii="Times New Roman" w:hAnsi="Times New Roman" w:cs="Times New Roman"/>
          <w:i w:val="0"/>
          <w:caps w:val="0"/>
          <w:color w:val="000000"/>
          <w:spacing w:val="0"/>
          <w:sz w:val="22"/>
          <w:szCs w:val="22"/>
          <w:shd w:val="clear" w:fill="FFFFFF"/>
        </w:rPr>
        <w:t> tag.The source file (</w:t>
      </w:r>
      <w:r>
        <w:rPr>
          <w:rStyle w:val="16"/>
          <w:rFonts w:hint="default" w:ascii="Times New Roman" w:hAnsi="Times New Roman" w:eastAsia="Consolas" w:cs="Times New Roman"/>
          <w:i w:val="0"/>
          <w:caps w:val="0"/>
          <w:color w:val="DC143C"/>
          <w:spacing w:val="0"/>
          <w:sz w:val="24"/>
          <w:szCs w:val="24"/>
          <w:shd w:val="clear" w:fill="F1F1F1"/>
        </w:rPr>
        <w:t>src</w:t>
      </w:r>
      <w:r>
        <w:rPr>
          <w:rFonts w:hint="default" w:ascii="Times New Roman" w:hAnsi="Times New Roman" w:cs="Times New Roman"/>
          <w:i w:val="0"/>
          <w:caps w:val="0"/>
          <w:color w:val="000000"/>
          <w:spacing w:val="0"/>
          <w:sz w:val="22"/>
          <w:szCs w:val="22"/>
          <w:shd w:val="clear" w:fill="FFFFFF"/>
        </w:rPr>
        <w:t>), alternative text (</w:t>
      </w:r>
      <w:r>
        <w:rPr>
          <w:rStyle w:val="16"/>
          <w:rFonts w:hint="default" w:ascii="Times New Roman" w:hAnsi="Times New Roman" w:eastAsia="Consolas" w:cs="Times New Roman"/>
          <w:i w:val="0"/>
          <w:caps w:val="0"/>
          <w:color w:val="DC143C"/>
          <w:spacing w:val="0"/>
          <w:sz w:val="24"/>
          <w:szCs w:val="24"/>
          <w:shd w:val="clear" w:fill="F1F1F1"/>
        </w:rPr>
        <w:t>alt</w:t>
      </w:r>
      <w:r>
        <w:rPr>
          <w:rFonts w:hint="default" w:ascii="Times New Roman" w:hAnsi="Times New Roman" w:cs="Times New Roman"/>
          <w:i w:val="0"/>
          <w:caps w:val="0"/>
          <w:color w:val="000000"/>
          <w:spacing w:val="0"/>
          <w:sz w:val="22"/>
          <w:szCs w:val="22"/>
          <w:shd w:val="clear" w:fill="FFFFFF"/>
        </w:rPr>
        <w:t>), </w:t>
      </w:r>
      <w:r>
        <w:rPr>
          <w:rStyle w:val="16"/>
          <w:rFonts w:hint="default" w:ascii="Times New Roman" w:hAnsi="Times New Roman" w:eastAsia="Consolas" w:cs="Times New Roman"/>
          <w:i w:val="0"/>
          <w:caps w:val="0"/>
          <w:color w:val="DC143C"/>
          <w:spacing w:val="0"/>
          <w:sz w:val="24"/>
          <w:szCs w:val="24"/>
          <w:shd w:val="clear" w:fill="F1F1F1"/>
        </w:rPr>
        <w:t>width</w:t>
      </w:r>
      <w:r>
        <w:rPr>
          <w:rFonts w:hint="default" w:ascii="Times New Roman" w:hAnsi="Times New Roman" w:cs="Times New Roman"/>
          <w:i w:val="0"/>
          <w:caps w:val="0"/>
          <w:color w:val="000000"/>
          <w:spacing w:val="0"/>
          <w:sz w:val="22"/>
          <w:szCs w:val="22"/>
          <w:shd w:val="clear" w:fill="FFFFFF"/>
        </w:rPr>
        <w:t>, and </w:t>
      </w:r>
      <w:r>
        <w:rPr>
          <w:rStyle w:val="16"/>
          <w:rFonts w:hint="default" w:ascii="Times New Roman" w:hAnsi="Times New Roman" w:eastAsia="Consolas" w:cs="Times New Roman"/>
          <w:i w:val="0"/>
          <w:caps w:val="0"/>
          <w:color w:val="DC143C"/>
          <w:spacing w:val="0"/>
          <w:sz w:val="24"/>
          <w:szCs w:val="24"/>
          <w:shd w:val="clear" w:fill="F1F1F1"/>
        </w:rPr>
        <w:t>height</w:t>
      </w:r>
      <w:r>
        <w:rPr>
          <w:rFonts w:hint="default" w:ascii="Times New Roman" w:hAnsi="Times New Roman" w:cs="Times New Roman"/>
          <w:i w:val="0"/>
          <w:caps w:val="0"/>
          <w:color w:val="000000"/>
          <w:spacing w:val="0"/>
          <w:sz w:val="22"/>
          <w:szCs w:val="22"/>
          <w:shd w:val="clear" w:fill="FFFFFF"/>
        </w:rPr>
        <w:t> are provided as attributes</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60" w:afterAutospacing="0"/>
        <w:ind w:left="420" w:leftChars="0" w:right="0" w:rightChars="0" w:hanging="420" w:firstLineChars="0"/>
        <w:jc w:val="left"/>
        <w:rPr>
          <w:rFonts w:hint="default" w:ascii="Times New Roman" w:hAnsi="Times New Roman" w:cs="Times New Roman"/>
        </w:rPr>
      </w:pPr>
      <w:r>
        <w:rPr>
          <w:rFonts w:hint="default" w:ascii="Times New Roman" w:hAnsi="Times New Roman" w:cs="Times New Roman"/>
          <w:i w:val="0"/>
          <w:caps w:val="0"/>
          <w:color w:val="222222"/>
          <w:spacing w:val="0"/>
          <w:sz w:val="24"/>
          <w:szCs w:val="24"/>
          <w:shd w:val="clear" w:fill="FFFFFF"/>
        </w:rPr>
        <w:t>Use the </w:t>
      </w:r>
      <w:r>
        <w:rPr>
          <w:rFonts w:hint="default" w:ascii="Times New Roman" w:hAnsi="Times New Roman" w:cs="Times New Roman"/>
          <w:b/>
          <w:i w:val="0"/>
          <w:caps w:val="0"/>
          <w:color w:val="222222"/>
          <w:spacing w:val="0"/>
          <w:sz w:val="24"/>
          <w:szCs w:val="24"/>
          <w:shd w:val="clear" w:fill="FFFFFF"/>
        </w:rPr>
        <w:t>HTML</w:t>
      </w:r>
      <w:r>
        <w:rPr>
          <w:rFonts w:hint="default" w:ascii="Times New Roman" w:hAnsi="Times New Roman" w:cs="Times New Roman"/>
          <w:i w:val="0"/>
          <w:caps w:val="0"/>
          <w:color w:val="222222"/>
          <w:spacing w:val="0"/>
          <w:sz w:val="24"/>
          <w:szCs w:val="24"/>
          <w:shd w:val="clear" w:fill="FFFFFF"/>
        </w:rPr>
        <w:t> &lt;img&gt; element to define an </w:t>
      </w:r>
      <w:r>
        <w:rPr>
          <w:rFonts w:hint="default" w:ascii="Times New Roman" w:hAnsi="Times New Roman" w:cs="Times New Roman"/>
          <w:b/>
          <w:i w:val="0"/>
          <w:caps w:val="0"/>
          <w:color w:val="222222"/>
          <w:spacing w:val="0"/>
          <w:sz w:val="24"/>
          <w:szCs w:val="24"/>
          <w:shd w:val="clear" w:fill="FFFFFF"/>
        </w:rPr>
        <w:t>image</w:t>
      </w:r>
      <w:r>
        <w:rPr>
          <w:rFonts w:hint="default" w:ascii="Times New Roman" w:hAnsi="Times New Roman" w:cs="Times New Roman"/>
          <w:i w:val="0"/>
          <w:caps w:val="0"/>
          <w:color w:val="222222"/>
          <w:spacing w:val="0"/>
          <w:sz w:val="24"/>
          <w:szCs w:val="24"/>
          <w:shd w:val="clear" w:fill="FFFFFF"/>
        </w:rPr>
        <w:t>.</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60" w:afterAutospacing="0"/>
        <w:ind w:left="420" w:leftChars="0" w:right="0" w:rightChars="0" w:hanging="420" w:firstLineChars="0"/>
        <w:jc w:val="left"/>
        <w:rPr>
          <w:rFonts w:hint="default" w:ascii="Times New Roman" w:hAnsi="Times New Roman" w:cs="Times New Roman"/>
        </w:rPr>
      </w:pPr>
      <w:r>
        <w:rPr>
          <w:rFonts w:hint="default" w:ascii="Times New Roman" w:hAnsi="Times New Roman" w:cs="Times New Roman"/>
          <w:i w:val="0"/>
          <w:caps w:val="0"/>
          <w:color w:val="222222"/>
          <w:spacing w:val="0"/>
          <w:sz w:val="24"/>
          <w:szCs w:val="24"/>
          <w:shd w:val="clear" w:fill="FFFFFF"/>
        </w:rPr>
        <w:t>Use the </w:t>
      </w:r>
      <w:r>
        <w:rPr>
          <w:rFonts w:hint="default" w:ascii="Times New Roman" w:hAnsi="Times New Roman" w:cs="Times New Roman"/>
          <w:b/>
          <w:i w:val="0"/>
          <w:caps w:val="0"/>
          <w:color w:val="222222"/>
          <w:spacing w:val="0"/>
          <w:sz w:val="24"/>
          <w:szCs w:val="24"/>
          <w:shd w:val="clear" w:fill="FFFFFF"/>
        </w:rPr>
        <w:t>HTML</w:t>
      </w:r>
      <w:r>
        <w:rPr>
          <w:rFonts w:hint="default" w:ascii="Times New Roman" w:hAnsi="Times New Roman" w:cs="Times New Roman"/>
          <w:i w:val="0"/>
          <w:caps w:val="0"/>
          <w:color w:val="222222"/>
          <w:spacing w:val="0"/>
          <w:sz w:val="24"/>
          <w:szCs w:val="24"/>
          <w:shd w:val="clear" w:fill="FFFFFF"/>
        </w:rPr>
        <w:t> src attribute to define the URL of the </w:t>
      </w:r>
      <w:r>
        <w:rPr>
          <w:rFonts w:hint="default" w:ascii="Times New Roman" w:hAnsi="Times New Roman" w:cs="Times New Roman"/>
          <w:b/>
          <w:i w:val="0"/>
          <w:caps w:val="0"/>
          <w:color w:val="222222"/>
          <w:spacing w:val="0"/>
          <w:sz w:val="24"/>
          <w:szCs w:val="24"/>
          <w:shd w:val="clear" w:fill="FFFFFF"/>
        </w:rPr>
        <w:t>image</w:t>
      </w:r>
      <w:r>
        <w:rPr>
          <w:rFonts w:hint="default" w:ascii="Times New Roman" w:hAnsi="Times New Roman" w:cs="Times New Roman"/>
          <w:i w:val="0"/>
          <w:caps w:val="0"/>
          <w:color w:val="222222"/>
          <w:spacing w:val="0"/>
          <w:sz w:val="24"/>
          <w:szCs w:val="24"/>
          <w:shd w:val="clear" w:fill="FFFFFF"/>
        </w:rPr>
        <w:t>.</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60" w:afterAutospacing="0"/>
        <w:ind w:left="420" w:leftChars="0" w:right="0" w:rightChars="0" w:hanging="420" w:firstLineChars="0"/>
        <w:jc w:val="left"/>
        <w:rPr>
          <w:rFonts w:hint="default" w:ascii="Times New Roman" w:hAnsi="Times New Roman" w:cs="Times New Roman"/>
        </w:rPr>
      </w:pPr>
      <w:r>
        <w:rPr>
          <w:rFonts w:hint="default" w:ascii="Times New Roman" w:hAnsi="Times New Roman" w:cs="Times New Roman"/>
          <w:i w:val="0"/>
          <w:caps w:val="0"/>
          <w:color w:val="222222"/>
          <w:spacing w:val="0"/>
          <w:sz w:val="24"/>
          <w:szCs w:val="24"/>
          <w:shd w:val="clear" w:fill="FFFFFF"/>
        </w:rPr>
        <w:t>Use the </w:t>
      </w:r>
      <w:r>
        <w:rPr>
          <w:rFonts w:hint="default" w:ascii="Times New Roman" w:hAnsi="Times New Roman" w:cs="Times New Roman"/>
          <w:b/>
          <w:i w:val="0"/>
          <w:caps w:val="0"/>
          <w:color w:val="222222"/>
          <w:spacing w:val="0"/>
          <w:sz w:val="24"/>
          <w:szCs w:val="24"/>
          <w:shd w:val="clear" w:fill="FFFFFF"/>
        </w:rPr>
        <w:t>HTML</w:t>
      </w:r>
      <w:r>
        <w:rPr>
          <w:rFonts w:hint="default" w:ascii="Times New Roman" w:hAnsi="Times New Roman" w:cs="Times New Roman"/>
          <w:i w:val="0"/>
          <w:caps w:val="0"/>
          <w:color w:val="222222"/>
          <w:spacing w:val="0"/>
          <w:sz w:val="24"/>
          <w:szCs w:val="24"/>
          <w:shd w:val="clear" w:fill="FFFFFF"/>
        </w:rPr>
        <w:t> alt attribute to define an alternate text for an </w:t>
      </w:r>
      <w:r>
        <w:rPr>
          <w:rFonts w:hint="default" w:ascii="Times New Roman" w:hAnsi="Times New Roman" w:cs="Times New Roman"/>
          <w:b/>
          <w:i w:val="0"/>
          <w:caps w:val="0"/>
          <w:color w:val="222222"/>
          <w:spacing w:val="0"/>
          <w:sz w:val="24"/>
          <w:szCs w:val="24"/>
          <w:shd w:val="clear" w:fill="FFFFFF"/>
        </w:rPr>
        <w:t>image</w:t>
      </w:r>
      <w:r>
        <w:rPr>
          <w:rFonts w:hint="default" w:ascii="Times New Roman" w:hAnsi="Times New Roman" w:cs="Times New Roman"/>
          <w:i w:val="0"/>
          <w:caps w:val="0"/>
          <w:color w:val="222222"/>
          <w:spacing w:val="0"/>
          <w:sz w:val="24"/>
          <w:szCs w:val="24"/>
          <w:shd w:val="clear" w:fill="FFFFFF"/>
        </w:rPr>
        <w:t>, if it cannot be displayed.</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60" w:afterAutospacing="0"/>
        <w:ind w:left="420" w:leftChars="0" w:right="0" w:rightChars="0" w:hanging="420" w:firstLineChars="0"/>
        <w:jc w:val="left"/>
        <w:rPr>
          <w:rFonts w:hint="default" w:ascii="Times New Roman" w:hAnsi="Times New Roman" w:cs="Times New Roman"/>
        </w:rPr>
      </w:pPr>
      <w:r>
        <w:rPr>
          <w:rFonts w:hint="default" w:ascii="Times New Roman" w:hAnsi="Times New Roman" w:cs="Times New Roman"/>
          <w:i w:val="0"/>
          <w:caps w:val="0"/>
          <w:color w:val="222222"/>
          <w:spacing w:val="0"/>
          <w:sz w:val="24"/>
          <w:szCs w:val="24"/>
          <w:shd w:val="clear" w:fill="FFFFFF"/>
        </w:rPr>
        <w:t>Use the </w:t>
      </w:r>
      <w:r>
        <w:rPr>
          <w:rFonts w:hint="default" w:ascii="Times New Roman" w:hAnsi="Times New Roman" w:cs="Times New Roman"/>
          <w:b/>
          <w:i w:val="0"/>
          <w:caps w:val="0"/>
          <w:color w:val="222222"/>
          <w:spacing w:val="0"/>
          <w:sz w:val="24"/>
          <w:szCs w:val="24"/>
          <w:shd w:val="clear" w:fill="FFFFFF"/>
        </w:rPr>
        <w:t>HTML</w:t>
      </w:r>
      <w:r>
        <w:rPr>
          <w:rFonts w:hint="default" w:ascii="Times New Roman" w:hAnsi="Times New Roman" w:cs="Times New Roman"/>
          <w:i w:val="0"/>
          <w:caps w:val="0"/>
          <w:color w:val="222222"/>
          <w:spacing w:val="0"/>
          <w:sz w:val="24"/>
          <w:szCs w:val="24"/>
          <w:shd w:val="clear" w:fill="FFFFFF"/>
        </w:rPr>
        <w:t> width and height attributes to define the size of the </w:t>
      </w:r>
      <w:r>
        <w:rPr>
          <w:rFonts w:hint="default" w:ascii="Times New Roman" w:hAnsi="Times New Roman" w:cs="Times New Roman"/>
          <w:b/>
          <w:i w:val="0"/>
          <w:caps w:val="0"/>
          <w:color w:val="222222"/>
          <w:spacing w:val="0"/>
          <w:sz w:val="24"/>
          <w:szCs w:val="24"/>
          <w:shd w:val="clear" w:fill="FFFFFF"/>
        </w:rPr>
        <w:t>image</w:t>
      </w:r>
      <w:r>
        <w:rPr>
          <w:rFonts w:hint="default" w:ascii="Times New Roman" w:hAnsi="Times New Roman" w:cs="Times New Roman"/>
          <w:i w:val="0"/>
          <w:caps w:val="0"/>
          <w:color w:val="222222"/>
          <w:spacing w:val="0"/>
          <w:sz w:val="24"/>
          <w:szCs w:val="24"/>
          <w:shd w:val="clear" w:fill="FFFFFF"/>
        </w:rPr>
        <w:t>.</w:t>
      </w:r>
    </w:p>
    <w:p>
      <w:pPr>
        <w:pStyle w:val="12"/>
        <w:keepNext w:val="0"/>
        <w:keepLines w:val="0"/>
        <w:widowControl/>
        <w:suppressLineNumbers w:val="0"/>
        <w:shd w:val="clear" w:fill="FFFFFF"/>
        <w:ind w:left="0" w:firstLine="0"/>
        <w:rPr>
          <w:rFonts w:hint="default" w:ascii="Times New Roman" w:hAnsi="Times New Roman" w:cs="Times New Roman"/>
          <w:i w:val="0"/>
          <w:caps w:val="0"/>
          <w:color w:val="000000"/>
          <w:spacing w:val="0"/>
          <w:sz w:val="22"/>
          <w:szCs w:val="22"/>
          <w:shd w:val="clear" w:fill="FFFFFF"/>
        </w:rPr>
      </w:pPr>
    </w:p>
    <w:p>
      <w:pPr>
        <w:pStyle w:val="12"/>
        <w:keepNext w:val="0"/>
        <w:keepLines w:val="0"/>
        <w:widowControl/>
        <w:numPr>
          <w:ilvl w:val="0"/>
          <w:numId w:val="22"/>
        </w:numPr>
        <w:suppressLineNumbers w:val="0"/>
        <w:shd w:val="clear" w:fill="FFFFFF"/>
        <w:ind w:left="420" w:leftChars="0" w:hanging="420" w:firstLineChars="0"/>
        <w:rPr>
          <w:rFonts w:hint="default" w:ascii="Times New Roman" w:hAnsi="Times New Roman" w:cs="Times New Roman"/>
          <w:b/>
          <w:bCs/>
          <w:i w:val="0"/>
          <w:caps w:val="0"/>
          <w:color w:val="000000"/>
          <w:spacing w:val="0"/>
          <w:sz w:val="24"/>
          <w:szCs w:val="24"/>
          <w:shd w:val="clear" w:fill="FFFFFF"/>
          <w:lang w:val="en-US"/>
        </w:rPr>
      </w:pPr>
      <w:r>
        <w:rPr>
          <w:rFonts w:hint="default" w:ascii="Times New Roman" w:hAnsi="Times New Roman" w:cs="Times New Roman"/>
          <w:b/>
          <w:bCs/>
          <w:i w:val="0"/>
          <w:caps w:val="0"/>
          <w:color w:val="000000"/>
          <w:spacing w:val="0"/>
          <w:sz w:val="24"/>
          <w:szCs w:val="24"/>
          <w:shd w:val="clear" w:fill="FFFFFF"/>
          <w:lang w:val="en-US"/>
        </w:rPr>
        <w:t>Example:</w:t>
      </w:r>
    </w:p>
    <w:p>
      <w:pPr>
        <w:pStyle w:val="12"/>
        <w:keepNext w:val="0"/>
        <w:keepLines w:val="0"/>
        <w:widowControl/>
        <w:numPr>
          <w:ilvl w:val="0"/>
          <w:numId w:val="0"/>
        </w:numPr>
        <w:suppressLineNumbers w:val="0"/>
        <w:shd w:val="clear" w:fill="FFFFFF"/>
        <w:ind w:left="840" w:leftChars="0" w:right="0" w:rightChars="0" w:firstLine="420" w:firstLineChars="0"/>
        <w:rPr>
          <w:rFonts w:hint="default" w:ascii="Times New Roman" w:hAnsi="Times New Roman" w:cs="Times New Roman"/>
          <w:b w:val="0"/>
          <w:bCs w:val="0"/>
          <w:i w:val="0"/>
          <w:caps w:val="0"/>
          <w:color w:val="000000"/>
          <w:spacing w:val="0"/>
          <w:sz w:val="24"/>
          <w:szCs w:val="24"/>
          <w:shd w:val="clear" w:fill="FFFFFF"/>
          <w:lang w:val="en-US"/>
        </w:rPr>
      </w:pPr>
      <w:r>
        <w:rPr>
          <w:rFonts w:hint="default" w:ascii="Times New Roman" w:hAnsi="Times New Roman" w:cs="Times New Roman"/>
          <w:b w:val="0"/>
          <w:bCs w:val="0"/>
          <w:i w:val="0"/>
          <w:caps w:val="0"/>
          <w:color w:val="000000"/>
          <w:spacing w:val="0"/>
          <w:sz w:val="24"/>
          <w:szCs w:val="24"/>
          <w:shd w:val="clear" w:fill="FFFFFF"/>
          <w:lang w:val="en-US"/>
        </w:rPr>
        <w:t>&lt;!DOCTYPE html&gt;</w:t>
      </w:r>
    </w:p>
    <w:p>
      <w:pPr>
        <w:pStyle w:val="12"/>
        <w:keepNext w:val="0"/>
        <w:keepLines w:val="0"/>
        <w:widowControl/>
        <w:numPr>
          <w:ilvl w:val="0"/>
          <w:numId w:val="0"/>
        </w:numPr>
        <w:suppressLineNumbers w:val="0"/>
        <w:shd w:val="clear" w:fill="FFFFFF"/>
        <w:ind w:left="840" w:leftChars="0" w:right="0" w:rightChars="0" w:firstLine="420" w:firstLineChars="0"/>
        <w:rPr>
          <w:rFonts w:hint="default" w:ascii="Times New Roman" w:hAnsi="Times New Roman" w:cs="Times New Roman"/>
          <w:b w:val="0"/>
          <w:bCs w:val="0"/>
          <w:i w:val="0"/>
          <w:caps w:val="0"/>
          <w:color w:val="000000"/>
          <w:spacing w:val="0"/>
          <w:sz w:val="24"/>
          <w:szCs w:val="24"/>
          <w:shd w:val="clear" w:fill="FFFFFF"/>
          <w:lang w:val="en-US"/>
        </w:rPr>
      </w:pPr>
      <w:r>
        <w:rPr>
          <w:rFonts w:hint="default" w:ascii="Times New Roman" w:hAnsi="Times New Roman" w:cs="Times New Roman"/>
          <w:b w:val="0"/>
          <w:bCs w:val="0"/>
          <w:i w:val="0"/>
          <w:caps w:val="0"/>
          <w:color w:val="000000"/>
          <w:spacing w:val="0"/>
          <w:sz w:val="24"/>
          <w:szCs w:val="24"/>
          <w:shd w:val="clear" w:fill="FFFFFF"/>
          <w:lang w:val="en-US"/>
        </w:rPr>
        <w:t>&lt;html&gt;</w:t>
      </w:r>
    </w:p>
    <w:p>
      <w:pPr>
        <w:pStyle w:val="12"/>
        <w:keepNext w:val="0"/>
        <w:keepLines w:val="0"/>
        <w:widowControl/>
        <w:numPr>
          <w:ilvl w:val="0"/>
          <w:numId w:val="0"/>
        </w:numPr>
        <w:suppressLineNumbers w:val="0"/>
        <w:shd w:val="clear" w:fill="FFFFFF"/>
        <w:ind w:left="840" w:leftChars="0" w:right="0" w:rightChars="0" w:firstLine="420" w:firstLineChars="0"/>
        <w:rPr>
          <w:rFonts w:hint="default" w:ascii="Times New Roman" w:hAnsi="Times New Roman" w:cs="Times New Roman"/>
          <w:b w:val="0"/>
          <w:bCs w:val="0"/>
          <w:i w:val="0"/>
          <w:caps w:val="0"/>
          <w:color w:val="000000"/>
          <w:spacing w:val="0"/>
          <w:sz w:val="24"/>
          <w:szCs w:val="24"/>
          <w:shd w:val="clear" w:fill="FFFFFF"/>
          <w:lang w:val="en-US"/>
        </w:rPr>
      </w:pPr>
      <w:r>
        <w:rPr>
          <w:rFonts w:hint="default" w:ascii="Times New Roman" w:hAnsi="Times New Roman" w:cs="Times New Roman"/>
          <w:b w:val="0"/>
          <w:bCs w:val="0"/>
          <w:i w:val="0"/>
          <w:caps w:val="0"/>
          <w:color w:val="000000"/>
          <w:spacing w:val="0"/>
          <w:sz w:val="24"/>
          <w:szCs w:val="24"/>
          <w:shd w:val="clear" w:fill="FFFFFF"/>
          <w:lang w:val="en-US"/>
        </w:rPr>
        <w:t>&lt;body&gt;</w:t>
      </w:r>
    </w:p>
    <w:p>
      <w:pPr>
        <w:pStyle w:val="12"/>
        <w:keepNext w:val="0"/>
        <w:keepLines w:val="0"/>
        <w:widowControl/>
        <w:numPr>
          <w:ilvl w:val="0"/>
          <w:numId w:val="0"/>
        </w:numPr>
        <w:suppressLineNumbers w:val="0"/>
        <w:shd w:val="clear" w:fill="FFFFFF"/>
        <w:ind w:right="0" w:rightChars="0"/>
        <w:rPr>
          <w:rFonts w:hint="default" w:ascii="Times New Roman" w:hAnsi="Times New Roman" w:cs="Times New Roman"/>
          <w:i w:val="0"/>
          <w:caps w:val="0"/>
          <w:color w:val="000000"/>
          <w:spacing w:val="0"/>
          <w:sz w:val="22"/>
          <w:szCs w:val="22"/>
          <w:shd w:val="clear" w:fill="FFFFFF"/>
          <w:lang w:val="en-US"/>
        </w:rPr>
      </w:pPr>
      <w:r>
        <w:rPr>
          <w:rFonts w:hint="default" w:ascii="Times New Roman" w:hAnsi="Times New Roman" w:eastAsia="Consolas" w:cs="Times New Roman"/>
          <w:i w:val="0"/>
          <w:caps w:val="0"/>
          <w:color w:val="0000CD"/>
          <w:spacing w:val="0"/>
          <w:sz w:val="24"/>
          <w:szCs w:val="24"/>
          <w:shd w:val="clear" w:fill="FFFFFF"/>
        </w:rPr>
        <w:t>&lt;</w:t>
      </w:r>
      <w:r>
        <w:rPr>
          <w:rFonts w:hint="default" w:ascii="Times New Roman" w:hAnsi="Times New Roman" w:eastAsia="Consolas" w:cs="Times New Roman"/>
          <w:i w:val="0"/>
          <w:caps w:val="0"/>
          <w:color w:val="A52A2A"/>
          <w:spacing w:val="0"/>
          <w:sz w:val="24"/>
          <w:szCs w:val="24"/>
          <w:shd w:val="clear" w:fill="FFFFFF"/>
        </w:rPr>
        <w:t>img</w:t>
      </w:r>
      <w:r>
        <w:rPr>
          <w:rFonts w:hint="default" w:ascii="Times New Roman" w:hAnsi="Times New Roman" w:eastAsia="Consolas" w:cs="Times New Roman"/>
          <w:i w:val="0"/>
          <w:caps w:val="0"/>
          <w:color w:val="FF0000"/>
          <w:spacing w:val="0"/>
          <w:sz w:val="24"/>
          <w:szCs w:val="24"/>
          <w:shd w:val="clear" w:fill="FFFFFF"/>
        </w:rPr>
        <w:t> src</w:t>
      </w:r>
      <w:r>
        <w:rPr>
          <w:rFonts w:hint="default" w:ascii="Times New Roman" w:hAnsi="Times New Roman" w:eastAsia="Consolas" w:cs="Times New Roman"/>
          <w:i w:val="0"/>
          <w:caps w:val="0"/>
          <w:color w:val="0000CD"/>
          <w:spacing w:val="0"/>
          <w:sz w:val="24"/>
          <w:szCs w:val="24"/>
          <w:shd w:val="clear" w:fill="FFFFFF"/>
        </w:rPr>
        <w:t>="w3schools.jpg"</w:t>
      </w:r>
      <w:r>
        <w:rPr>
          <w:rFonts w:hint="default" w:ascii="Times New Roman" w:hAnsi="Times New Roman" w:eastAsia="Consolas" w:cs="Times New Roman"/>
          <w:i w:val="0"/>
          <w:caps w:val="0"/>
          <w:color w:val="FF0000"/>
          <w:spacing w:val="0"/>
          <w:sz w:val="24"/>
          <w:szCs w:val="24"/>
          <w:shd w:val="clear" w:fill="FFFFFF"/>
        </w:rPr>
        <w:t> alt</w:t>
      </w:r>
      <w:r>
        <w:rPr>
          <w:rFonts w:hint="default" w:ascii="Times New Roman" w:hAnsi="Times New Roman" w:eastAsia="Consolas" w:cs="Times New Roman"/>
          <w:i w:val="0"/>
          <w:caps w:val="0"/>
          <w:color w:val="0000CD"/>
          <w:spacing w:val="0"/>
          <w:sz w:val="24"/>
          <w:szCs w:val="24"/>
          <w:shd w:val="clear" w:fill="FFFFFF"/>
        </w:rPr>
        <w:t>="W3Schools.com"</w:t>
      </w:r>
      <w:r>
        <w:rPr>
          <w:rFonts w:hint="default" w:ascii="Times New Roman" w:hAnsi="Times New Roman" w:eastAsia="Consolas" w:cs="Times New Roman"/>
          <w:i w:val="0"/>
          <w:caps w:val="0"/>
          <w:color w:val="FF0000"/>
          <w:spacing w:val="0"/>
          <w:sz w:val="24"/>
          <w:szCs w:val="24"/>
          <w:shd w:val="clear" w:fill="FFFFFF"/>
        </w:rPr>
        <w:t> width</w:t>
      </w:r>
      <w:r>
        <w:rPr>
          <w:rFonts w:hint="default" w:ascii="Times New Roman" w:hAnsi="Times New Roman" w:eastAsia="Consolas" w:cs="Times New Roman"/>
          <w:i w:val="0"/>
          <w:caps w:val="0"/>
          <w:color w:val="0000CD"/>
          <w:spacing w:val="0"/>
          <w:sz w:val="24"/>
          <w:szCs w:val="24"/>
          <w:shd w:val="clear" w:fill="FFFFFF"/>
        </w:rPr>
        <w:t>="104"</w:t>
      </w:r>
      <w:r>
        <w:rPr>
          <w:rFonts w:hint="default" w:ascii="Times New Roman" w:hAnsi="Times New Roman" w:eastAsia="Consolas" w:cs="Times New Roman"/>
          <w:i w:val="0"/>
          <w:caps w:val="0"/>
          <w:color w:val="FF0000"/>
          <w:spacing w:val="0"/>
          <w:sz w:val="24"/>
          <w:szCs w:val="24"/>
          <w:shd w:val="clear" w:fill="FFFFFF"/>
        </w:rPr>
        <w:t> height</w:t>
      </w:r>
      <w:r>
        <w:rPr>
          <w:rFonts w:hint="default" w:ascii="Times New Roman" w:hAnsi="Times New Roman" w:eastAsia="Consolas" w:cs="Times New Roman"/>
          <w:i w:val="0"/>
          <w:caps w:val="0"/>
          <w:color w:val="0000CD"/>
          <w:spacing w:val="0"/>
          <w:sz w:val="24"/>
          <w:szCs w:val="24"/>
          <w:shd w:val="clear" w:fill="FFFFFF"/>
        </w:rPr>
        <w:t>=142"&gt;</w:t>
      </w:r>
    </w:p>
    <w:p>
      <w:pPr>
        <w:pStyle w:val="12"/>
        <w:keepNext w:val="0"/>
        <w:keepLines w:val="0"/>
        <w:widowControl/>
        <w:numPr>
          <w:ilvl w:val="0"/>
          <w:numId w:val="0"/>
        </w:numPr>
        <w:suppressLineNumbers w:val="0"/>
        <w:shd w:val="clear" w:fill="FFFFFF"/>
        <w:ind w:left="840" w:leftChars="0" w:right="0" w:rightChars="0" w:firstLine="420" w:firstLineChars="0"/>
        <w:rPr>
          <w:rFonts w:hint="default" w:ascii="Times New Roman" w:hAnsi="Times New Roman" w:cs="Times New Roman"/>
          <w:b w:val="0"/>
          <w:bCs w:val="0"/>
          <w:i w:val="0"/>
          <w:caps w:val="0"/>
          <w:color w:val="000000"/>
          <w:spacing w:val="0"/>
          <w:sz w:val="24"/>
          <w:szCs w:val="24"/>
          <w:shd w:val="clear" w:fill="FFFFFF"/>
          <w:lang w:val="en-US"/>
        </w:rPr>
      </w:pPr>
      <w:r>
        <w:rPr>
          <w:rFonts w:hint="default" w:ascii="Times New Roman" w:hAnsi="Times New Roman" w:cs="Times New Roman"/>
          <w:b w:val="0"/>
          <w:bCs w:val="0"/>
          <w:i w:val="0"/>
          <w:caps w:val="0"/>
          <w:color w:val="000000"/>
          <w:spacing w:val="0"/>
          <w:sz w:val="24"/>
          <w:szCs w:val="24"/>
          <w:shd w:val="clear" w:fill="FFFFFF"/>
          <w:lang w:val="en-US"/>
        </w:rPr>
        <w:t>&lt;/body&gt;</w:t>
      </w:r>
    </w:p>
    <w:p>
      <w:pPr>
        <w:pStyle w:val="12"/>
        <w:keepNext w:val="0"/>
        <w:keepLines w:val="0"/>
        <w:widowControl/>
        <w:numPr>
          <w:ilvl w:val="0"/>
          <w:numId w:val="0"/>
        </w:numPr>
        <w:suppressLineNumbers w:val="0"/>
        <w:shd w:val="clear" w:fill="FFFFFF"/>
        <w:ind w:left="840" w:leftChars="0" w:right="0" w:rightChars="0" w:firstLine="420" w:firstLineChars="0"/>
        <w:rPr>
          <w:rFonts w:hint="default" w:ascii="Times New Roman" w:hAnsi="Times New Roman" w:cs="Times New Roman"/>
          <w:b w:val="0"/>
          <w:bCs w:val="0"/>
          <w:i w:val="0"/>
          <w:caps w:val="0"/>
          <w:color w:val="000000"/>
          <w:spacing w:val="0"/>
          <w:sz w:val="24"/>
          <w:szCs w:val="24"/>
          <w:shd w:val="clear" w:fill="FFFFFF"/>
          <w:lang w:val="en-US"/>
        </w:rPr>
      </w:pPr>
      <w:r>
        <w:rPr>
          <w:rFonts w:hint="default" w:ascii="Times New Roman" w:hAnsi="Times New Roman" w:cs="Times New Roman"/>
          <w:b w:val="0"/>
          <w:bCs w:val="0"/>
          <w:i w:val="0"/>
          <w:caps w:val="0"/>
          <w:color w:val="000000"/>
          <w:spacing w:val="0"/>
          <w:sz w:val="24"/>
          <w:szCs w:val="24"/>
          <w:shd w:val="clear" w:fill="FFFFFF"/>
          <w:lang w:val="en-US"/>
        </w:rPr>
        <w:t>&lt;/html&gt;</w:t>
      </w:r>
    </w:p>
    <w:p>
      <w:pPr>
        <w:pStyle w:val="12"/>
        <w:keepNext w:val="0"/>
        <w:keepLines w:val="0"/>
        <w:widowControl/>
        <w:numPr>
          <w:ilvl w:val="0"/>
          <w:numId w:val="0"/>
        </w:numPr>
        <w:suppressLineNumbers w:val="0"/>
        <w:shd w:val="clear" w:fill="FFFFFF"/>
        <w:ind w:leftChars="0" w:right="0" w:rightChars="0"/>
        <w:rPr>
          <w:rFonts w:hint="default" w:ascii="Times New Roman" w:hAnsi="Times New Roman" w:cs="Times New Roman"/>
          <w:i w:val="0"/>
          <w:caps w:val="0"/>
          <w:color w:val="000000"/>
          <w:spacing w:val="0"/>
          <w:sz w:val="22"/>
          <w:szCs w:val="22"/>
          <w:shd w:val="clear" w:fill="FFFFFF"/>
          <w:lang w:val="en-US"/>
        </w:rPr>
      </w:pPr>
    </w:p>
    <w:p>
      <w:pPr>
        <w:pStyle w:val="12"/>
        <w:keepNext w:val="0"/>
        <w:keepLines w:val="0"/>
        <w:widowControl/>
        <w:numPr>
          <w:ilvl w:val="0"/>
          <w:numId w:val="23"/>
        </w:numPr>
        <w:suppressLineNumbers w:val="0"/>
        <w:shd w:val="clear" w:fill="FFFFFF"/>
        <w:tabs>
          <w:tab w:val="clear" w:pos="420"/>
        </w:tabs>
        <w:ind w:left="420" w:leftChars="0" w:right="0" w:rightChars="0" w:hanging="420" w:firstLineChars="0"/>
        <w:rPr>
          <w:rFonts w:hint="default" w:ascii="Times New Roman" w:hAnsi="Times New Roman" w:cs="Times New Roman"/>
          <w:i w:val="0"/>
          <w:caps w:val="0"/>
          <w:color w:val="000000" w:themeColor="text1"/>
          <w:spacing w:val="0"/>
          <w:sz w:val="22"/>
          <w:szCs w:val="22"/>
          <w:shd w:val="clear" w:fill="FFFFFF"/>
          <w:lang w:val="en-US"/>
          <w14:textFill>
            <w14:solidFill>
              <w14:schemeClr w14:val="tx1"/>
            </w14:solidFill>
          </w14:textFill>
        </w:rPr>
      </w:pPr>
      <w:r>
        <w:rPr>
          <w:rFonts w:hint="default" w:ascii="Times New Roman" w:hAnsi="Times New Roman" w:eastAsia="Consolas" w:cs="Times New Roman"/>
          <w:b/>
          <w:bCs/>
          <w:i w:val="0"/>
          <w:caps w:val="0"/>
          <w:color w:val="000000" w:themeColor="text1"/>
          <w:spacing w:val="0"/>
          <w:sz w:val="24"/>
          <w:szCs w:val="24"/>
          <w:shd w:val="clear" w:fill="FFFFFF"/>
          <w:lang w:val="en-US"/>
          <w14:textFill>
            <w14:solidFill>
              <w14:schemeClr w14:val="tx1"/>
            </w14:solidFill>
          </w14:textFill>
        </w:rPr>
        <w:t>OUTPUT:</w:t>
      </w:r>
    </w:p>
    <w:p>
      <w:pPr>
        <w:pStyle w:val="12"/>
        <w:keepNext w:val="0"/>
        <w:keepLines w:val="0"/>
        <w:widowControl/>
        <w:numPr>
          <w:ilvl w:val="0"/>
          <w:numId w:val="0"/>
        </w:numPr>
        <w:suppressLineNumbers w:val="0"/>
        <w:shd w:val="clear" w:fill="FFFFFF"/>
        <w:ind w:leftChars="0" w:right="0" w:rightChars="0"/>
        <w:rPr>
          <w:rFonts w:hint="default" w:ascii="Times New Roman" w:hAnsi="Times New Roman" w:cs="Times New Roman"/>
          <w:i w:val="0"/>
          <w:caps w:val="0"/>
          <w:color w:val="000000" w:themeColor="text1"/>
          <w:spacing w:val="0"/>
          <w:sz w:val="22"/>
          <w:szCs w:val="22"/>
          <w:shd w:val="clear" w:fill="FFFFFF"/>
          <w:lang w:val="en-US"/>
          <w14:textFill>
            <w14:solidFill>
              <w14:schemeClr w14:val="tx1"/>
            </w14:solidFill>
          </w14:textFill>
        </w:rPr>
      </w:pPr>
      <w:r>
        <w:rPr>
          <w:rFonts w:hint="default" w:ascii="Times New Roman" w:hAnsi="Times New Roman" w:eastAsia="SimSun" w:cs="Times New Roman"/>
          <w:sz w:val="24"/>
          <w:szCs w:val="24"/>
        </w:rPr>
        <w:drawing>
          <wp:inline distT="0" distB="0" distL="114300" distR="114300">
            <wp:extent cx="990600" cy="135255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7"/>
                    <a:stretch>
                      <a:fillRect/>
                    </a:stretch>
                  </pic:blipFill>
                  <pic:spPr>
                    <a:xfrm>
                      <a:off x="0" y="0"/>
                      <a:ext cx="990600" cy="1352550"/>
                    </a:xfrm>
                    <a:prstGeom prst="rect">
                      <a:avLst/>
                    </a:prstGeom>
                    <a:noFill/>
                    <a:ln w="9525">
                      <a:noFill/>
                    </a:ln>
                  </pic:spPr>
                </pic:pic>
              </a:graphicData>
            </a:graphic>
          </wp:inline>
        </w:drawing>
      </w:r>
    </w:p>
    <w:p>
      <w:pPr>
        <w:pStyle w:val="12"/>
        <w:keepNext w:val="0"/>
        <w:keepLines w:val="0"/>
        <w:widowControl/>
        <w:numPr>
          <w:ilvl w:val="0"/>
          <w:numId w:val="0"/>
        </w:numPr>
        <w:suppressLineNumbers w:val="0"/>
        <w:ind w:right="0" w:rightChars="0"/>
        <w:rPr>
          <w:rFonts w:hint="default" w:ascii="Times New Roman" w:hAnsi="Times New Roman" w:eastAsia="SimSun" w:cs="Times New Roman"/>
          <w:b/>
          <w:bCs/>
          <w:i w:val="0"/>
          <w:caps w:val="0"/>
          <w:spacing w:val="0"/>
          <w:sz w:val="28"/>
          <w:szCs w:val="28"/>
          <w:lang w:val="en-US"/>
        </w:rPr>
      </w:pPr>
      <w:r>
        <w:rPr>
          <w:rFonts w:hint="default" w:ascii="Times New Roman" w:hAnsi="Times New Roman" w:eastAsia="SimSun" w:cs="Times New Roman"/>
          <w:b/>
          <w:bCs/>
          <w:i w:val="0"/>
          <w:caps w:val="0"/>
          <w:spacing w:val="0"/>
          <w:sz w:val="28"/>
          <w:szCs w:val="28"/>
          <w:lang w:val="en-US"/>
        </w:rPr>
        <w:t>HTML Buttons:</w:t>
      </w:r>
    </w:p>
    <w:p>
      <w:pPr>
        <w:pStyle w:val="12"/>
        <w:keepNext w:val="0"/>
        <w:keepLines w:val="0"/>
        <w:widowControl/>
        <w:numPr>
          <w:ilvl w:val="0"/>
          <w:numId w:val="0"/>
        </w:numPr>
        <w:suppressLineNumbers w:val="0"/>
        <w:ind w:right="0" w:rightChars="0"/>
        <w:rPr>
          <w:rFonts w:hint="default" w:ascii="Times New Roman" w:hAnsi="Times New Roman" w:eastAsia="SimSun" w:cs="Times New Roman"/>
          <w:i w:val="0"/>
          <w:caps w:val="0"/>
          <w:color w:val="000000"/>
          <w:spacing w:val="0"/>
          <w:sz w:val="22"/>
          <w:szCs w:val="22"/>
          <w:shd w:val="clear" w:fill="FFFFFF"/>
        </w:rPr>
      </w:pPr>
      <w:r>
        <w:rPr>
          <w:rFonts w:hint="default" w:ascii="Times New Roman" w:hAnsi="Times New Roman" w:eastAsia="SimSun" w:cs="Times New Roman"/>
          <w:i w:val="0"/>
          <w:caps w:val="0"/>
          <w:color w:val="000000"/>
          <w:spacing w:val="0"/>
          <w:sz w:val="22"/>
          <w:szCs w:val="22"/>
          <w:shd w:val="clear" w:fill="FFFFFF"/>
        </w:rPr>
        <w:t>HTML buttons are defined with the </w:t>
      </w:r>
      <w:r>
        <w:rPr>
          <w:rStyle w:val="16"/>
          <w:rFonts w:hint="default" w:ascii="Times New Roman" w:hAnsi="Times New Roman" w:eastAsia="Consolas" w:cs="Times New Roman"/>
          <w:i w:val="0"/>
          <w:caps w:val="0"/>
          <w:color w:val="DC143C"/>
          <w:spacing w:val="0"/>
          <w:sz w:val="24"/>
          <w:szCs w:val="24"/>
          <w:shd w:val="clear" w:fill="F1F1F1"/>
        </w:rPr>
        <w:t>&lt;button&gt;</w:t>
      </w:r>
      <w:r>
        <w:rPr>
          <w:rFonts w:hint="default" w:ascii="Times New Roman" w:hAnsi="Times New Roman" w:eastAsia="SimSun" w:cs="Times New Roman"/>
          <w:i w:val="0"/>
          <w:caps w:val="0"/>
          <w:color w:val="000000"/>
          <w:spacing w:val="0"/>
          <w:sz w:val="22"/>
          <w:szCs w:val="22"/>
          <w:shd w:val="clear" w:fill="FFFFFF"/>
        </w:rPr>
        <w:t> tag</w:t>
      </w:r>
    </w:p>
    <w:p>
      <w:pPr>
        <w:pStyle w:val="12"/>
        <w:keepNext w:val="0"/>
        <w:keepLines w:val="0"/>
        <w:widowControl/>
        <w:numPr>
          <w:ilvl w:val="0"/>
          <w:numId w:val="24"/>
        </w:numPr>
        <w:suppressLineNumbers w:val="0"/>
        <w:tabs>
          <w:tab w:val="clear" w:pos="420"/>
        </w:tabs>
        <w:ind w:left="420" w:leftChars="0" w:right="0" w:rightChars="0" w:hanging="420" w:firstLineChars="0"/>
        <w:rPr>
          <w:rFonts w:hint="default" w:ascii="Times New Roman" w:hAnsi="Times New Roman" w:eastAsia="SimSun" w:cs="Times New Roman"/>
          <w:b/>
          <w:bCs/>
          <w:i w:val="0"/>
          <w:caps w:val="0"/>
          <w:color w:val="000000"/>
          <w:spacing w:val="0"/>
          <w:sz w:val="24"/>
          <w:szCs w:val="24"/>
          <w:shd w:val="clear" w:fill="FFFFFF"/>
          <w:lang w:val="en-US"/>
        </w:rPr>
      </w:pPr>
      <w:r>
        <w:rPr>
          <w:rFonts w:hint="default" w:ascii="Times New Roman" w:hAnsi="Times New Roman" w:eastAsia="SimSun" w:cs="Times New Roman"/>
          <w:b/>
          <w:bCs/>
          <w:i w:val="0"/>
          <w:caps w:val="0"/>
          <w:color w:val="000000"/>
          <w:spacing w:val="0"/>
          <w:sz w:val="24"/>
          <w:szCs w:val="24"/>
          <w:shd w:val="clear" w:fill="FFFFFF"/>
          <w:lang w:val="en-US"/>
        </w:rPr>
        <w:t>Example:</w:t>
      </w:r>
    </w:p>
    <w:p>
      <w:pPr>
        <w:pStyle w:val="12"/>
        <w:keepNext w:val="0"/>
        <w:keepLines w:val="0"/>
        <w:widowControl/>
        <w:numPr>
          <w:ilvl w:val="0"/>
          <w:numId w:val="0"/>
        </w:numPr>
        <w:suppressLineNumbers w:val="0"/>
        <w:ind w:left="1680" w:leftChars="0" w:right="0" w:rightChars="0" w:firstLine="420" w:firstLineChars="0"/>
        <w:rPr>
          <w:rFonts w:hint="default" w:ascii="Times New Roman" w:hAnsi="Times New Roman" w:eastAsia="SimSun" w:cs="Times New Roman"/>
          <w:b w:val="0"/>
          <w:bCs w:val="0"/>
          <w:i w:val="0"/>
          <w:caps w:val="0"/>
          <w:color w:val="000000"/>
          <w:spacing w:val="0"/>
          <w:sz w:val="24"/>
          <w:szCs w:val="24"/>
          <w:shd w:val="clear" w:fill="FFFFFF"/>
          <w:lang w:val="en-US"/>
        </w:rPr>
      </w:pPr>
      <w:r>
        <w:rPr>
          <w:rFonts w:hint="default" w:ascii="Times New Roman" w:hAnsi="Times New Roman" w:eastAsia="SimSun" w:cs="Times New Roman"/>
          <w:b w:val="0"/>
          <w:bCs w:val="0"/>
          <w:i w:val="0"/>
          <w:caps w:val="0"/>
          <w:color w:val="000000"/>
          <w:spacing w:val="0"/>
          <w:sz w:val="24"/>
          <w:szCs w:val="24"/>
          <w:shd w:val="clear" w:fill="FFFFFF"/>
          <w:lang w:val="en-US"/>
        </w:rPr>
        <w:t>&lt;!DOCTYPE html&gt;</w:t>
      </w:r>
    </w:p>
    <w:p>
      <w:pPr>
        <w:pStyle w:val="12"/>
        <w:keepNext w:val="0"/>
        <w:keepLines w:val="0"/>
        <w:widowControl/>
        <w:numPr>
          <w:ilvl w:val="0"/>
          <w:numId w:val="0"/>
        </w:numPr>
        <w:suppressLineNumbers w:val="0"/>
        <w:ind w:left="1680" w:leftChars="0" w:right="0" w:rightChars="0" w:firstLine="420" w:firstLineChars="0"/>
        <w:rPr>
          <w:rFonts w:hint="default" w:ascii="Times New Roman" w:hAnsi="Times New Roman" w:eastAsia="SimSun" w:cs="Times New Roman"/>
          <w:b w:val="0"/>
          <w:bCs w:val="0"/>
          <w:i w:val="0"/>
          <w:caps w:val="0"/>
          <w:color w:val="000000"/>
          <w:spacing w:val="0"/>
          <w:sz w:val="24"/>
          <w:szCs w:val="24"/>
          <w:shd w:val="clear" w:fill="FFFFFF"/>
          <w:lang w:val="en-US"/>
        </w:rPr>
      </w:pPr>
      <w:r>
        <w:rPr>
          <w:rFonts w:hint="default" w:ascii="Times New Roman" w:hAnsi="Times New Roman" w:eastAsia="SimSun" w:cs="Times New Roman"/>
          <w:b w:val="0"/>
          <w:bCs w:val="0"/>
          <w:i w:val="0"/>
          <w:caps w:val="0"/>
          <w:color w:val="000000"/>
          <w:spacing w:val="0"/>
          <w:sz w:val="24"/>
          <w:szCs w:val="24"/>
          <w:shd w:val="clear" w:fill="FFFFFF"/>
          <w:lang w:val="en-US"/>
        </w:rPr>
        <w:t>&lt;html&gt;</w:t>
      </w:r>
    </w:p>
    <w:p>
      <w:pPr>
        <w:pStyle w:val="12"/>
        <w:keepNext w:val="0"/>
        <w:keepLines w:val="0"/>
        <w:widowControl/>
        <w:numPr>
          <w:ilvl w:val="0"/>
          <w:numId w:val="0"/>
        </w:numPr>
        <w:suppressLineNumbers w:val="0"/>
        <w:ind w:left="1680" w:leftChars="0" w:right="0" w:rightChars="0" w:firstLine="420" w:firstLineChars="0"/>
        <w:rPr>
          <w:rFonts w:hint="default" w:ascii="Times New Roman" w:hAnsi="Times New Roman" w:eastAsia="SimSun" w:cs="Times New Roman"/>
          <w:b w:val="0"/>
          <w:bCs w:val="0"/>
          <w:i w:val="0"/>
          <w:caps w:val="0"/>
          <w:color w:val="000000"/>
          <w:spacing w:val="0"/>
          <w:sz w:val="24"/>
          <w:szCs w:val="24"/>
          <w:shd w:val="clear" w:fill="FFFFFF"/>
          <w:lang w:val="en-US"/>
        </w:rPr>
      </w:pPr>
      <w:r>
        <w:rPr>
          <w:rFonts w:hint="default" w:ascii="Times New Roman" w:hAnsi="Times New Roman" w:eastAsia="SimSun" w:cs="Times New Roman"/>
          <w:b w:val="0"/>
          <w:bCs w:val="0"/>
          <w:i w:val="0"/>
          <w:caps w:val="0"/>
          <w:color w:val="000000"/>
          <w:spacing w:val="0"/>
          <w:sz w:val="24"/>
          <w:szCs w:val="24"/>
          <w:shd w:val="clear" w:fill="FFFFFF"/>
          <w:lang w:val="en-US"/>
        </w:rPr>
        <w:t>&lt;body&gt;</w:t>
      </w:r>
    </w:p>
    <w:p>
      <w:pPr>
        <w:pStyle w:val="12"/>
        <w:keepNext w:val="0"/>
        <w:keepLines w:val="0"/>
        <w:widowControl/>
        <w:numPr>
          <w:ilvl w:val="0"/>
          <w:numId w:val="0"/>
        </w:numPr>
        <w:suppressLineNumbers w:val="0"/>
        <w:ind w:left="1680" w:leftChars="0" w:right="0" w:rightChars="0" w:firstLine="420" w:firstLineChars="0"/>
        <w:rPr>
          <w:rFonts w:hint="default" w:ascii="Times New Roman" w:hAnsi="Times New Roman" w:eastAsia="Consolas" w:cs="Times New Roman"/>
          <w:i w:val="0"/>
          <w:caps w:val="0"/>
          <w:color w:val="0000CD"/>
          <w:spacing w:val="0"/>
          <w:sz w:val="24"/>
          <w:szCs w:val="24"/>
        </w:rPr>
      </w:pPr>
      <w:r>
        <w:rPr>
          <w:rFonts w:hint="default" w:ascii="Times New Roman" w:hAnsi="Times New Roman" w:eastAsia="Consolas" w:cs="Times New Roman"/>
          <w:i w:val="0"/>
          <w:caps w:val="0"/>
          <w:color w:val="0000CD"/>
          <w:spacing w:val="0"/>
          <w:sz w:val="24"/>
          <w:szCs w:val="24"/>
        </w:rPr>
        <w:t>&lt;</w:t>
      </w:r>
      <w:r>
        <w:rPr>
          <w:rFonts w:hint="default" w:ascii="Times New Roman" w:hAnsi="Times New Roman" w:eastAsia="Consolas" w:cs="Times New Roman"/>
          <w:i w:val="0"/>
          <w:caps w:val="0"/>
          <w:color w:val="A52A2A"/>
          <w:spacing w:val="0"/>
          <w:sz w:val="24"/>
          <w:szCs w:val="24"/>
        </w:rPr>
        <w:t>button</w:t>
      </w:r>
      <w:r>
        <w:rPr>
          <w:rFonts w:hint="default" w:ascii="Times New Roman" w:hAnsi="Times New Roman" w:eastAsia="Consolas" w:cs="Times New Roman"/>
          <w:i w:val="0"/>
          <w:caps w:val="0"/>
          <w:color w:val="0000CD"/>
          <w:spacing w:val="0"/>
          <w:sz w:val="24"/>
          <w:szCs w:val="24"/>
        </w:rPr>
        <w:t>&gt;</w:t>
      </w:r>
      <w:r>
        <w:rPr>
          <w:rFonts w:hint="default" w:ascii="Times New Roman" w:hAnsi="Times New Roman" w:eastAsia="Consolas" w:cs="Times New Roman"/>
          <w:i w:val="0"/>
          <w:caps w:val="0"/>
          <w:color w:val="000000"/>
          <w:spacing w:val="0"/>
          <w:sz w:val="24"/>
          <w:szCs w:val="24"/>
          <w:shd w:val="clear" w:fill="FFFFFF"/>
        </w:rPr>
        <w:t>Click me</w:t>
      </w:r>
      <w:r>
        <w:rPr>
          <w:rFonts w:hint="default" w:ascii="Times New Roman" w:hAnsi="Times New Roman" w:eastAsia="Consolas" w:cs="Times New Roman"/>
          <w:i w:val="0"/>
          <w:caps w:val="0"/>
          <w:color w:val="0000CD"/>
          <w:spacing w:val="0"/>
          <w:sz w:val="24"/>
          <w:szCs w:val="24"/>
        </w:rPr>
        <w:t>&lt;</w:t>
      </w:r>
      <w:r>
        <w:rPr>
          <w:rFonts w:hint="default" w:ascii="Times New Roman" w:hAnsi="Times New Roman" w:eastAsia="Consolas" w:cs="Times New Roman"/>
          <w:i w:val="0"/>
          <w:caps w:val="0"/>
          <w:color w:val="A52A2A"/>
          <w:spacing w:val="0"/>
          <w:sz w:val="24"/>
          <w:szCs w:val="24"/>
        </w:rPr>
        <w:t>/button</w:t>
      </w:r>
      <w:r>
        <w:rPr>
          <w:rFonts w:hint="default" w:ascii="Times New Roman" w:hAnsi="Times New Roman" w:eastAsia="Consolas" w:cs="Times New Roman"/>
          <w:i w:val="0"/>
          <w:caps w:val="0"/>
          <w:color w:val="0000CD"/>
          <w:spacing w:val="0"/>
          <w:sz w:val="24"/>
          <w:szCs w:val="24"/>
        </w:rPr>
        <w:t>&gt;</w:t>
      </w:r>
    </w:p>
    <w:p>
      <w:pPr>
        <w:pStyle w:val="12"/>
        <w:keepNext w:val="0"/>
        <w:keepLines w:val="0"/>
        <w:widowControl/>
        <w:numPr>
          <w:ilvl w:val="0"/>
          <w:numId w:val="0"/>
        </w:numPr>
        <w:suppressLineNumbers w:val="0"/>
        <w:ind w:left="1680" w:leftChars="0" w:right="0" w:rightChars="0" w:firstLine="420" w:firstLineChars="0"/>
        <w:rPr>
          <w:rFonts w:hint="default" w:ascii="Times New Roman" w:hAnsi="Times New Roman" w:eastAsia="SimSun" w:cs="Times New Roman"/>
          <w:b w:val="0"/>
          <w:bCs w:val="0"/>
          <w:i w:val="0"/>
          <w:caps w:val="0"/>
          <w:color w:val="000000"/>
          <w:spacing w:val="0"/>
          <w:sz w:val="24"/>
          <w:szCs w:val="24"/>
          <w:shd w:val="clear" w:fill="FFFFFF"/>
          <w:lang w:val="en-US"/>
        </w:rPr>
      </w:pPr>
      <w:r>
        <w:rPr>
          <w:rFonts w:hint="default" w:ascii="Times New Roman" w:hAnsi="Times New Roman" w:eastAsia="SimSun" w:cs="Times New Roman"/>
          <w:b w:val="0"/>
          <w:bCs w:val="0"/>
          <w:i w:val="0"/>
          <w:caps w:val="0"/>
          <w:color w:val="000000"/>
          <w:spacing w:val="0"/>
          <w:sz w:val="24"/>
          <w:szCs w:val="24"/>
          <w:shd w:val="clear" w:fill="FFFFFF"/>
          <w:lang w:val="en-US"/>
        </w:rPr>
        <w:t>&lt;/body&gt;</w:t>
      </w:r>
    </w:p>
    <w:p>
      <w:pPr>
        <w:pStyle w:val="12"/>
        <w:keepNext w:val="0"/>
        <w:keepLines w:val="0"/>
        <w:widowControl/>
        <w:numPr>
          <w:ilvl w:val="0"/>
          <w:numId w:val="0"/>
        </w:numPr>
        <w:suppressLineNumbers w:val="0"/>
        <w:ind w:left="1680" w:leftChars="0" w:right="0" w:rightChars="0" w:firstLine="420" w:firstLineChars="0"/>
        <w:rPr>
          <w:rFonts w:hint="default" w:ascii="Times New Roman" w:hAnsi="Times New Roman" w:eastAsia="SimSun" w:cs="Times New Roman"/>
          <w:b w:val="0"/>
          <w:bCs w:val="0"/>
          <w:i w:val="0"/>
          <w:caps w:val="0"/>
          <w:color w:val="000000"/>
          <w:spacing w:val="0"/>
          <w:sz w:val="24"/>
          <w:szCs w:val="24"/>
          <w:shd w:val="clear" w:fill="FFFFFF"/>
          <w:lang w:val="en-US"/>
        </w:rPr>
      </w:pPr>
      <w:r>
        <w:rPr>
          <w:rFonts w:hint="default" w:ascii="Times New Roman" w:hAnsi="Times New Roman" w:eastAsia="SimSun" w:cs="Times New Roman"/>
          <w:b w:val="0"/>
          <w:bCs w:val="0"/>
          <w:i w:val="0"/>
          <w:caps w:val="0"/>
          <w:color w:val="000000"/>
          <w:spacing w:val="0"/>
          <w:sz w:val="24"/>
          <w:szCs w:val="24"/>
          <w:shd w:val="clear" w:fill="FFFFFF"/>
          <w:lang w:val="en-US"/>
        </w:rPr>
        <w:t>&lt;/html&gt;</w:t>
      </w:r>
    </w:p>
    <w:p>
      <w:pPr>
        <w:pStyle w:val="12"/>
        <w:keepNext w:val="0"/>
        <w:keepLines w:val="0"/>
        <w:widowControl/>
        <w:numPr>
          <w:ilvl w:val="0"/>
          <w:numId w:val="25"/>
        </w:numPr>
        <w:suppressLineNumbers w:val="0"/>
        <w:tabs>
          <w:tab w:val="clear" w:pos="420"/>
        </w:tabs>
        <w:ind w:left="420" w:leftChars="0" w:right="0" w:rightChars="0" w:hanging="420" w:firstLineChars="0"/>
        <w:rPr>
          <w:rFonts w:hint="default" w:ascii="Times New Roman" w:hAnsi="Times New Roman" w:eastAsia="Consolas" w:cs="Times New Roman"/>
          <w:i w:val="0"/>
          <w:caps w:val="0"/>
          <w:color w:val="0000CD"/>
          <w:spacing w:val="0"/>
          <w:sz w:val="24"/>
          <w:szCs w:val="24"/>
          <w:lang w:val="en-US"/>
        </w:rPr>
      </w:pPr>
      <w:r>
        <w:rPr>
          <w:rFonts w:hint="default" w:ascii="Times New Roman" w:hAnsi="Times New Roman" w:eastAsia="Consolas" w:cs="Times New Roman"/>
          <w:b/>
          <w:bCs/>
          <w:i w:val="0"/>
          <w:caps w:val="0"/>
          <w:color w:val="000000" w:themeColor="text1"/>
          <w:spacing w:val="0"/>
          <w:sz w:val="24"/>
          <w:szCs w:val="24"/>
          <w:lang w:val="en-US"/>
          <w14:textFill>
            <w14:solidFill>
              <w14:schemeClr w14:val="tx1"/>
            </w14:solidFill>
          </w14:textFill>
        </w:rPr>
        <w:t>OUTPUT:</w:t>
      </w:r>
    </w:p>
    <w:p>
      <w:pPr>
        <w:pStyle w:val="12"/>
        <w:keepNext w:val="0"/>
        <w:keepLines w:val="0"/>
        <w:widowControl/>
        <w:numPr>
          <w:ilvl w:val="0"/>
          <w:numId w:val="0"/>
        </w:numPr>
        <w:suppressLineNumbers w:val="0"/>
        <w:ind w:leftChars="0" w:right="0" w:rightChars="0" w:firstLine="420" w:firstLineChars="0"/>
        <w:rPr>
          <w:rFonts w:hint="default" w:ascii="Times New Roman" w:hAnsi="Times New Roman" w:eastAsia="Consolas" w:cs="Times New Roman"/>
          <w:i w:val="0"/>
          <w:caps w:val="0"/>
          <w:color w:val="0000CD"/>
          <w:spacing w:val="0"/>
          <w:sz w:val="24"/>
          <w:szCs w:val="24"/>
          <w:lang w:val="en-US"/>
        </w:rPr>
      </w:pPr>
      <w:r>
        <w:rPr>
          <w:rFonts w:hint="default" w:ascii="Times New Roman" w:hAnsi="Times New Roman" w:cs="Times New Roman"/>
        </w:rPr>
        <w:drawing>
          <wp:inline distT="0" distB="0" distL="114300" distR="114300">
            <wp:extent cx="904875" cy="457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904875" cy="457200"/>
                    </a:xfrm>
                    <a:prstGeom prst="rect">
                      <a:avLst/>
                    </a:prstGeom>
                    <a:noFill/>
                    <a:ln w="9525">
                      <a:noFill/>
                    </a:ln>
                  </pic:spPr>
                </pic:pic>
              </a:graphicData>
            </a:graphic>
          </wp:inline>
        </w:drawing>
      </w:r>
    </w:p>
    <w:p>
      <w:pPr>
        <w:pStyle w:val="12"/>
        <w:keepNext w:val="0"/>
        <w:keepLines w:val="0"/>
        <w:widowControl/>
        <w:numPr>
          <w:ilvl w:val="0"/>
          <w:numId w:val="0"/>
        </w:numPr>
        <w:suppressLineNumbers w:val="0"/>
        <w:ind w:leftChars="0" w:right="0" w:rightChars="0"/>
        <w:rPr>
          <w:rFonts w:hint="default" w:ascii="Times New Roman" w:hAnsi="Times New Roman" w:eastAsia="Consolas" w:cs="Times New Roman"/>
          <w:b/>
          <w:bCs/>
          <w:i w:val="0"/>
          <w:caps w:val="0"/>
          <w:color w:val="000000" w:themeColor="text1"/>
          <w:spacing w:val="0"/>
          <w:sz w:val="28"/>
          <w:szCs w:val="28"/>
          <w:lang w:val="en-US"/>
          <w14:textFill>
            <w14:solidFill>
              <w14:schemeClr w14:val="tx1"/>
            </w14:solidFill>
          </w14:textFill>
        </w:rPr>
      </w:pPr>
      <w:r>
        <w:rPr>
          <w:rFonts w:hint="default" w:ascii="Times New Roman" w:hAnsi="Times New Roman" w:eastAsia="Consolas" w:cs="Times New Roman"/>
          <w:b/>
          <w:bCs/>
          <w:i w:val="0"/>
          <w:caps w:val="0"/>
          <w:color w:val="000000" w:themeColor="text1"/>
          <w:spacing w:val="0"/>
          <w:sz w:val="28"/>
          <w:szCs w:val="28"/>
          <w:lang w:val="en-US"/>
          <w14:textFill>
            <w14:solidFill>
              <w14:schemeClr w14:val="tx1"/>
            </w14:solidFill>
          </w14:textFill>
        </w:rPr>
        <w:t>HTML Links:</w:t>
      </w:r>
    </w:p>
    <w:p>
      <w:pPr>
        <w:pStyle w:val="12"/>
        <w:keepNext w:val="0"/>
        <w:keepLines w:val="0"/>
        <w:widowControl/>
        <w:numPr>
          <w:ilvl w:val="0"/>
          <w:numId w:val="26"/>
        </w:numPr>
        <w:suppressLineNumbers w:val="0"/>
        <w:tabs>
          <w:tab w:val="clear" w:pos="420"/>
        </w:tabs>
        <w:ind w:left="420" w:leftChars="0" w:right="0" w:rightChars="0" w:hanging="420" w:firstLineChars="0"/>
        <w:rPr>
          <w:rFonts w:hint="default" w:ascii="Times New Roman" w:hAnsi="Times New Roman" w:eastAsia="Consolas" w:cs="Times New Roman"/>
          <w:b/>
          <w:bCs/>
          <w:i w:val="0"/>
          <w:caps w:val="0"/>
          <w:color w:val="000000" w:themeColor="text1"/>
          <w:spacing w:val="0"/>
          <w:sz w:val="28"/>
          <w:szCs w:val="28"/>
          <w:lang w:val="en-US"/>
          <w14:textFill>
            <w14:solidFill>
              <w14:schemeClr w14:val="tx1"/>
            </w14:solidFill>
          </w14:textFill>
        </w:rPr>
      </w:pPr>
      <w:r>
        <w:rPr>
          <w:rFonts w:hint="default" w:ascii="Times New Roman" w:hAnsi="Times New Roman" w:eastAsia="SimSun" w:cs="Times New Roman"/>
          <w:i w:val="0"/>
          <w:caps w:val="0"/>
          <w:color w:val="000000"/>
          <w:spacing w:val="0"/>
          <w:sz w:val="22"/>
          <w:szCs w:val="22"/>
          <w:shd w:val="clear" w:fill="FFFFFF"/>
        </w:rPr>
        <w:t>HTML lists are defined with the </w:t>
      </w:r>
      <w:r>
        <w:rPr>
          <w:rStyle w:val="16"/>
          <w:rFonts w:hint="default" w:ascii="Times New Roman" w:hAnsi="Times New Roman" w:eastAsia="Consolas" w:cs="Times New Roman"/>
          <w:i w:val="0"/>
          <w:caps w:val="0"/>
          <w:color w:val="DC143C"/>
          <w:spacing w:val="0"/>
          <w:sz w:val="24"/>
          <w:szCs w:val="24"/>
          <w:shd w:val="clear" w:fill="F1F1F1"/>
        </w:rPr>
        <w:t>&lt;ul&gt;</w:t>
      </w:r>
      <w:r>
        <w:rPr>
          <w:rFonts w:hint="default" w:ascii="Times New Roman" w:hAnsi="Times New Roman" w:eastAsia="SimSun" w:cs="Times New Roman"/>
          <w:i w:val="0"/>
          <w:caps w:val="0"/>
          <w:color w:val="000000"/>
          <w:spacing w:val="0"/>
          <w:sz w:val="22"/>
          <w:szCs w:val="22"/>
          <w:shd w:val="clear" w:fill="FFFFFF"/>
        </w:rPr>
        <w:t> (unordered/bullet list) or</w:t>
      </w:r>
      <w:r>
        <w:rPr>
          <w:rFonts w:hint="default" w:ascii="Times New Roman" w:hAnsi="Times New Roman" w:eastAsia="SimSun" w:cs="Times New Roman"/>
          <w:i w:val="0"/>
          <w:caps w:val="0"/>
          <w:color w:val="000000"/>
          <w:spacing w:val="0"/>
          <w:sz w:val="22"/>
          <w:szCs w:val="22"/>
          <w:shd w:val="clear" w:fill="FFFFFF"/>
          <w:lang w:val="en-US"/>
        </w:rPr>
        <w:t xml:space="preserve"> </w:t>
      </w:r>
      <w:r>
        <w:rPr>
          <w:rFonts w:hint="default" w:ascii="Times New Roman" w:hAnsi="Times New Roman" w:eastAsia="SimSun" w:cs="Times New Roman"/>
          <w:i w:val="0"/>
          <w:caps w:val="0"/>
          <w:color w:val="000000"/>
          <w:spacing w:val="0"/>
          <w:sz w:val="22"/>
          <w:szCs w:val="22"/>
          <w:shd w:val="clear" w:fill="FFFFFF"/>
        </w:rPr>
        <w:t>the </w:t>
      </w:r>
      <w:r>
        <w:rPr>
          <w:rStyle w:val="16"/>
          <w:rFonts w:hint="default" w:ascii="Times New Roman" w:hAnsi="Times New Roman" w:eastAsia="Consolas" w:cs="Times New Roman"/>
          <w:i w:val="0"/>
          <w:caps w:val="0"/>
          <w:color w:val="DC143C"/>
          <w:spacing w:val="0"/>
          <w:sz w:val="24"/>
          <w:szCs w:val="24"/>
          <w:shd w:val="clear" w:fill="F1F1F1"/>
        </w:rPr>
        <w:t>&lt;ol&gt;</w:t>
      </w:r>
      <w:r>
        <w:rPr>
          <w:rFonts w:hint="default" w:ascii="Times New Roman" w:hAnsi="Times New Roman" w:eastAsia="SimSun" w:cs="Times New Roman"/>
          <w:i w:val="0"/>
          <w:caps w:val="0"/>
          <w:color w:val="000000"/>
          <w:spacing w:val="0"/>
          <w:sz w:val="22"/>
          <w:szCs w:val="22"/>
          <w:shd w:val="clear" w:fill="FFFFFF"/>
        </w:rPr>
        <w:t> (ordered/numbered list) tag, followed by </w:t>
      </w:r>
      <w:r>
        <w:rPr>
          <w:rStyle w:val="16"/>
          <w:rFonts w:hint="default" w:ascii="Times New Roman" w:hAnsi="Times New Roman" w:eastAsia="Consolas" w:cs="Times New Roman"/>
          <w:i w:val="0"/>
          <w:caps w:val="0"/>
          <w:color w:val="DC143C"/>
          <w:spacing w:val="0"/>
          <w:sz w:val="24"/>
          <w:szCs w:val="24"/>
          <w:shd w:val="clear" w:fill="F1F1F1"/>
        </w:rPr>
        <w:t>&lt;li&gt;</w:t>
      </w:r>
      <w:r>
        <w:rPr>
          <w:rFonts w:hint="default" w:ascii="Times New Roman" w:hAnsi="Times New Roman" w:eastAsia="SimSun" w:cs="Times New Roman"/>
          <w:i w:val="0"/>
          <w:caps w:val="0"/>
          <w:color w:val="000000"/>
          <w:spacing w:val="0"/>
          <w:sz w:val="22"/>
          <w:szCs w:val="22"/>
          <w:shd w:val="clear" w:fill="FFFFFF"/>
        </w:rPr>
        <w:t> tags (list items)</w:t>
      </w:r>
    </w:p>
    <w:p>
      <w:pPr>
        <w:pStyle w:val="12"/>
        <w:keepNext w:val="0"/>
        <w:keepLines w:val="0"/>
        <w:widowControl/>
        <w:numPr>
          <w:ilvl w:val="0"/>
          <w:numId w:val="0"/>
        </w:numPr>
        <w:suppressLineNumbers w:val="0"/>
        <w:ind w:leftChars="0" w:right="0" w:rightChars="0"/>
        <w:rPr>
          <w:rFonts w:hint="default" w:ascii="Times New Roman" w:hAnsi="Times New Roman" w:eastAsia="Consolas" w:cs="Times New Roman"/>
          <w:b/>
          <w:bCs/>
          <w:i w:val="0"/>
          <w:caps w:val="0"/>
          <w:color w:val="000000" w:themeColor="text1"/>
          <w:spacing w:val="0"/>
          <w:sz w:val="28"/>
          <w:szCs w:val="28"/>
          <w:lang w:val="en-US"/>
          <w14:textFill>
            <w14:solidFill>
              <w14:schemeClr w14:val="tx1"/>
            </w14:solidFill>
          </w14:textFill>
        </w:rPr>
      </w:pPr>
    </w:p>
    <w:p>
      <w:pPr>
        <w:pStyle w:val="12"/>
        <w:keepNext w:val="0"/>
        <w:keepLines w:val="0"/>
        <w:widowControl/>
        <w:numPr>
          <w:ilvl w:val="0"/>
          <w:numId w:val="26"/>
        </w:numPr>
        <w:suppressLineNumbers w:val="0"/>
        <w:tabs>
          <w:tab w:val="clear" w:pos="420"/>
        </w:tabs>
        <w:spacing w:before="0" w:beforeAutospacing="1" w:after="0" w:afterAutospacing="1"/>
        <w:ind w:left="420" w:leftChars="0" w:right="0" w:rightChars="0" w:hanging="420" w:firstLineChars="0"/>
        <w:jc w:val="left"/>
        <w:rPr>
          <w:rFonts w:hint="default" w:ascii="Times New Roman" w:hAnsi="Times New Roman" w:eastAsia="SimSun" w:cs="Times New Roman"/>
          <w:b/>
          <w:bCs/>
          <w:i w:val="0"/>
          <w:caps w:val="0"/>
          <w:color w:val="000000"/>
          <w:spacing w:val="0"/>
          <w:sz w:val="24"/>
          <w:szCs w:val="24"/>
          <w:shd w:val="clear" w:fill="FFFFFF"/>
          <w:lang w:val="en-US"/>
        </w:rPr>
      </w:pPr>
      <w:r>
        <w:rPr>
          <w:rFonts w:hint="default" w:ascii="Times New Roman" w:hAnsi="Times New Roman" w:eastAsia="SimSun" w:cs="Times New Roman"/>
          <w:b/>
          <w:bCs/>
          <w:i w:val="0"/>
          <w:caps w:val="0"/>
          <w:color w:val="000000"/>
          <w:spacing w:val="0"/>
          <w:sz w:val="24"/>
          <w:szCs w:val="24"/>
          <w:shd w:val="clear" w:fill="FFFFFF"/>
          <w:lang w:val="en-US"/>
        </w:rPr>
        <w:t>Example:</w:t>
      </w:r>
    </w:p>
    <w:p>
      <w:pPr>
        <w:pStyle w:val="12"/>
        <w:keepNext w:val="0"/>
        <w:keepLines w:val="0"/>
        <w:widowControl/>
        <w:numPr>
          <w:ilvl w:val="0"/>
          <w:numId w:val="0"/>
        </w:numPr>
        <w:suppressLineNumbers w:val="0"/>
        <w:spacing w:before="0" w:beforeAutospacing="1" w:after="0" w:afterAutospacing="1"/>
        <w:ind w:left="1680" w:leftChars="0" w:right="0" w:rightChars="0" w:firstLine="420" w:firstLineChars="0"/>
        <w:jc w:val="left"/>
        <w:rPr>
          <w:rFonts w:hint="default" w:ascii="Times New Roman" w:hAnsi="Times New Roman" w:eastAsia="SimSun" w:cs="Times New Roman"/>
          <w:b w:val="0"/>
          <w:bCs w:val="0"/>
          <w:i w:val="0"/>
          <w:caps w:val="0"/>
          <w:color w:val="000000"/>
          <w:spacing w:val="0"/>
          <w:sz w:val="22"/>
          <w:szCs w:val="22"/>
          <w:shd w:val="clear" w:fill="FFFFFF"/>
          <w:lang w:val="en-US"/>
        </w:rPr>
      </w:pPr>
      <w:r>
        <w:rPr>
          <w:rFonts w:hint="default" w:ascii="Times New Roman" w:hAnsi="Times New Roman" w:eastAsia="SimSun" w:cs="Times New Roman"/>
          <w:b w:val="0"/>
          <w:bCs w:val="0"/>
          <w:i w:val="0"/>
          <w:caps w:val="0"/>
          <w:color w:val="000000"/>
          <w:spacing w:val="0"/>
          <w:sz w:val="22"/>
          <w:szCs w:val="22"/>
          <w:shd w:val="clear" w:fill="FFFFFF"/>
          <w:lang w:val="en-US"/>
        </w:rPr>
        <w:t>&lt;!DOCTYPE html&gt;</w:t>
      </w:r>
    </w:p>
    <w:p>
      <w:pPr>
        <w:pStyle w:val="12"/>
        <w:keepNext w:val="0"/>
        <w:keepLines w:val="0"/>
        <w:widowControl/>
        <w:numPr>
          <w:ilvl w:val="0"/>
          <w:numId w:val="0"/>
        </w:numPr>
        <w:suppressLineNumbers w:val="0"/>
        <w:spacing w:before="0" w:beforeAutospacing="1" w:after="0" w:afterAutospacing="1"/>
        <w:ind w:left="1680" w:leftChars="0" w:right="0" w:rightChars="0" w:firstLine="420" w:firstLineChars="0"/>
        <w:jc w:val="left"/>
        <w:rPr>
          <w:rFonts w:hint="default" w:ascii="Times New Roman" w:hAnsi="Times New Roman" w:eastAsia="SimSun" w:cs="Times New Roman"/>
          <w:b w:val="0"/>
          <w:bCs w:val="0"/>
          <w:i w:val="0"/>
          <w:caps w:val="0"/>
          <w:color w:val="000000"/>
          <w:spacing w:val="0"/>
          <w:sz w:val="22"/>
          <w:szCs w:val="22"/>
          <w:shd w:val="clear" w:fill="FFFFFF"/>
          <w:lang w:val="en-US"/>
        </w:rPr>
      </w:pPr>
      <w:r>
        <w:rPr>
          <w:rFonts w:hint="default" w:ascii="Times New Roman" w:hAnsi="Times New Roman" w:eastAsia="SimSun" w:cs="Times New Roman"/>
          <w:b w:val="0"/>
          <w:bCs w:val="0"/>
          <w:i w:val="0"/>
          <w:caps w:val="0"/>
          <w:color w:val="000000"/>
          <w:spacing w:val="0"/>
          <w:sz w:val="22"/>
          <w:szCs w:val="22"/>
          <w:shd w:val="clear" w:fill="FFFFFF"/>
          <w:lang w:val="en-US"/>
        </w:rPr>
        <w:t>&lt;html&gt;</w:t>
      </w:r>
    </w:p>
    <w:p>
      <w:pPr>
        <w:pStyle w:val="12"/>
        <w:keepNext w:val="0"/>
        <w:keepLines w:val="0"/>
        <w:widowControl/>
        <w:numPr>
          <w:ilvl w:val="0"/>
          <w:numId w:val="0"/>
        </w:numPr>
        <w:suppressLineNumbers w:val="0"/>
        <w:spacing w:before="0" w:beforeAutospacing="1" w:after="0" w:afterAutospacing="1"/>
        <w:ind w:left="1680" w:leftChars="0" w:right="0" w:rightChars="0" w:firstLine="420" w:firstLineChars="0"/>
        <w:jc w:val="left"/>
        <w:rPr>
          <w:rFonts w:hint="default" w:ascii="Times New Roman" w:hAnsi="Times New Roman" w:eastAsia="SimSun" w:cs="Times New Roman"/>
          <w:b w:val="0"/>
          <w:bCs w:val="0"/>
          <w:i w:val="0"/>
          <w:caps w:val="0"/>
          <w:color w:val="000000"/>
          <w:spacing w:val="0"/>
          <w:sz w:val="22"/>
          <w:szCs w:val="22"/>
          <w:shd w:val="clear" w:fill="FFFFFF"/>
          <w:lang w:val="en-US"/>
        </w:rPr>
      </w:pPr>
      <w:r>
        <w:rPr>
          <w:rFonts w:hint="default" w:ascii="Times New Roman" w:hAnsi="Times New Roman" w:eastAsia="SimSun" w:cs="Times New Roman"/>
          <w:b w:val="0"/>
          <w:bCs w:val="0"/>
          <w:i w:val="0"/>
          <w:caps w:val="0"/>
          <w:color w:val="000000"/>
          <w:spacing w:val="0"/>
          <w:sz w:val="22"/>
          <w:szCs w:val="22"/>
          <w:shd w:val="clear" w:fill="FFFFFF"/>
          <w:lang w:val="en-US"/>
        </w:rPr>
        <w:t>&lt;body&gt;</w:t>
      </w:r>
    </w:p>
    <w:p>
      <w:pPr>
        <w:pStyle w:val="12"/>
        <w:keepNext w:val="0"/>
        <w:keepLines w:val="0"/>
        <w:widowControl/>
        <w:numPr>
          <w:ilvl w:val="0"/>
          <w:numId w:val="0"/>
        </w:numPr>
        <w:suppressLineNumbers w:val="0"/>
        <w:spacing w:before="0" w:beforeAutospacing="1" w:after="0" w:afterAutospacing="1"/>
        <w:ind w:left="1680" w:leftChars="0" w:right="0" w:rightChars="0" w:firstLine="420" w:firstLineChars="0"/>
        <w:jc w:val="left"/>
        <w:rPr>
          <w:rFonts w:hint="default" w:ascii="Times New Roman" w:hAnsi="Times New Roman" w:eastAsia="SimSun" w:cs="Times New Roman"/>
          <w:b w:val="0"/>
          <w:bCs w:val="0"/>
          <w:i w:val="0"/>
          <w:caps w:val="0"/>
          <w:color w:val="000000"/>
          <w:spacing w:val="0"/>
          <w:sz w:val="22"/>
          <w:szCs w:val="22"/>
          <w:shd w:val="clear" w:fill="FFFFFF"/>
          <w:lang w:val="en-US"/>
        </w:rPr>
      </w:pPr>
    </w:p>
    <w:p>
      <w:pPr>
        <w:pStyle w:val="12"/>
        <w:keepNext w:val="0"/>
        <w:keepLines w:val="0"/>
        <w:widowControl/>
        <w:numPr>
          <w:ilvl w:val="0"/>
          <w:numId w:val="0"/>
        </w:numPr>
        <w:suppressLineNumbers w:val="0"/>
        <w:spacing w:before="0" w:beforeAutospacing="1" w:after="0" w:afterAutospacing="1"/>
        <w:ind w:left="1680" w:leftChars="0" w:right="0" w:rightChars="0" w:firstLine="420" w:firstLineChars="0"/>
        <w:jc w:val="left"/>
        <w:rPr>
          <w:rFonts w:hint="default" w:ascii="Times New Roman" w:hAnsi="Times New Roman" w:eastAsia="SimSun" w:cs="Times New Roman"/>
          <w:b w:val="0"/>
          <w:bCs w:val="0"/>
          <w:i w:val="0"/>
          <w:caps w:val="0"/>
          <w:color w:val="000000"/>
          <w:spacing w:val="0"/>
          <w:sz w:val="22"/>
          <w:szCs w:val="22"/>
          <w:shd w:val="clear" w:fill="FFFFFF"/>
          <w:lang w:val="en-US"/>
        </w:rPr>
      </w:pPr>
      <w:r>
        <w:rPr>
          <w:rFonts w:hint="default" w:ascii="Times New Roman" w:hAnsi="Times New Roman" w:eastAsia="SimSun" w:cs="Times New Roman"/>
          <w:b w:val="0"/>
          <w:bCs w:val="0"/>
          <w:i w:val="0"/>
          <w:caps w:val="0"/>
          <w:color w:val="000000"/>
          <w:spacing w:val="0"/>
          <w:sz w:val="22"/>
          <w:szCs w:val="22"/>
          <w:shd w:val="clear" w:fill="FFFFFF"/>
          <w:lang w:val="en-US"/>
        </w:rPr>
        <w:t>&lt;h2&gt;An Unordered HTML List&lt;/h2&gt;</w:t>
      </w:r>
    </w:p>
    <w:p>
      <w:pPr>
        <w:pStyle w:val="12"/>
        <w:keepNext w:val="0"/>
        <w:keepLines w:val="0"/>
        <w:widowControl/>
        <w:numPr>
          <w:ilvl w:val="0"/>
          <w:numId w:val="0"/>
        </w:numPr>
        <w:suppressLineNumbers w:val="0"/>
        <w:spacing w:before="0" w:beforeAutospacing="1" w:after="0" w:afterAutospacing="1"/>
        <w:ind w:left="1680" w:leftChars="0" w:right="0" w:rightChars="0" w:firstLine="420" w:firstLineChars="0"/>
        <w:jc w:val="left"/>
        <w:rPr>
          <w:rFonts w:hint="default" w:ascii="Times New Roman" w:hAnsi="Times New Roman" w:eastAsia="Consolas" w:cs="Times New Roman"/>
          <w:i w:val="0"/>
          <w:caps w:val="0"/>
          <w:color w:val="0000CD"/>
          <w:spacing w:val="0"/>
          <w:sz w:val="24"/>
          <w:szCs w:val="24"/>
        </w:rPr>
      </w:pPr>
      <w:r>
        <w:rPr>
          <w:rFonts w:hint="default" w:ascii="Times New Roman" w:hAnsi="Times New Roman" w:eastAsia="Consolas" w:cs="Times New Roman"/>
          <w:i w:val="0"/>
          <w:caps w:val="0"/>
          <w:color w:val="0000CD"/>
          <w:spacing w:val="0"/>
          <w:sz w:val="24"/>
          <w:szCs w:val="24"/>
        </w:rPr>
        <w:t>&lt;</w:t>
      </w:r>
      <w:r>
        <w:rPr>
          <w:rFonts w:hint="default" w:ascii="Times New Roman" w:hAnsi="Times New Roman" w:eastAsia="Consolas" w:cs="Times New Roman"/>
          <w:i w:val="0"/>
          <w:caps w:val="0"/>
          <w:color w:val="A52A2A"/>
          <w:spacing w:val="0"/>
          <w:sz w:val="24"/>
          <w:szCs w:val="24"/>
        </w:rPr>
        <w:t>ul</w:t>
      </w:r>
      <w:r>
        <w:rPr>
          <w:rFonts w:hint="default" w:ascii="Times New Roman" w:hAnsi="Times New Roman" w:eastAsia="Consolas" w:cs="Times New Roman"/>
          <w:i w:val="0"/>
          <w:caps w:val="0"/>
          <w:color w:val="0000CD"/>
          <w:spacing w:val="0"/>
          <w:sz w:val="24"/>
          <w:szCs w:val="24"/>
        </w:rPr>
        <w:t>&gt;</w:t>
      </w:r>
      <w:r>
        <w:rPr>
          <w:rFonts w:hint="default" w:ascii="Times New Roman" w:hAnsi="Times New Roman" w:eastAsia="Consolas" w:cs="Times New Roman"/>
          <w:i w:val="0"/>
          <w:caps w:val="0"/>
          <w:color w:val="000000"/>
          <w:spacing w:val="0"/>
          <w:sz w:val="24"/>
          <w:szCs w:val="24"/>
        </w:rPr>
        <w:br w:type="textWrapping"/>
      </w:r>
      <w:r>
        <w:rPr>
          <w:rFonts w:hint="default" w:ascii="Times New Roman" w:hAnsi="Times New Roman" w:eastAsia="Consolas" w:cs="Times New Roman"/>
          <w:i w:val="0"/>
          <w:caps w:val="0"/>
          <w:color w:val="000000"/>
          <w:spacing w:val="0"/>
          <w:sz w:val="24"/>
          <w:szCs w:val="24"/>
          <w:shd w:val="clear" w:fill="FFFFFF"/>
        </w:rPr>
        <w:t>  </w:t>
      </w:r>
      <w:r>
        <w:rPr>
          <w:rFonts w:hint="default" w:ascii="Times New Roman" w:hAnsi="Times New Roman" w:eastAsia="Consolas" w:cs="Times New Roman"/>
          <w:i w:val="0"/>
          <w:caps w:val="0"/>
          <w:color w:val="000000"/>
          <w:spacing w:val="0"/>
          <w:sz w:val="24"/>
          <w:szCs w:val="24"/>
          <w:shd w:val="clear" w:fill="FFFFFF"/>
          <w:lang w:val="en-US"/>
        </w:rPr>
        <w:tab/>
      </w:r>
      <w:r>
        <w:rPr>
          <w:rFonts w:hint="default" w:ascii="Times New Roman" w:hAnsi="Times New Roman" w:eastAsia="Consolas" w:cs="Times New Roman"/>
          <w:i w:val="0"/>
          <w:caps w:val="0"/>
          <w:color w:val="000000"/>
          <w:spacing w:val="0"/>
          <w:sz w:val="24"/>
          <w:szCs w:val="24"/>
          <w:shd w:val="clear" w:fill="FFFFFF"/>
          <w:lang w:val="en-US"/>
        </w:rPr>
        <w:tab/>
      </w:r>
      <w:r>
        <w:rPr>
          <w:rFonts w:hint="default" w:ascii="Times New Roman" w:hAnsi="Times New Roman" w:eastAsia="Consolas" w:cs="Times New Roman"/>
          <w:i w:val="0"/>
          <w:caps w:val="0"/>
          <w:color w:val="0000CD"/>
          <w:spacing w:val="0"/>
          <w:sz w:val="24"/>
          <w:szCs w:val="24"/>
        </w:rPr>
        <w:t>&lt;</w:t>
      </w:r>
      <w:r>
        <w:rPr>
          <w:rFonts w:hint="default" w:ascii="Times New Roman" w:hAnsi="Times New Roman" w:eastAsia="Consolas" w:cs="Times New Roman"/>
          <w:i w:val="0"/>
          <w:caps w:val="0"/>
          <w:color w:val="A52A2A"/>
          <w:spacing w:val="0"/>
          <w:sz w:val="24"/>
          <w:szCs w:val="24"/>
        </w:rPr>
        <w:t>li</w:t>
      </w:r>
      <w:r>
        <w:rPr>
          <w:rFonts w:hint="default" w:ascii="Times New Roman" w:hAnsi="Times New Roman" w:eastAsia="Consolas" w:cs="Times New Roman"/>
          <w:i w:val="0"/>
          <w:caps w:val="0"/>
          <w:color w:val="0000CD"/>
          <w:spacing w:val="0"/>
          <w:sz w:val="24"/>
          <w:szCs w:val="24"/>
        </w:rPr>
        <w:t>&gt;</w:t>
      </w:r>
      <w:r>
        <w:rPr>
          <w:rFonts w:hint="default" w:ascii="Times New Roman" w:hAnsi="Times New Roman" w:eastAsia="Consolas" w:cs="Times New Roman"/>
          <w:i w:val="0"/>
          <w:caps w:val="0"/>
          <w:color w:val="000000"/>
          <w:spacing w:val="0"/>
          <w:sz w:val="24"/>
          <w:szCs w:val="24"/>
          <w:shd w:val="clear" w:fill="FFFFFF"/>
        </w:rPr>
        <w:t>Coffee</w:t>
      </w:r>
      <w:r>
        <w:rPr>
          <w:rFonts w:hint="default" w:ascii="Times New Roman" w:hAnsi="Times New Roman" w:eastAsia="Consolas" w:cs="Times New Roman"/>
          <w:i w:val="0"/>
          <w:caps w:val="0"/>
          <w:color w:val="0000CD"/>
          <w:spacing w:val="0"/>
          <w:sz w:val="24"/>
          <w:szCs w:val="24"/>
        </w:rPr>
        <w:t>&lt;</w:t>
      </w:r>
      <w:r>
        <w:rPr>
          <w:rFonts w:hint="default" w:ascii="Times New Roman" w:hAnsi="Times New Roman" w:eastAsia="Consolas" w:cs="Times New Roman"/>
          <w:i w:val="0"/>
          <w:caps w:val="0"/>
          <w:color w:val="A52A2A"/>
          <w:spacing w:val="0"/>
          <w:sz w:val="24"/>
          <w:szCs w:val="24"/>
        </w:rPr>
        <w:t>/li</w:t>
      </w:r>
      <w:r>
        <w:rPr>
          <w:rFonts w:hint="default" w:ascii="Times New Roman" w:hAnsi="Times New Roman" w:eastAsia="Consolas" w:cs="Times New Roman"/>
          <w:i w:val="0"/>
          <w:caps w:val="0"/>
          <w:color w:val="0000CD"/>
          <w:spacing w:val="0"/>
          <w:sz w:val="24"/>
          <w:szCs w:val="24"/>
        </w:rPr>
        <w:t>&gt;</w:t>
      </w:r>
      <w:r>
        <w:rPr>
          <w:rFonts w:hint="default" w:ascii="Times New Roman" w:hAnsi="Times New Roman" w:eastAsia="Consolas" w:cs="Times New Roman"/>
          <w:i w:val="0"/>
          <w:caps w:val="0"/>
          <w:color w:val="000000"/>
          <w:spacing w:val="0"/>
          <w:sz w:val="24"/>
          <w:szCs w:val="24"/>
        </w:rPr>
        <w:br w:type="textWrapping"/>
      </w:r>
      <w:r>
        <w:rPr>
          <w:rFonts w:hint="default" w:ascii="Times New Roman" w:hAnsi="Times New Roman" w:eastAsia="Consolas" w:cs="Times New Roman"/>
          <w:i w:val="0"/>
          <w:caps w:val="0"/>
          <w:color w:val="000000"/>
          <w:spacing w:val="0"/>
          <w:sz w:val="24"/>
          <w:szCs w:val="24"/>
          <w:shd w:val="clear" w:fill="FFFFFF"/>
        </w:rPr>
        <w:t>  </w:t>
      </w:r>
      <w:r>
        <w:rPr>
          <w:rFonts w:hint="default" w:ascii="Times New Roman" w:hAnsi="Times New Roman" w:eastAsia="Consolas" w:cs="Times New Roman"/>
          <w:i w:val="0"/>
          <w:caps w:val="0"/>
          <w:color w:val="000000"/>
          <w:spacing w:val="0"/>
          <w:sz w:val="24"/>
          <w:szCs w:val="24"/>
          <w:shd w:val="clear" w:fill="FFFFFF"/>
          <w:lang w:val="en-US"/>
        </w:rPr>
        <w:tab/>
      </w:r>
      <w:r>
        <w:rPr>
          <w:rFonts w:hint="default" w:ascii="Times New Roman" w:hAnsi="Times New Roman" w:eastAsia="Consolas" w:cs="Times New Roman"/>
          <w:i w:val="0"/>
          <w:caps w:val="0"/>
          <w:color w:val="000000"/>
          <w:spacing w:val="0"/>
          <w:sz w:val="24"/>
          <w:szCs w:val="24"/>
          <w:shd w:val="clear" w:fill="FFFFFF"/>
          <w:lang w:val="en-US"/>
        </w:rPr>
        <w:tab/>
      </w:r>
      <w:r>
        <w:rPr>
          <w:rFonts w:hint="default" w:ascii="Times New Roman" w:hAnsi="Times New Roman" w:eastAsia="Consolas" w:cs="Times New Roman"/>
          <w:i w:val="0"/>
          <w:caps w:val="0"/>
          <w:color w:val="0000CD"/>
          <w:spacing w:val="0"/>
          <w:sz w:val="24"/>
          <w:szCs w:val="24"/>
        </w:rPr>
        <w:t>&lt;</w:t>
      </w:r>
      <w:r>
        <w:rPr>
          <w:rFonts w:hint="default" w:ascii="Times New Roman" w:hAnsi="Times New Roman" w:eastAsia="Consolas" w:cs="Times New Roman"/>
          <w:i w:val="0"/>
          <w:caps w:val="0"/>
          <w:color w:val="A52A2A"/>
          <w:spacing w:val="0"/>
          <w:sz w:val="24"/>
          <w:szCs w:val="24"/>
        </w:rPr>
        <w:t>li</w:t>
      </w:r>
      <w:r>
        <w:rPr>
          <w:rFonts w:hint="default" w:ascii="Times New Roman" w:hAnsi="Times New Roman" w:eastAsia="Consolas" w:cs="Times New Roman"/>
          <w:i w:val="0"/>
          <w:caps w:val="0"/>
          <w:color w:val="0000CD"/>
          <w:spacing w:val="0"/>
          <w:sz w:val="24"/>
          <w:szCs w:val="24"/>
        </w:rPr>
        <w:t>&gt;</w:t>
      </w:r>
      <w:r>
        <w:rPr>
          <w:rFonts w:hint="default" w:ascii="Times New Roman" w:hAnsi="Times New Roman" w:eastAsia="Consolas" w:cs="Times New Roman"/>
          <w:i w:val="0"/>
          <w:caps w:val="0"/>
          <w:color w:val="000000"/>
          <w:spacing w:val="0"/>
          <w:sz w:val="24"/>
          <w:szCs w:val="24"/>
          <w:shd w:val="clear" w:fill="FFFFFF"/>
        </w:rPr>
        <w:t>Tea</w:t>
      </w:r>
      <w:r>
        <w:rPr>
          <w:rFonts w:hint="default" w:ascii="Times New Roman" w:hAnsi="Times New Roman" w:eastAsia="Consolas" w:cs="Times New Roman"/>
          <w:i w:val="0"/>
          <w:caps w:val="0"/>
          <w:color w:val="0000CD"/>
          <w:spacing w:val="0"/>
          <w:sz w:val="24"/>
          <w:szCs w:val="24"/>
        </w:rPr>
        <w:t>&lt;</w:t>
      </w:r>
      <w:r>
        <w:rPr>
          <w:rFonts w:hint="default" w:ascii="Times New Roman" w:hAnsi="Times New Roman" w:eastAsia="Consolas" w:cs="Times New Roman"/>
          <w:i w:val="0"/>
          <w:caps w:val="0"/>
          <w:color w:val="A52A2A"/>
          <w:spacing w:val="0"/>
          <w:sz w:val="24"/>
          <w:szCs w:val="24"/>
        </w:rPr>
        <w:t>/li</w:t>
      </w:r>
      <w:r>
        <w:rPr>
          <w:rFonts w:hint="default" w:ascii="Times New Roman" w:hAnsi="Times New Roman" w:eastAsia="Consolas" w:cs="Times New Roman"/>
          <w:i w:val="0"/>
          <w:caps w:val="0"/>
          <w:color w:val="0000CD"/>
          <w:spacing w:val="0"/>
          <w:sz w:val="24"/>
          <w:szCs w:val="24"/>
        </w:rPr>
        <w:t>&gt;</w:t>
      </w:r>
      <w:r>
        <w:rPr>
          <w:rFonts w:hint="default" w:ascii="Times New Roman" w:hAnsi="Times New Roman" w:eastAsia="Consolas" w:cs="Times New Roman"/>
          <w:i w:val="0"/>
          <w:caps w:val="0"/>
          <w:color w:val="000000"/>
          <w:spacing w:val="0"/>
          <w:sz w:val="24"/>
          <w:szCs w:val="24"/>
        </w:rPr>
        <w:br w:type="textWrapping"/>
      </w:r>
      <w:r>
        <w:rPr>
          <w:rFonts w:hint="default" w:ascii="Times New Roman" w:hAnsi="Times New Roman" w:eastAsia="Consolas" w:cs="Times New Roman"/>
          <w:i w:val="0"/>
          <w:caps w:val="0"/>
          <w:color w:val="000000"/>
          <w:spacing w:val="0"/>
          <w:sz w:val="24"/>
          <w:szCs w:val="24"/>
          <w:shd w:val="clear" w:fill="FFFFFF"/>
        </w:rPr>
        <w:t>  </w:t>
      </w:r>
      <w:r>
        <w:rPr>
          <w:rFonts w:hint="default" w:ascii="Times New Roman" w:hAnsi="Times New Roman" w:eastAsia="Consolas" w:cs="Times New Roman"/>
          <w:i w:val="0"/>
          <w:caps w:val="0"/>
          <w:color w:val="000000"/>
          <w:spacing w:val="0"/>
          <w:sz w:val="24"/>
          <w:szCs w:val="24"/>
          <w:shd w:val="clear" w:fill="FFFFFF"/>
          <w:lang w:val="en-US"/>
        </w:rPr>
        <w:tab/>
      </w:r>
      <w:r>
        <w:rPr>
          <w:rFonts w:hint="default" w:ascii="Times New Roman" w:hAnsi="Times New Roman" w:eastAsia="Consolas" w:cs="Times New Roman"/>
          <w:i w:val="0"/>
          <w:caps w:val="0"/>
          <w:color w:val="000000"/>
          <w:spacing w:val="0"/>
          <w:sz w:val="24"/>
          <w:szCs w:val="24"/>
          <w:shd w:val="clear" w:fill="FFFFFF"/>
          <w:lang w:val="en-US"/>
        </w:rPr>
        <w:tab/>
      </w:r>
      <w:r>
        <w:rPr>
          <w:rFonts w:hint="default" w:ascii="Times New Roman" w:hAnsi="Times New Roman" w:eastAsia="Consolas" w:cs="Times New Roman"/>
          <w:i w:val="0"/>
          <w:caps w:val="0"/>
          <w:color w:val="0000CD"/>
          <w:spacing w:val="0"/>
          <w:sz w:val="24"/>
          <w:szCs w:val="24"/>
        </w:rPr>
        <w:t>&lt;</w:t>
      </w:r>
      <w:r>
        <w:rPr>
          <w:rFonts w:hint="default" w:ascii="Times New Roman" w:hAnsi="Times New Roman" w:eastAsia="Consolas" w:cs="Times New Roman"/>
          <w:i w:val="0"/>
          <w:caps w:val="0"/>
          <w:color w:val="A52A2A"/>
          <w:spacing w:val="0"/>
          <w:sz w:val="24"/>
          <w:szCs w:val="24"/>
        </w:rPr>
        <w:t>li</w:t>
      </w:r>
      <w:r>
        <w:rPr>
          <w:rFonts w:hint="default" w:ascii="Times New Roman" w:hAnsi="Times New Roman" w:eastAsia="Consolas" w:cs="Times New Roman"/>
          <w:i w:val="0"/>
          <w:caps w:val="0"/>
          <w:color w:val="0000CD"/>
          <w:spacing w:val="0"/>
          <w:sz w:val="24"/>
          <w:szCs w:val="24"/>
        </w:rPr>
        <w:t>&gt;</w:t>
      </w:r>
      <w:r>
        <w:rPr>
          <w:rFonts w:hint="default" w:ascii="Times New Roman" w:hAnsi="Times New Roman" w:eastAsia="Consolas" w:cs="Times New Roman"/>
          <w:i w:val="0"/>
          <w:caps w:val="0"/>
          <w:color w:val="000000"/>
          <w:spacing w:val="0"/>
          <w:sz w:val="24"/>
          <w:szCs w:val="24"/>
          <w:shd w:val="clear" w:fill="FFFFFF"/>
        </w:rPr>
        <w:t>Milk</w:t>
      </w:r>
      <w:r>
        <w:rPr>
          <w:rFonts w:hint="default" w:ascii="Times New Roman" w:hAnsi="Times New Roman" w:eastAsia="Consolas" w:cs="Times New Roman"/>
          <w:i w:val="0"/>
          <w:caps w:val="0"/>
          <w:color w:val="0000CD"/>
          <w:spacing w:val="0"/>
          <w:sz w:val="24"/>
          <w:szCs w:val="24"/>
        </w:rPr>
        <w:t>&lt;</w:t>
      </w:r>
      <w:r>
        <w:rPr>
          <w:rFonts w:hint="default" w:ascii="Times New Roman" w:hAnsi="Times New Roman" w:eastAsia="Consolas" w:cs="Times New Roman"/>
          <w:i w:val="0"/>
          <w:caps w:val="0"/>
          <w:color w:val="A52A2A"/>
          <w:spacing w:val="0"/>
          <w:sz w:val="24"/>
          <w:szCs w:val="24"/>
        </w:rPr>
        <w:t>/li</w:t>
      </w:r>
      <w:r>
        <w:rPr>
          <w:rFonts w:hint="default" w:ascii="Times New Roman" w:hAnsi="Times New Roman" w:eastAsia="Consolas" w:cs="Times New Roman"/>
          <w:i w:val="0"/>
          <w:caps w:val="0"/>
          <w:color w:val="0000CD"/>
          <w:spacing w:val="0"/>
          <w:sz w:val="24"/>
          <w:szCs w:val="24"/>
        </w:rPr>
        <w:t>&gt;</w:t>
      </w:r>
      <w:r>
        <w:rPr>
          <w:rFonts w:hint="default" w:ascii="Times New Roman" w:hAnsi="Times New Roman" w:eastAsia="Consolas" w:cs="Times New Roman"/>
          <w:i w:val="0"/>
          <w:caps w:val="0"/>
          <w:color w:val="000000"/>
          <w:spacing w:val="0"/>
          <w:sz w:val="24"/>
          <w:szCs w:val="24"/>
        </w:rPr>
        <w:br w:type="textWrapping"/>
      </w:r>
      <w:r>
        <w:rPr>
          <w:rFonts w:hint="default" w:ascii="Times New Roman" w:hAnsi="Times New Roman" w:eastAsia="Consolas" w:cs="Times New Roman"/>
          <w:i w:val="0"/>
          <w:caps w:val="0"/>
          <w:color w:val="000000"/>
          <w:spacing w:val="0"/>
          <w:sz w:val="24"/>
          <w:szCs w:val="24"/>
          <w:lang w:val="en-US"/>
        </w:rPr>
        <w:tab/>
      </w:r>
      <w:r>
        <w:rPr>
          <w:rFonts w:hint="default" w:ascii="Times New Roman" w:hAnsi="Times New Roman" w:eastAsia="Consolas" w:cs="Times New Roman"/>
          <w:i w:val="0"/>
          <w:caps w:val="0"/>
          <w:color w:val="0000CD"/>
          <w:spacing w:val="0"/>
          <w:sz w:val="24"/>
          <w:szCs w:val="24"/>
        </w:rPr>
        <w:t>&lt;</w:t>
      </w:r>
      <w:r>
        <w:rPr>
          <w:rFonts w:hint="default" w:ascii="Times New Roman" w:hAnsi="Times New Roman" w:eastAsia="Consolas" w:cs="Times New Roman"/>
          <w:i w:val="0"/>
          <w:caps w:val="0"/>
          <w:color w:val="A52A2A"/>
          <w:spacing w:val="0"/>
          <w:sz w:val="24"/>
          <w:szCs w:val="24"/>
        </w:rPr>
        <w:t>/ul</w:t>
      </w:r>
      <w:r>
        <w:rPr>
          <w:rFonts w:hint="default" w:ascii="Times New Roman" w:hAnsi="Times New Roman" w:eastAsia="Consolas" w:cs="Times New Roman"/>
          <w:i w:val="0"/>
          <w:caps w:val="0"/>
          <w:color w:val="0000CD"/>
          <w:spacing w:val="0"/>
          <w:sz w:val="24"/>
          <w:szCs w:val="24"/>
        </w:rPr>
        <w:t>&gt;</w:t>
      </w:r>
    </w:p>
    <w:p>
      <w:pPr>
        <w:pStyle w:val="12"/>
        <w:keepNext w:val="0"/>
        <w:keepLines w:val="0"/>
        <w:widowControl/>
        <w:numPr>
          <w:ilvl w:val="0"/>
          <w:numId w:val="0"/>
        </w:numPr>
        <w:suppressLineNumbers w:val="0"/>
        <w:spacing w:before="0" w:beforeAutospacing="1" w:after="0" w:afterAutospacing="1"/>
        <w:ind w:left="1680" w:leftChars="0" w:right="0" w:rightChars="0" w:firstLine="420" w:firstLineChars="0"/>
        <w:jc w:val="left"/>
        <w:rPr>
          <w:rFonts w:hint="default" w:ascii="Times New Roman" w:hAnsi="Times New Roman" w:eastAsia="SimSun" w:cs="Times New Roman"/>
          <w:b w:val="0"/>
          <w:bCs w:val="0"/>
          <w:i w:val="0"/>
          <w:caps w:val="0"/>
          <w:color w:val="000000"/>
          <w:spacing w:val="0"/>
          <w:sz w:val="22"/>
          <w:szCs w:val="22"/>
          <w:shd w:val="clear" w:fill="FFFFFF"/>
          <w:lang w:val="en-US"/>
        </w:rPr>
      </w:pPr>
      <w:r>
        <w:rPr>
          <w:rFonts w:hint="default" w:ascii="Times New Roman" w:hAnsi="Times New Roman" w:eastAsia="SimSun" w:cs="Times New Roman"/>
          <w:b w:val="0"/>
          <w:bCs w:val="0"/>
          <w:i w:val="0"/>
          <w:caps w:val="0"/>
          <w:color w:val="000000"/>
          <w:spacing w:val="0"/>
          <w:sz w:val="22"/>
          <w:szCs w:val="22"/>
          <w:shd w:val="clear" w:fill="FFFFFF"/>
          <w:lang w:val="en-US"/>
        </w:rPr>
        <w:t>&lt;h2&gt;An Ordered HTML List&lt;/h2&gt;</w:t>
      </w:r>
    </w:p>
    <w:p>
      <w:pPr>
        <w:pStyle w:val="12"/>
        <w:keepNext w:val="0"/>
        <w:keepLines w:val="0"/>
        <w:widowControl/>
        <w:numPr>
          <w:ilvl w:val="0"/>
          <w:numId w:val="0"/>
        </w:numPr>
        <w:suppressLineNumbers w:val="0"/>
        <w:spacing w:before="0" w:beforeAutospacing="1" w:after="0" w:afterAutospacing="1"/>
        <w:ind w:left="1680" w:leftChars="0" w:right="0" w:rightChars="0" w:firstLine="420" w:firstLineChars="0"/>
        <w:jc w:val="left"/>
        <w:rPr>
          <w:rFonts w:hint="default" w:ascii="Times New Roman" w:hAnsi="Times New Roman" w:eastAsia="Consolas" w:cs="Times New Roman"/>
          <w:i w:val="0"/>
          <w:caps w:val="0"/>
          <w:color w:val="0000CD"/>
          <w:spacing w:val="0"/>
          <w:sz w:val="24"/>
          <w:szCs w:val="24"/>
        </w:rPr>
      </w:pPr>
      <w:r>
        <w:rPr>
          <w:rFonts w:hint="default" w:ascii="Times New Roman" w:hAnsi="Times New Roman" w:eastAsia="Consolas" w:cs="Times New Roman"/>
          <w:i w:val="0"/>
          <w:caps w:val="0"/>
          <w:color w:val="0000CD"/>
          <w:spacing w:val="0"/>
          <w:sz w:val="24"/>
          <w:szCs w:val="24"/>
        </w:rPr>
        <w:t>&lt;</w:t>
      </w:r>
      <w:r>
        <w:rPr>
          <w:rFonts w:hint="default" w:ascii="Times New Roman" w:hAnsi="Times New Roman" w:eastAsia="Consolas" w:cs="Times New Roman"/>
          <w:i w:val="0"/>
          <w:caps w:val="0"/>
          <w:color w:val="0000CD"/>
          <w:spacing w:val="0"/>
          <w:sz w:val="24"/>
          <w:szCs w:val="24"/>
          <w:lang w:val="en-US"/>
        </w:rPr>
        <w:t xml:space="preserve"> o</w:t>
      </w:r>
      <w:r>
        <w:rPr>
          <w:rFonts w:hint="default" w:ascii="Times New Roman" w:hAnsi="Times New Roman" w:eastAsia="Consolas" w:cs="Times New Roman"/>
          <w:i w:val="0"/>
          <w:caps w:val="0"/>
          <w:color w:val="A52A2A"/>
          <w:spacing w:val="0"/>
          <w:sz w:val="24"/>
          <w:szCs w:val="24"/>
        </w:rPr>
        <w:t>l</w:t>
      </w:r>
      <w:r>
        <w:rPr>
          <w:rFonts w:hint="default" w:ascii="Times New Roman" w:hAnsi="Times New Roman" w:eastAsia="Consolas" w:cs="Times New Roman"/>
          <w:i w:val="0"/>
          <w:caps w:val="0"/>
          <w:color w:val="0000CD"/>
          <w:spacing w:val="0"/>
          <w:sz w:val="24"/>
          <w:szCs w:val="24"/>
        </w:rPr>
        <w:t>&gt;</w:t>
      </w:r>
      <w:r>
        <w:rPr>
          <w:rFonts w:hint="default" w:ascii="Times New Roman" w:hAnsi="Times New Roman" w:eastAsia="Consolas" w:cs="Times New Roman"/>
          <w:i w:val="0"/>
          <w:caps w:val="0"/>
          <w:color w:val="000000"/>
          <w:spacing w:val="0"/>
          <w:sz w:val="24"/>
          <w:szCs w:val="24"/>
        </w:rPr>
        <w:br w:type="textWrapping"/>
      </w:r>
      <w:r>
        <w:rPr>
          <w:rFonts w:hint="default" w:ascii="Times New Roman" w:hAnsi="Times New Roman" w:eastAsia="Consolas" w:cs="Times New Roman"/>
          <w:i w:val="0"/>
          <w:caps w:val="0"/>
          <w:color w:val="000000"/>
          <w:spacing w:val="0"/>
          <w:sz w:val="24"/>
          <w:szCs w:val="24"/>
          <w:shd w:val="clear" w:fill="FFFFFF"/>
        </w:rPr>
        <w:t>  </w:t>
      </w:r>
      <w:r>
        <w:rPr>
          <w:rFonts w:hint="default" w:ascii="Times New Roman" w:hAnsi="Times New Roman" w:eastAsia="Consolas" w:cs="Times New Roman"/>
          <w:i w:val="0"/>
          <w:caps w:val="0"/>
          <w:color w:val="000000"/>
          <w:spacing w:val="0"/>
          <w:sz w:val="24"/>
          <w:szCs w:val="24"/>
          <w:shd w:val="clear" w:fill="FFFFFF"/>
          <w:lang w:val="en-US"/>
        </w:rPr>
        <w:tab/>
      </w:r>
      <w:r>
        <w:rPr>
          <w:rFonts w:hint="default" w:ascii="Times New Roman" w:hAnsi="Times New Roman" w:eastAsia="Consolas" w:cs="Times New Roman"/>
          <w:i w:val="0"/>
          <w:caps w:val="0"/>
          <w:color w:val="000000"/>
          <w:spacing w:val="0"/>
          <w:sz w:val="24"/>
          <w:szCs w:val="24"/>
          <w:shd w:val="clear" w:fill="FFFFFF"/>
          <w:lang w:val="en-US"/>
        </w:rPr>
        <w:tab/>
      </w:r>
      <w:r>
        <w:rPr>
          <w:rFonts w:hint="default" w:ascii="Times New Roman" w:hAnsi="Times New Roman" w:eastAsia="Consolas" w:cs="Times New Roman"/>
          <w:i w:val="0"/>
          <w:caps w:val="0"/>
          <w:color w:val="0000CD"/>
          <w:spacing w:val="0"/>
          <w:sz w:val="24"/>
          <w:szCs w:val="24"/>
        </w:rPr>
        <w:t>&lt;</w:t>
      </w:r>
      <w:r>
        <w:rPr>
          <w:rFonts w:hint="default" w:ascii="Times New Roman" w:hAnsi="Times New Roman" w:eastAsia="Consolas" w:cs="Times New Roman"/>
          <w:i w:val="0"/>
          <w:caps w:val="0"/>
          <w:color w:val="A52A2A"/>
          <w:spacing w:val="0"/>
          <w:sz w:val="24"/>
          <w:szCs w:val="24"/>
        </w:rPr>
        <w:t>li</w:t>
      </w:r>
      <w:r>
        <w:rPr>
          <w:rFonts w:hint="default" w:ascii="Times New Roman" w:hAnsi="Times New Roman" w:eastAsia="Consolas" w:cs="Times New Roman"/>
          <w:i w:val="0"/>
          <w:caps w:val="0"/>
          <w:color w:val="0000CD"/>
          <w:spacing w:val="0"/>
          <w:sz w:val="24"/>
          <w:szCs w:val="24"/>
        </w:rPr>
        <w:t>&gt;</w:t>
      </w:r>
      <w:r>
        <w:rPr>
          <w:rFonts w:hint="default" w:ascii="Times New Roman" w:hAnsi="Times New Roman" w:eastAsia="Consolas" w:cs="Times New Roman"/>
          <w:i w:val="0"/>
          <w:caps w:val="0"/>
          <w:color w:val="000000"/>
          <w:spacing w:val="0"/>
          <w:sz w:val="24"/>
          <w:szCs w:val="24"/>
          <w:shd w:val="clear" w:fill="FFFFFF"/>
        </w:rPr>
        <w:t>Coffee</w:t>
      </w:r>
      <w:r>
        <w:rPr>
          <w:rFonts w:hint="default" w:ascii="Times New Roman" w:hAnsi="Times New Roman" w:eastAsia="Consolas" w:cs="Times New Roman"/>
          <w:i w:val="0"/>
          <w:caps w:val="0"/>
          <w:color w:val="0000CD"/>
          <w:spacing w:val="0"/>
          <w:sz w:val="24"/>
          <w:szCs w:val="24"/>
        </w:rPr>
        <w:t>&lt;</w:t>
      </w:r>
      <w:r>
        <w:rPr>
          <w:rFonts w:hint="default" w:ascii="Times New Roman" w:hAnsi="Times New Roman" w:eastAsia="Consolas" w:cs="Times New Roman"/>
          <w:i w:val="0"/>
          <w:caps w:val="0"/>
          <w:color w:val="A52A2A"/>
          <w:spacing w:val="0"/>
          <w:sz w:val="24"/>
          <w:szCs w:val="24"/>
        </w:rPr>
        <w:t>/li</w:t>
      </w:r>
      <w:r>
        <w:rPr>
          <w:rFonts w:hint="default" w:ascii="Times New Roman" w:hAnsi="Times New Roman" w:eastAsia="Consolas" w:cs="Times New Roman"/>
          <w:i w:val="0"/>
          <w:caps w:val="0"/>
          <w:color w:val="0000CD"/>
          <w:spacing w:val="0"/>
          <w:sz w:val="24"/>
          <w:szCs w:val="24"/>
        </w:rPr>
        <w:t>&gt;</w:t>
      </w:r>
      <w:r>
        <w:rPr>
          <w:rFonts w:hint="default" w:ascii="Times New Roman" w:hAnsi="Times New Roman" w:eastAsia="Consolas" w:cs="Times New Roman"/>
          <w:i w:val="0"/>
          <w:caps w:val="0"/>
          <w:color w:val="000000"/>
          <w:spacing w:val="0"/>
          <w:sz w:val="24"/>
          <w:szCs w:val="24"/>
        </w:rPr>
        <w:br w:type="textWrapping"/>
      </w:r>
      <w:r>
        <w:rPr>
          <w:rFonts w:hint="default" w:ascii="Times New Roman" w:hAnsi="Times New Roman" w:eastAsia="Consolas" w:cs="Times New Roman"/>
          <w:i w:val="0"/>
          <w:caps w:val="0"/>
          <w:color w:val="000000"/>
          <w:spacing w:val="0"/>
          <w:sz w:val="24"/>
          <w:szCs w:val="24"/>
          <w:shd w:val="clear" w:fill="FFFFFF"/>
        </w:rPr>
        <w:t>  </w:t>
      </w:r>
      <w:r>
        <w:rPr>
          <w:rFonts w:hint="default" w:ascii="Times New Roman" w:hAnsi="Times New Roman" w:eastAsia="Consolas" w:cs="Times New Roman"/>
          <w:i w:val="0"/>
          <w:caps w:val="0"/>
          <w:color w:val="000000"/>
          <w:spacing w:val="0"/>
          <w:sz w:val="24"/>
          <w:szCs w:val="24"/>
          <w:shd w:val="clear" w:fill="FFFFFF"/>
          <w:lang w:val="en-US"/>
        </w:rPr>
        <w:tab/>
      </w:r>
      <w:r>
        <w:rPr>
          <w:rFonts w:hint="default" w:ascii="Times New Roman" w:hAnsi="Times New Roman" w:eastAsia="Consolas" w:cs="Times New Roman"/>
          <w:i w:val="0"/>
          <w:caps w:val="0"/>
          <w:color w:val="000000"/>
          <w:spacing w:val="0"/>
          <w:sz w:val="24"/>
          <w:szCs w:val="24"/>
          <w:shd w:val="clear" w:fill="FFFFFF"/>
          <w:lang w:val="en-US"/>
        </w:rPr>
        <w:tab/>
      </w:r>
      <w:r>
        <w:rPr>
          <w:rFonts w:hint="default" w:ascii="Times New Roman" w:hAnsi="Times New Roman" w:eastAsia="Consolas" w:cs="Times New Roman"/>
          <w:i w:val="0"/>
          <w:caps w:val="0"/>
          <w:color w:val="0000CD"/>
          <w:spacing w:val="0"/>
          <w:sz w:val="24"/>
          <w:szCs w:val="24"/>
        </w:rPr>
        <w:t>&lt;</w:t>
      </w:r>
      <w:r>
        <w:rPr>
          <w:rFonts w:hint="default" w:ascii="Times New Roman" w:hAnsi="Times New Roman" w:eastAsia="Consolas" w:cs="Times New Roman"/>
          <w:i w:val="0"/>
          <w:caps w:val="0"/>
          <w:color w:val="A52A2A"/>
          <w:spacing w:val="0"/>
          <w:sz w:val="24"/>
          <w:szCs w:val="24"/>
        </w:rPr>
        <w:t>li</w:t>
      </w:r>
      <w:r>
        <w:rPr>
          <w:rFonts w:hint="default" w:ascii="Times New Roman" w:hAnsi="Times New Roman" w:eastAsia="Consolas" w:cs="Times New Roman"/>
          <w:i w:val="0"/>
          <w:caps w:val="0"/>
          <w:color w:val="0000CD"/>
          <w:spacing w:val="0"/>
          <w:sz w:val="24"/>
          <w:szCs w:val="24"/>
        </w:rPr>
        <w:t>&gt;</w:t>
      </w:r>
      <w:r>
        <w:rPr>
          <w:rFonts w:hint="default" w:ascii="Times New Roman" w:hAnsi="Times New Roman" w:eastAsia="Consolas" w:cs="Times New Roman"/>
          <w:i w:val="0"/>
          <w:caps w:val="0"/>
          <w:color w:val="000000"/>
          <w:spacing w:val="0"/>
          <w:sz w:val="24"/>
          <w:szCs w:val="24"/>
          <w:shd w:val="clear" w:fill="FFFFFF"/>
        </w:rPr>
        <w:t>Tea</w:t>
      </w:r>
      <w:r>
        <w:rPr>
          <w:rFonts w:hint="default" w:ascii="Times New Roman" w:hAnsi="Times New Roman" w:eastAsia="Consolas" w:cs="Times New Roman"/>
          <w:i w:val="0"/>
          <w:caps w:val="0"/>
          <w:color w:val="0000CD"/>
          <w:spacing w:val="0"/>
          <w:sz w:val="24"/>
          <w:szCs w:val="24"/>
        </w:rPr>
        <w:t>&lt;</w:t>
      </w:r>
      <w:r>
        <w:rPr>
          <w:rFonts w:hint="default" w:ascii="Times New Roman" w:hAnsi="Times New Roman" w:eastAsia="Consolas" w:cs="Times New Roman"/>
          <w:i w:val="0"/>
          <w:caps w:val="0"/>
          <w:color w:val="A52A2A"/>
          <w:spacing w:val="0"/>
          <w:sz w:val="24"/>
          <w:szCs w:val="24"/>
        </w:rPr>
        <w:t>/li</w:t>
      </w:r>
      <w:r>
        <w:rPr>
          <w:rFonts w:hint="default" w:ascii="Times New Roman" w:hAnsi="Times New Roman" w:eastAsia="Consolas" w:cs="Times New Roman"/>
          <w:i w:val="0"/>
          <w:caps w:val="0"/>
          <w:color w:val="0000CD"/>
          <w:spacing w:val="0"/>
          <w:sz w:val="24"/>
          <w:szCs w:val="24"/>
        </w:rPr>
        <w:t>&gt;</w:t>
      </w:r>
      <w:r>
        <w:rPr>
          <w:rFonts w:hint="default" w:ascii="Times New Roman" w:hAnsi="Times New Roman" w:eastAsia="Consolas" w:cs="Times New Roman"/>
          <w:i w:val="0"/>
          <w:caps w:val="0"/>
          <w:color w:val="000000"/>
          <w:spacing w:val="0"/>
          <w:sz w:val="24"/>
          <w:szCs w:val="24"/>
        </w:rPr>
        <w:br w:type="textWrapping"/>
      </w:r>
      <w:r>
        <w:rPr>
          <w:rFonts w:hint="default" w:ascii="Times New Roman" w:hAnsi="Times New Roman" w:eastAsia="Consolas" w:cs="Times New Roman"/>
          <w:i w:val="0"/>
          <w:caps w:val="0"/>
          <w:color w:val="000000"/>
          <w:spacing w:val="0"/>
          <w:sz w:val="24"/>
          <w:szCs w:val="24"/>
          <w:shd w:val="clear" w:fill="FFFFFF"/>
        </w:rPr>
        <w:t>  </w:t>
      </w:r>
      <w:r>
        <w:rPr>
          <w:rFonts w:hint="default" w:ascii="Times New Roman" w:hAnsi="Times New Roman" w:eastAsia="Consolas" w:cs="Times New Roman"/>
          <w:i w:val="0"/>
          <w:caps w:val="0"/>
          <w:color w:val="000000"/>
          <w:spacing w:val="0"/>
          <w:sz w:val="24"/>
          <w:szCs w:val="24"/>
          <w:shd w:val="clear" w:fill="FFFFFF"/>
          <w:lang w:val="en-US"/>
        </w:rPr>
        <w:tab/>
      </w:r>
      <w:r>
        <w:rPr>
          <w:rFonts w:hint="default" w:ascii="Times New Roman" w:hAnsi="Times New Roman" w:eastAsia="Consolas" w:cs="Times New Roman"/>
          <w:i w:val="0"/>
          <w:caps w:val="0"/>
          <w:color w:val="000000"/>
          <w:spacing w:val="0"/>
          <w:sz w:val="24"/>
          <w:szCs w:val="24"/>
          <w:shd w:val="clear" w:fill="FFFFFF"/>
          <w:lang w:val="en-US"/>
        </w:rPr>
        <w:tab/>
      </w:r>
      <w:r>
        <w:rPr>
          <w:rFonts w:hint="default" w:ascii="Times New Roman" w:hAnsi="Times New Roman" w:eastAsia="Consolas" w:cs="Times New Roman"/>
          <w:i w:val="0"/>
          <w:caps w:val="0"/>
          <w:color w:val="0000CD"/>
          <w:spacing w:val="0"/>
          <w:sz w:val="24"/>
          <w:szCs w:val="24"/>
        </w:rPr>
        <w:t>&lt;</w:t>
      </w:r>
      <w:r>
        <w:rPr>
          <w:rFonts w:hint="default" w:ascii="Times New Roman" w:hAnsi="Times New Roman" w:eastAsia="Consolas" w:cs="Times New Roman"/>
          <w:i w:val="0"/>
          <w:caps w:val="0"/>
          <w:color w:val="A52A2A"/>
          <w:spacing w:val="0"/>
          <w:sz w:val="24"/>
          <w:szCs w:val="24"/>
        </w:rPr>
        <w:t>li</w:t>
      </w:r>
      <w:r>
        <w:rPr>
          <w:rFonts w:hint="default" w:ascii="Times New Roman" w:hAnsi="Times New Roman" w:eastAsia="Consolas" w:cs="Times New Roman"/>
          <w:i w:val="0"/>
          <w:caps w:val="0"/>
          <w:color w:val="0000CD"/>
          <w:spacing w:val="0"/>
          <w:sz w:val="24"/>
          <w:szCs w:val="24"/>
        </w:rPr>
        <w:t>&gt;</w:t>
      </w:r>
      <w:r>
        <w:rPr>
          <w:rFonts w:hint="default" w:ascii="Times New Roman" w:hAnsi="Times New Roman" w:eastAsia="Consolas" w:cs="Times New Roman"/>
          <w:i w:val="0"/>
          <w:caps w:val="0"/>
          <w:color w:val="000000"/>
          <w:spacing w:val="0"/>
          <w:sz w:val="24"/>
          <w:szCs w:val="24"/>
          <w:shd w:val="clear" w:fill="FFFFFF"/>
        </w:rPr>
        <w:t>Milk</w:t>
      </w:r>
      <w:r>
        <w:rPr>
          <w:rFonts w:hint="default" w:ascii="Times New Roman" w:hAnsi="Times New Roman" w:eastAsia="Consolas" w:cs="Times New Roman"/>
          <w:i w:val="0"/>
          <w:caps w:val="0"/>
          <w:color w:val="0000CD"/>
          <w:spacing w:val="0"/>
          <w:sz w:val="24"/>
          <w:szCs w:val="24"/>
        </w:rPr>
        <w:t>&lt;</w:t>
      </w:r>
      <w:r>
        <w:rPr>
          <w:rFonts w:hint="default" w:ascii="Times New Roman" w:hAnsi="Times New Roman" w:eastAsia="Consolas" w:cs="Times New Roman"/>
          <w:i w:val="0"/>
          <w:caps w:val="0"/>
          <w:color w:val="A52A2A"/>
          <w:spacing w:val="0"/>
          <w:sz w:val="24"/>
          <w:szCs w:val="24"/>
        </w:rPr>
        <w:t>/li</w:t>
      </w:r>
      <w:r>
        <w:rPr>
          <w:rFonts w:hint="default" w:ascii="Times New Roman" w:hAnsi="Times New Roman" w:eastAsia="Consolas" w:cs="Times New Roman"/>
          <w:i w:val="0"/>
          <w:caps w:val="0"/>
          <w:color w:val="0000CD"/>
          <w:spacing w:val="0"/>
          <w:sz w:val="24"/>
          <w:szCs w:val="24"/>
        </w:rPr>
        <w:t>&gt;</w:t>
      </w:r>
      <w:r>
        <w:rPr>
          <w:rFonts w:hint="default" w:ascii="Times New Roman" w:hAnsi="Times New Roman" w:eastAsia="Consolas" w:cs="Times New Roman"/>
          <w:i w:val="0"/>
          <w:caps w:val="0"/>
          <w:color w:val="000000"/>
          <w:spacing w:val="0"/>
          <w:sz w:val="24"/>
          <w:szCs w:val="24"/>
        </w:rPr>
        <w:br w:type="textWrapping"/>
      </w:r>
      <w:r>
        <w:rPr>
          <w:rFonts w:hint="default" w:ascii="Times New Roman" w:hAnsi="Times New Roman" w:eastAsia="Consolas" w:cs="Times New Roman"/>
          <w:i w:val="0"/>
          <w:caps w:val="0"/>
          <w:color w:val="000000"/>
          <w:spacing w:val="0"/>
          <w:sz w:val="24"/>
          <w:szCs w:val="24"/>
          <w:lang w:val="en-US"/>
        </w:rPr>
        <w:tab/>
      </w:r>
      <w:r>
        <w:rPr>
          <w:rFonts w:hint="default" w:ascii="Times New Roman" w:hAnsi="Times New Roman" w:eastAsia="Consolas" w:cs="Times New Roman"/>
          <w:i w:val="0"/>
          <w:caps w:val="0"/>
          <w:color w:val="0000CD"/>
          <w:spacing w:val="0"/>
          <w:sz w:val="24"/>
          <w:szCs w:val="24"/>
        </w:rPr>
        <w:t>&lt;</w:t>
      </w:r>
      <w:r>
        <w:rPr>
          <w:rFonts w:hint="default" w:ascii="Times New Roman" w:hAnsi="Times New Roman" w:eastAsia="Consolas" w:cs="Times New Roman"/>
          <w:i w:val="0"/>
          <w:caps w:val="0"/>
          <w:color w:val="A52A2A"/>
          <w:spacing w:val="0"/>
          <w:sz w:val="24"/>
          <w:szCs w:val="24"/>
        </w:rPr>
        <w:t>/</w:t>
      </w:r>
      <w:r>
        <w:rPr>
          <w:rFonts w:hint="default" w:ascii="Times New Roman" w:hAnsi="Times New Roman" w:eastAsia="Consolas" w:cs="Times New Roman"/>
          <w:i w:val="0"/>
          <w:caps w:val="0"/>
          <w:color w:val="A52A2A"/>
          <w:spacing w:val="0"/>
          <w:sz w:val="24"/>
          <w:szCs w:val="24"/>
          <w:lang w:val="en-US"/>
        </w:rPr>
        <w:t>o</w:t>
      </w:r>
      <w:r>
        <w:rPr>
          <w:rFonts w:hint="default" w:ascii="Times New Roman" w:hAnsi="Times New Roman" w:eastAsia="Consolas" w:cs="Times New Roman"/>
          <w:i w:val="0"/>
          <w:caps w:val="0"/>
          <w:color w:val="A52A2A"/>
          <w:spacing w:val="0"/>
          <w:sz w:val="24"/>
          <w:szCs w:val="24"/>
        </w:rPr>
        <w:t>l</w:t>
      </w:r>
      <w:r>
        <w:rPr>
          <w:rFonts w:hint="default" w:ascii="Times New Roman" w:hAnsi="Times New Roman" w:eastAsia="Consolas" w:cs="Times New Roman"/>
          <w:i w:val="0"/>
          <w:caps w:val="0"/>
          <w:color w:val="0000CD"/>
          <w:spacing w:val="0"/>
          <w:sz w:val="24"/>
          <w:szCs w:val="24"/>
        </w:rPr>
        <w:t>&gt;</w:t>
      </w:r>
    </w:p>
    <w:p>
      <w:pPr>
        <w:pStyle w:val="12"/>
        <w:keepNext w:val="0"/>
        <w:keepLines w:val="0"/>
        <w:widowControl/>
        <w:numPr>
          <w:ilvl w:val="0"/>
          <w:numId w:val="0"/>
        </w:numPr>
        <w:suppressLineNumbers w:val="0"/>
        <w:spacing w:before="0" w:beforeAutospacing="1" w:after="0" w:afterAutospacing="1"/>
        <w:ind w:left="1680" w:leftChars="0" w:right="0" w:rightChars="0" w:firstLine="420" w:firstLineChars="0"/>
        <w:jc w:val="left"/>
        <w:rPr>
          <w:rFonts w:hint="default" w:ascii="Times New Roman" w:hAnsi="Times New Roman" w:eastAsia="SimSun" w:cs="Times New Roman"/>
          <w:b w:val="0"/>
          <w:bCs w:val="0"/>
          <w:i w:val="0"/>
          <w:caps w:val="0"/>
          <w:color w:val="000000"/>
          <w:spacing w:val="0"/>
          <w:sz w:val="22"/>
          <w:szCs w:val="22"/>
          <w:shd w:val="clear" w:fill="FFFFFF"/>
          <w:lang w:val="en-US"/>
        </w:rPr>
      </w:pPr>
      <w:r>
        <w:rPr>
          <w:rFonts w:hint="default" w:ascii="Times New Roman" w:hAnsi="Times New Roman" w:eastAsia="SimSun" w:cs="Times New Roman"/>
          <w:b w:val="0"/>
          <w:bCs w:val="0"/>
          <w:i w:val="0"/>
          <w:caps w:val="0"/>
          <w:color w:val="000000"/>
          <w:spacing w:val="0"/>
          <w:sz w:val="22"/>
          <w:szCs w:val="22"/>
          <w:shd w:val="clear" w:fill="FFFFFF"/>
          <w:lang w:val="en-US"/>
        </w:rPr>
        <w:t>&lt;/body&gt;</w:t>
      </w:r>
    </w:p>
    <w:p>
      <w:pPr>
        <w:pStyle w:val="12"/>
        <w:keepNext w:val="0"/>
        <w:keepLines w:val="0"/>
        <w:widowControl/>
        <w:numPr>
          <w:ilvl w:val="0"/>
          <w:numId w:val="0"/>
        </w:numPr>
        <w:suppressLineNumbers w:val="0"/>
        <w:spacing w:before="0" w:beforeAutospacing="1" w:after="0" w:afterAutospacing="1"/>
        <w:ind w:left="1680" w:leftChars="0" w:right="0" w:rightChars="0" w:firstLine="420" w:firstLineChars="0"/>
        <w:jc w:val="left"/>
        <w:rPr>
          <w:rFonts w:hint="default" w:ascii="Times New Roman" w:hAnsi="Times New Roman" w:eastAsia="SimSun" w:cs="Times New Roman"/>
          <w:b w:val="0"/>
          <w:bCs w:val="0"/>
          <w:i w:val="0"/>
          <w:caps w:val="0"/>
          <w:color w:val="000000"/>
          <w:spacing w:val="0"/>
          <w:sz w:val="22"/>
          <w:szCs w:val="22"/>
          <w:shd w:val="clear" w:fill="FFFFFF"/>
          <w:lang w:val="en-US"/>
        </w:rPr>
      </w:pPr>
      <w:r>
        <w:rPr>
          <w:rFonts w:hint="default" w:ascii="Times New Roman" w:hAnsi="Times New Roman" w:eastAsia="SimSun" w:cs="Times New Roman"/>
          <w:b w:val="0"/>
          <w:bCs w:val="0"/>
          <w:i w:val="0"/>
          <w:caps w:val="0"/>
          <w:color w:val="000000"/>
          <w:spacing w:val="0"/>
          <w:sz w:val="22"/>
          <w:szCs w:val="22"/>
          <w:shd w:val="clear" w:fill="FFFFFF"/>
          <w:lang w:val="en-US"/>
        </w:rPr>
        <w:t>&lt;/html&gt;</w:t>
      </w:r>
    </w:p>
    <w:p>
      <w:pPr>
        <w:pStyle w:val="12"/>
        <w:keepNext w:val="0"/>
        <w:keepLines w:val="0"/>
        <w:widowControl/>
        <w:numPr>
          <w:ilvl w:val="0"/>
          <w:numId w:val="0"/>
        </w:numPr>
        <w:suppressLineNumbers w:val="0"/>
        <w:spacing w:before="0" w:beforeAutospacing="1" w:after="0" w:afterAutospacing="1"/>
        <w:ind w:leftChars="0" w:right="0" w:rightChars="0"/>
        <w:jc w:val="left"/>
        <w:rPr>
          <w:rFonts w:hint="default" w:ascii="Times New Roman" w:hAnsi="Times New Roman" w:eastAsia="SimSun" w:cs="Times New Roman"/>
          <w:b/>
          <w:bCs/>
          <w:i w:val="0"/>
          <w:caps w:val="0"/>
          <w:color w:val="000000"/>
          <w:spacing w:val="0"/>
          <w:sz w:val="24"/>
          <w:szCs w:val="24"/>
          <w:shd w:val="clear" w:fill="FFFFFF"/>
          <w:lang w:val="en-US"/>
        </w:rPr>
      </w:pPr>
    </w:p>
    <w:p>
      <w:pPr>
        <w:pStyle w:val="12"/>
        <w:keepNext w:val="0"/>
        <w:keepLines w:val="0"/>
        <w:widowControl/>
        <w:numPr>
          <w:ilvl w:val="0"/>
          <w:numId w:val="27"/>
        </w:numPr>
        <w:suppressLineNumbers w:val="0"/>
        <w:tabs>
          <w:tab w:val="clear" w:pos="420"/>
        </w:tabs>
        <w:spacing w:before="0" w:beforeAutospacing="1" w:after="0" w:afterAutospacing="1"/>
        <w:ind w:left="420" w:leftChars="0" w:right="0" w:rightChars="0" w:hanging="420" w:firstLineChars="0"/>
        <w:jc w:val="left"/>
        <w:rPr>
          <w:rFonts w:hint="default" w:ascii="Times New Roman" w:hAnsi="Times New Roman" w:eastAsia="Consolas" w:cs="Times New Roman"/>
          <w:b/>
          <w:bCs/>
          <w:i w:val="0"/>
          <w:caps w:val="0"/>
          <w:color w:val="0000CD"/>
          <w:spacing w:val="0"/>
          <w:sz w:val="24"/>
          <w:szCs w:val="24"/>
          <w:lang w:val="en-US"/>
        </w:rPr>
      </w:pPr>
      <w:r>
        <w:rPr>
          <w:rFonts w:hint="default" w:ascii="Times New Roman" w:hAnsi="Times New Roman" w:eastAsia="Consolas" w:cs="Times New Roman"/>
          <w:b/>
          <w:bCs/>
          <w:i w:val="0"/>
          <w:caps w:val="0"/>
          <w:color w:val="000000" w:themeColor="text1"/>
          <w:spacing w:val="0"/>
          <w:sz w:val="24"/>
          <w:szCs w:val="24"/>
          <w:lang w:val="en-US"/>
          <w14:textFill>
            <w14:solidFill>
              <w14:schemeClr w14:val="tx1"/>
            </w14:solidFill>
          </w14:textFill>
        </w:rPr>
        <w:t>OUTPUT:</w:t>
      </w:r>
    </w:p>
    <w:p>
      <w:pPr>
        <w:keepNext w:val="0"/>
        <w:keepLines w:val="0"/>
        <w:widowControl/>
        <w:numPr>
          <w:ilvl w:val="0"/>
          <w:numId w:val="28"/>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i w:val="0"/>
          <w:caps w:val="0"/>
          <w:color w:val="000000"/>
          <w:spacing w:val="0"/>
          <w:sz w:val="27"/>
          <w:szCs w:val="27"/>
        </w:rPr>
        <w:t>Coffee</w:t>
      </w:r>
      <w:r>
        <w:rPr>
          <w:rFonts w:hint="default" w:ascii="Times New Roman" w:hAnsi="Times New Roman" w:cs="Times New Roman"/>
          <w:i w:val="0"/>
          <w:caps w:val="0"/>
          <w:color w:val="000000"/>
          <w:spacing w:val="0"/>
          <w:sz w:val="27"/>
          <w:szCs w:val="27"/>
          <w:lang w:val="en-US"/>
        </w:rPr>
        <w:tab/>
      </w:r>
      <w:r>
        <w:rPr>
          <w:rFonts w:hint="default" w:ascii="Times New Roman" w:hAnsi="Times New Roman" w:cs="Times New Roman"/>
          <w:i w:val="0"/>
          <w:caps w:val="0"/>
          <w:color w:val="000000"/>
          <w:spacing w:val="0"/>
          <w:sz w:val="27"/>
          <w:szCs w:val="27"/>
          <w:lang w:val="en-US"/>
        </w:rPr>
        <w:tab/>
      </w:r>
      <w:r>
        <w:rPr>
          <w:rFonts w:hint="default" w:ascii="Times New Roman" w:hAnsi="Times New Roman" w:cs="Times New Roman"/>
          <w:i w:val="0"/>
          <w:caps w:val="0"/>
          <w:color w:val="000000"/>
          <w:spacing w:val="0"/>
          <w:sz w:val="27"/>
          <w:szCs w:val="27"/>
          <w:lang w:val="en-US"/>
        </w:rPr>
        <w:tab/>
      </w:r>
      <w:r>
        <w:rPr>
          <w:rFonts w:hint="default" w:ascii="Times New Roman" w:hAnsi="Times New Roman" w:cs="Times New Roman"/>
          <w:i w:val="0"/>
          <w:caps w:val="0"/>
          <w:color w:val="000000"/>
          <w:spacing w:val="0"/>
          <w:sz w:val="27"/>
          <w:szCs w:val="27"/>
          <w:lang w:val="en-US"/>
        </w:rPr>
        <w:tab/>
      </w:r>
      <w:r>
        <w:rPr>
          <w:rFonts w:hint="default" w:ascii="Times New Roman" w:hAnsi="Times New Roman" w:cs="Times New Roman"/>
          <w:i w:val="0"/>
          <w:caps w:val="0"/>
          <w:color w:val="000000"/>
          <w:spacing w:val="0"/>
          <w:sz w:val="27"/>
          <w:szCs w:val="27"/>
          <w:lang w:val="en-US"/>
        </w:rPr>
        <w:t>//ordered list</w:t>
      </w:r>
    </w:p>
    <w:p>
      <w:pPr>
        <w:keepNext w:val="0"/>
        <w:keepLines w:val="0"/>
        <w:widowControl/>
        <w:numPr>
          <w:ilvl w:val="0"/>
          <w:numId w:val="28"/>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i w:val="0"/>
          <w:caps w:val="0"/>
          <w:color w:val="000000"/>
          <w:spacing w:val="0"/>
          <w:sz w:val="27"/>
          <w:szCs w:val="27"/>
        </w:rPr>
        <w:t>Tea</w:t>
      </w:r>
    </w:p>
    <w:p>
      <w:pPr>
        <w:keepNext w:val="0"/>
        <w:keepLines w:val="0"/>
        <w:widowControl/>
        <w:numPr>
          <w:ilvl w:val="0"/>
          <w:numId w:val="28"/>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i w:val="0"/>
          <w:caps w:val="0"/>
          <w:color w:val="000000"/>
          <w:spacing w:val="0"/>
          <w:sz w:val="27"/>
          <w:szCs w:val="27"/>
        </w:rPr>
        <w:t>Milk</w:t>
      </w:r>
    </w:p>
    <w:p>
      <w:pPr>
        <w:keepNext w:val="0"/>
        <w:keepLines w:val="0"/>
        <w:widowControl/>
        <w:numPr>
          <w:ilvl w:val="0"/>
          <w:numId w:val="29"/>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i w:val="0"/>
          <w:caps w:val="0"/>
          <w:color w:val="000000"/>
          <w:spacing w:val="0"/>
          <w:sz w:val="27"/>
          <w:szCs w:val="27"/>
        </w:rPr>
        <w:t>Coffee</w:t>
      </w:r>
      <w:r>
        <w:rPr>
          <w:rFonts w:hint="default" w:ascii="Times New Roman" w:hAnsi="Times New Roman" w:cs="Times New Roman"/>
          <w:i w:val="0"/>
          <w:caps w:val="0"/>
          <w:color w:val="000000"/>
          <w:spacing w:val="0"/>
          <w:sz w:val="27"/>
          <w:szCs w:val="27"/>
          <w:lang w:val="en-US"/>
        </w:rPr>
        <w:tab/>
      </w:r>
      <w:r>
        <w:rPr>
          <w:rFonts w:hint="default" w:ascii="Times New Roman" w:hAnsi="Times New Roman" w:cs="Times New Roman"/>
          <w:i w:val="0"/>
          <w:caps w:val="0"/>
          <w:color w:val="000000"/>
          <w:spacing w:val="0"/>
          <w:sz w:val="27"/>
          <w:szCs w:val="27"/>
          <w:lang w:val="en-US"/>
        </w:rPr>
        <w:tab/>
      </w:r>
      <w:r>
        <w:rPr>
          <w:rFonts w:hint="default" w:ascii="Times New Roman" w:hAnsi="Times New Roman" w:cs="Times New Roman"/>
          <w:i w:val="0"/>
          <w:caps w:val="0"/>
          <w:color w:val="000000"/>
          <w:spacing w:val="0"/>
          <w:sz w:val="27"/>
          <w:szCs w:val="27"/>
          <w:lang w:val="en-US"/>
        </w:rPr>
        <w:tab/>
      </w:r>
      <w:r>
        <w:rPr>
          <w:rFonts w:hint="default" w:ascii="Times New Roman" w:hAnsi="Times New Roman" w:cs="Times New Roman"/>
          <w:i w:val="0"/>
          <w:caps w:val="0"/>
          <w:color w:val="000000"/>
          <w:spacing w:val="0"/>
          <w:sz w:val="27"/>
          <w:szCs w:val="27"/>
          <w:lang w:val="en-US"/>
        </w:rPr>
        <w:tab/>
      </w:r>
      <w:r>
        <w:rPr>
          <w:rFonts w:hint="default" w:ascii="Times New Roman" w:hAnsi="Times New Roman" w:cs="Times New Roman"/>
          <w:i w:val="0"/>
          <w:caps w:val="0"/>
          <w:color w:val="000000"/>
          <w:spacing w:val="0"/>
          <w:sz w:val="27"/>
          <w:szCs w:val="27"/>
          <w:lang w:val="en-US"/>
        </w:rPr>
        <w:t>//unordered list</w:t>
      </w:r>
    </w:p>
    <w:p>
      <w:pPr>
        <w:keepNext w:val="0"/>
        <w:keepLines w:val="0"/>
        <w:widowControl/>
        <w:numPr>
          <w:ilvl w:val="0"/>
          <w:numId w:val="29"/>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i w:val="0"/>
          <w:caps w:val="0"/>
          <w:color w:val="000000"/>
          <w:spacing w:val="0"/>
          <w:sz w:val="27"/>
          <w:szCs w:val="27"/>
        </w:rPr>
        <w:t>Tea</w:t>
      </w:r>
    </w:p>
    <w:p>
      <w:pPr>
        <w:keepNext w:val="0"/>
        <w:keepLines w:val="0"/>
        <w:widowControl/>
        <w:numPr>
          <w:ilvl w:val="0"/>
          <w:numId w:val="29"/>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i w:val="0"/>
          <w:caps w:val="0"/>
          <w:color w:val="000000"/>
          <w:spacing w:val="0"/>
          <w:sz w:val="27"/>
          <w:szCs w:val="27"/>
        </w:rPr>
        <w:t>Milk</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HTML Attributes:</w:t>
      </w:r>
    </w:p>
    <w:p>
      <w:pPr>
        <w:numPr>
          <w:ilvl w:val="0"/>
          <w:numId w:val="0"/>
        </w:numPr>
        <w:rPr>
          <w:rFonts w:hint="default" w:ascii="Times New Roman" w:hAnsi="Times New Roman" w:eastAsia="Consolas" w:cs="Times New Roman"/>
          <w:b/>
          <w:bCs/>
          <w:i w:val="0"/>
          <w:caps w:val="0"/>
          <w:color w:val="0000CD"/>
          <w:spacing w:val="0"/>
          <w:sz w:val="24"/>
          <w:szCs w:val="24"/>
          <w:lang w:val="en-US"/>
        </w:rPr>
      </w:pPr>
    </w:p>
    <w:p>
      <w:pPr>
        <w:ind w:left="1680" w:leftChars="0" w:firstLine="420" w:firstLineChars="0"/>
        <w:rPr>
          <w:rFonts w:hint="default" w:ascii="Times New Roman" w:hAnsi="Times New Roman" w:cs="Times New Roman"/>
          <w:b/>
          <w:bCs/>
          <w:sz w:val="28"/>
          <w:szCs w:val="28"/>
        </w:rPr>
      </w:pPr>
    </w:p>
    <w:tbl>
      <w:tblPr>
        <w:tblStyle w:val="19"/>
        <w:tblpPr w:leftFromText="180" w:rightFromText="180" w:vertAnchor="text" w:horzAnchor="page" w:tblpX="233" w:tblpY="238"/>
        <w:tblOverlap w:val="never"/>
        <w:tblW w:w="12345" w:type="dxa"/>
        <w:tblInd w:w="0" w:type="dxa"/>
        <w:tblBorders>
          <w:top w:val="none" w:color="auto" w:sz="0" w:space="0"/>
          <w:left w:val="none" w:color="auto" w:sz="0" w:space="0"/>
          <w:bottom w:val="single" w:color="DDDDDD" w:sz="6"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845"/>
        <w:gridCol w:w="10500"/>
      </w:tblGrid>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845" w:type="dxa"/>
            <w:shd w:val="clear" w:color="auto" w:fill="FFFFFF"/>
            <w:tcMar>
              <w:top w:w="120" w:type="dxa"/>
              <w:left w:w="240" w:type="dxa"/>
              <w:bottom w:w="120" w:type="dxa"/>
              <w:right w:w="120" w:type="dxa"/>
            </w:tcMar>
            <w:vAlign w:val="top"/>
          </w:tcPr>
          <w:p>
            <w:pPr>
              <w:keepNext w:val="0"/>
              <w:keepLines w:val="0"/>
              <w:widowControl/>
              <w:suppressLineNumbers w:val="0"/>
              <w:ind w:left="0" w:firstLine="0"/>
              <w:jc w:val="left"/>
              <w:textAlignment w:val="top"/>
              <w:rPr>
                <w:rFonts w:hint="default" w:ascii="Times New Roman" w:hAnsi="Times New Roman" w:cs="Times New Roman"/>
                <w:b/>
                <w:i w:val="0"/>
                <w:caps w:val="0"/>
                <w:color w:val="000000"/>
                <w:spacing w:val="0"/>
                <w:sz w:val="22"/>
                <w:szCs w:val="22"/>
              </w:rPr>
            </w:pPr>
            <w:r>
              <w:rPr>
                <w:rFonts w:hint="default" w:ascii="Times New Roman" w:hAnsi="Times New Roman" w:eastAsia="SimSun" w:cs="Times New Roman"/>
                <w:b/>
                <w:i w:val="0"/>
                <w:caps w:val="0"/>
                <w:color w:val="000000"/>
                <w:spacing w:val="0"/>
                <w:kern w:val="0"/>
                <w:sz w:val="22"/>
                <w:szCs w:val="22"/>
                <w:lang w:val="en-US" w:eastAsia="zh-CN" w:bidi="ar"/>
              </w:rPr>
              <w:t>Attribute</w:t>
            </w:r>
          </w:p>
        </w:tc>
        <w:tc>
          <w:tcPr>
            <w:tcW w:w="10500" w:type="dxa"/>
            <w:shd w:val="clear" w:color="auto" w:fill="FFFFFF"/>
            <w:tcMar>
              <w:top w:w="120" w:type="dxa"/>
              <w:left w:w="120" w:type="dxa"/>
              <w:bottom w:w="120" w:type="dxa"/>
              <w:right w:w="120" w:type="dxa"/>
            </w:tcMar>
            <w:vAlign w:val="top"/>
          </w:tcPr>
          <w:p>
            <w:pPr>
              <w:keepNext w:val="0"/>
              <w:keepLines w:val="0"/>
              <w:widowControl/>
              <w:suppressLineNumbers w:val="0"/>
              <w:ind w:left="0" w:firstLine="0"/>
              <w:jc w:val="left"/>
              <w:textAlignment w:val="top"/>
              <w:rPr>
                <w:rFonts w:hint="default" w:ascii="Times New Roman" w:hAnsi="Times New Roman" w:cs="Times New Roman"/>
                <w:b/>
                <w:i w:val="0"/>
                <w:caps w:val="0"/>
                <w:color w:val="000000"/>
                <w:spacing w:val="0"/>
                <w:sz w:val="22"/>
                <w:szCs w:val="22"/>
              </w:rPr>
            </w:pPr>
            <w:r>
              <w:rPr>
                <w:rFonts w:hint="default" w:ascii="Times New Roman" w:hAnsi="Times New Roman" w:eastAsia="SimSun" w:cs="Times New Roman"/>
                <w:b/>
                <w:i w:val="0"/>
                <w:caps w:val="0"/>
                <w:color w:val="000000"/>
                <w:spacing w:val="0"/>
                <w:kern w:val="0"/>
                <w:sz w:val="22"/>
                <w:szCs w:val="22"/>
                <w:lang w:val="en-US" w:eastAsia="zh-CN" w:bidi="ar"/>
              </w:rPr>
              <w:t>Description</w:t>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45" w:type="dxa"/>
            <w:shd w:val="clear" w:color="auto" w:fill="F1F1F1"/>
            <w:tcMar>
              <w:top w:w="120" w:type="dxa"/>
              <w:left w:w="240" w:type="dxa"/>
              <w:bottom w:w="120" w:type="dxa"/>
              <w:right w:w="120" w:type="dxa"/>
            </w:tcMar>
            <w:vAlign w:val="top"/>
          </w:tcPr>
          <w:p>
            <w:pPr>
              <w:keepNext w:val="0"/>
              <w:keepLines w:val="0"/>
              <w:widowControl/>
              <w:suppressLineNumbers w:val="0"/>
              <w:ind w:left="0" w:firstLine="0"/>
              <w:jc w:val="left"/>
              <w:textAlignment w:val="top"/>
              <w:rPr>
                <w:rFonts w:hint="default" w:ascii="Times New Roman" w:hAnsi="Times New Roman" w:cs="Times New Roman"/>
                <w:i w:val="0"/>
                <w:caps w:val="0"/>
                <w:color w:val="000000"/>
                <w:spacing w:val="0"/>
                <w:sz w:val="22"/>
                <w:szCs w:val="22"/>
              </w:rPr>
            </w:pPr>
            <w:r>
              <w:rPr>
                <w:rFonts w:hint="default" w:ascii="Times New Roman" w:hAnsi="Times New Roman" w:eastAsia="SimSun" w:cs="Times New Roman"/>
                <w:i w:val="0"/>
                <w:caps w:val="0"/>
                <w:color w:val="000000"/>
                <w:spacing w:val="0"/>
                <w:kern w:val="0"/>
                <w:sz w:val="22"/>
                <w:szCs w:val="22"/>
                <w:lang w:val="en-US" w:eastAsia="zh-CN" w:bidi="ar"/>
              </w:rPr>
              <w:t>alt</w:t>
            </w:r>
          </w:p>
        </w:tc>
        <w:tc>
          <w:tcPr>
            <w:tcW w:w="10500" w:type="dxa"/>
            <w:shd w:val="clear" w:color="auto" w:fill="F1F1F1"/>
            <w:tcMar>
              <w:top w:w="120" w:type="dxa"/>
              <w:left w:w="120" w:type="dxa"/>
              <w:bottom w:w="120" w:type="dxa"/>
              <w:right w:w="120" w:type="dxa"/>
            </w:tcMar>
            <w:vAlign w:val="top"/>
          </w:tcPr>
          <w:p>
            <w:pPr>
              <w:keepNext w:val="0"/>
              <w:keepLines w:val="0"/>
              <w:widowControl/>
              <w:suppressLineNumbers w:val="0"/>
              <w:ind w:left="0" w:firstLine="0"/>
              <w:jc w:val="left"/>
              <w:textAlignment w:val="top"/>
              <w:rPr>
                <w:rFonts w:hint="default" w:ascii="Times New Roman" w:hAnsi="Times New Roman" w:cs="Times New Roman"/>
                <w:i w:val="0"/>
                <w:caps w:val="0"/>
                <w:color w:val="000000"/>
                <w:spacing w:val="0"/>
                <w:sz w:val="22"/>
                <w:szCs w:val="22"/>
              </w:rPr>
            </w:pPr>
            <w:r>
              <w:rPr>
                <w:rFonts w:hint="default" w:ascii="Times New Roman" w:hAnsi="Times New Roman" w:eastAsia="SimSun" w:cs="Times New Roman"/>
                <w:i w:val="0"/>
                <w:caps w:val="0"/>
                <w:color w:val="000000"/>
                <w:spacing w:val="0"/>
                <w:kern w:val="0"/>
                <w:sz w:val="22"/>
                <w:szCs w:val="22"/>
                <w:lang w:val="en-US" w:eastAsia="zh-CN" w:bidi="ar"/>
              </w:rPr>
              <w:t>Specifies an alternative text for an image, when the image cannot be displayed</w:t>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45" w:type="dxa"/>
            <w:shd w:val="clear" w:color="auto" w:fill="FFFFFF"/>
            <w:tcMar>
              <w:top w:w="120" w:type="dxa"/>
              <w:left w:w="240" w:type="dxa"/>
              <w:bottom w:w="120" w:type="dxa"/>
              <w:right w:w="120" w:type="dxa"/>
            </w:tcMar>
            <w:vAlign w:val="top"/>
          </w:tcPr>
          <w:p>
            <w:pPr>
              <w:keepNext w:val="0"/>
              <w:keepLines w:val="0"/>
              <w:widowControl/>
              <w:suppressLineNumbers w:val="0"/>
              <w:ind w:left="0" w:firstLine="0"/>
              <w:jc w:val="left"/>
              <w:textAlignment w:val="top"/>
              <w:rPr>
                <w:rFonts w:hint="default" w:ascii="Times New Roman" w:hAnsi="Times New Roman" w:cs="Times New Roman"/>
                <w:i w:val="0"/>
                <w:caps w:val="0"/>
                <w:color w:val="000000"/>
                <w:spacing w:val="0"/>
                <w:sz w:val="22"/>
                <w:szCs w:val="22"/>
              </w:rPr>
            </w:pPr>
            <w:r>
              <w:rPr>
                <w:rFonts w:hint="default" w:ascii="Times New Roman" w:hAnsi="Times New Roman" w:eastAsia="SimSun" w:cs="Times New Roman"/>
                <w:i w:val="0"/>
                <w:caps w:val="0"/>
                <w:color w:val="000000"/>
                <w:spacing w:val="0"/>
                <w:kern w:val="0"/>
                <w:sz w:val="22"/>
                <w:szCs w:val="22"/>
                <w:lang w:val="en-US" w:eastAsia="zh-CN" w:bidi="ar"/>
              </w:rPr>
              <w:t>disabled</w:t>
            </w:r>
          </w:p>
        </w:tc>
        <w:tc>
          <w:tcPr>
            <w:tcW w:w="10500" w:type="dxa"/>
            <w:shd w:val="clear" w:color="auto" w:fill="FFFFFF"/>
            <w:tcMar>
              <w:top w:w="120" w:type="dxa"/>
              <w:left w:w="120" w:type="dxa"/>
              <w:bottom w:w="120" w:type="dxa"/>
              <w:right w:w="120" w:type="dxa"/>
            </w:tcMar>
            <w:vAlign w:val="top"/>
          </w:tcPr>
          <w:p>
            <w:pPr>
              <w:keepNext w:val="0"/>
              <w:keepLines w:val="0"/>
              <w:widowControl/>
              <w:suppressLineNumbers w:val="0"/>
              <w:ind w:left="0" w:firstLine="0"/>
              <w:jc w:val="left"/>
              <w:textAlignment w:val="top"/>
              <w:rPr>
                <w:rFonts w:hint="default" w:ascii="Times New Roman" w:hAnsi="Times New Roman" w:cs="Times New Roman"/>
                <w:i w:val="0"/>
                <w:caps w:val="0"/>
                <w:color w:val="000000"/>
                <w:spacing w:val="0"/>
                <w:sz w:val="22"/>
                <w:szCs w:val="22"/>
              </w:rPr>
            </w:pPr>
            <w:r>
              <w:rPr>
                <w:rFonts w:hint="default" w:ascii="Times New Roman" w:hAnsi="Times New Roman" w:eastAsia="SimSun" w:cs="Times New Roman"/>
                <w:i w:val="0"/>
                <w:caps w:val="0"/>
                <w:color w:val="000000"/>
                <w:spacing w:val="0"/>
                <w:kern w:val="0"/>
                <w:sz w:val="22"/>
                <w:szCs w:val="22"/>
                <w:lang w:val="en-US" w:eastAsia="zh-CN" w:bidi="ar"/>
              </w:rPr>
              <w:t>Specifies that an input element should be disabled</w:t>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45" w:type="dxa"/>
            <w:shd w:val="clear" w:color="auto" w:fill="F1F1F1"/>
            <w:tcMar>
              <w:top w:w="120" w:type="dxa"/>
              <w:left w:w="240" w:type="dxa"/>
              <w:bottom w:w="120" w:type="dxa"/>
              <w:right w:w="120" w:type="dxa"/>
            </w:tcMar>
            <w:vAlign w:val="top"/>
          </w:tcPr>
          <w:p>
            <w:pPr>
              <w:keepNext w:val="0"/>
              <w:keepLines w:val="0"/>
              <w:widowControl/>
              <w:suppressLineNumbers w:val="0"/>
              <w:ind w:left="0" w:firstLine="0"/>
              <w:jc w:val="left"/>
              <w:textAlignment w:val="top"/>
              <w:rPr>
                <w:rFonts w:hint="default" w:ascii="Times New Roman" w:hAnsi="Times New Roman" w:cs="Times New Roman"/>
                <w:i w:val="0"/>
                <w:caps w:val="0"/>
                <w:color w:val="000000"/>
                <w:spacing w:val="0"/>
                <w:sz w:val="22"/>
                <w:szCs w:val="22"/>
              </w:rPr>
            </w:pPr>
            <w:r>
              <w:rPr>
                <w:rFonts w:hint="default" w:ascii="Times New Roman" w:hAnsi="Times New Roman" w:eastAsia="SimSun" w:cs="Times New Roman"/>
                <w:i w:val="0"/>
                <w:caps w:val="0"/>
                <w:color w:val="000000"/>
                <w:spacing w:val="0"/>
                <w:kern w:val="0"/>
                <w:sz w:val="22"/>
                <w:szCs w:val="22"/>
                <w:lang w:val="en-US" w:eastAsia="zh-CN" w:bidi="ar"/>
              </w:rPr>
              <w:t>href</w:t>
            </w:r>
          </w:p>
        </w:tc>
        <w:tc>
          <w:tcPr>
            <w:tcW w:w="10500" w:type="dxa"/>
            <w:shd w:val="clear" w:color="auto" w:fill="F1F1F1"/>
            <w:tcMar>
              <w:top w:w="120" w:type="dxa"/>
              <w:left w:w="120" w:type="dxa"/>
              <w:bottom w:w="120" w:type="dxa"/>
              <w:right w:w="120" w:type="dxa"/>
            </w:tcMar>
            <w:vAlign w:val="top"/>
          </w:tcPr>
          <w:p>
            <w:pPr>
              <w:keepNext w:val="0"/>
              <w:keepLines w:val="0"/>
              <w:widowControl/>
              <w:suppressLineNumbers w:val="0"/>
              <w:ind w:left="0" w:firstLine="0"/>
              <w:jc w:val="left"/>
              <w:textAlignment w:val="top"/>
              <w:rPr>
                <w:rFonts w:hint="default" w:ascii="Times New Roman" w:hAnsi="Times New Roman" w:cs="Times New Roman"/>
                <w:i w:val="0"/>
                <w:caps w:val="0"/>
                <w:color w:val="000000"/>
                <w:spacing w:val="0"/>
                <w:sz w:val="22"/>
                <w:szCs w:val="22"/>
              </w:rPr>
            </w:pPr>
            <w:r>
              <w:rPr>
                <w:rFonts w:hint="default" w:ascii="Times New Roman" w:hAnsi="Times New Roman" w:eastAsia="SimSun" w:cs="Times New Roman"/>
                <w:i w:val="0"/>
                <w:caps w:val="0"/>
                <w:color w:val="000000"/>
                <w:spacing w:val="0"/>
                <w:kern w:val="0"/>
                <w:sz w:val="22"/>
                <w:szCs w:val="22"/>
                <w:lang w:val="en-US" w:eastAsia="zh-CN" w:bidi="ar"/>
              </w:rPr>
              <w:t>Specifies the URL (web address) for a link</w:t>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45" w:type="dxa"/>
            <w:shd w:val="clear" w:color="auto" w:fill="FFFFFF"/>
            <w:tcMar>
              <w:top w:w="120" w:type="dxa"/>
              <w:left w:w="240" w:type="dxa"/>
              <w:bottom w:w="120" w:type="dxa"/>
              <w:right w:w="120" w:type="dxa"/>
            </w:tcMar>
            <w:vAlign w:val="top"/>
          </w:tcPr>
          <w:p>
            <w:pPr>
              <w:keepNext w:val="0"/>
              <w:keepLines w:val="0"/>
              <w:widowControl/>
              <w:suppressLineNumbers w:val="0"/>
              <w:ind w:left="0" w:firstLine="0"/>
              <w:jc w:val="left"/>
              <w:textAlignment w:val="top"/>
              <w:rPr>
                <w:rFonts w:hint="default" w:ascii="Times New Roman" w:hAnsi="Times New Roman" w:cs="Times New Roman"/>
                <w:i w:val="0"/>
                <w:caps w:val="0"/>
                <w:color w:val="000000"/>
                <w:spacing w:val="0"/>
                <w:sz w:val="22"/>
                <w:szCs w:val="22"/>
              </w:rPr>
            </w:pPr>
            <w:r>
              <w:rPr>
                <w:rFonts w:hint="default" w:ascii="Times New Roman" w:hAnsi="Times New Roman" w:eastAsia="SimSun" w:cs="Times New Roman"/>
                <w:i w:val="0"/>
                <w:caps w:val="0"/>
                <w:color w:val="000000"/>
                <w:spacing w:val="0"/>
                <w:kern w:val="0"/>
                <w:sz w:val="22"/>
                <w:szCs w:val="22"/>
                <w:lang w:val="en-US" w:eastAsia="zh-CN" w:bidi="ar"/>
              </w:rPr>
              <w:t>id</w:t>
            </w:r>
          </w:p>
        </w:tc>
        <w:tc>
          <w:tcPr>
            <w:tcW w:w="10500" w:type="dxa"/>
            <w:shd w:val="clear" w:color="auto" w:fill="FFFFFF"/>
            <w:tcMar>
              <w:top w:w="120" w:type="dxa"/>
              <w:left w:w="120" w:type="dxa"/>
              <w:bottom w:w="120" w:type="dxa"/>
              <w:right w:w="120" w:type="dxa"/>
            </w:tcMar>
            <w:vAlign w:val="top"/>
          </w:tcPr>
          <w:p>
            <w:pPr>
              <w:keepNext w:val="0"/>
              <w:keepLines w:val="0"/>
              <w:widowControl/>
              <w:suppressLineNumbers w:val="0"/>
              <w:ind w:left="0" w:firstLine="0"/>
              <w:jc w:val="left"/>
              <w:textAlignment w:val="top"/>
              <w:rPr>
                <w:rFonts w:hint="default" w:ascii="Times New Roman" w:hAnsi="Times New Roman" w:cs="Times New Roman"/>
                <w:i w:val="0"/>
                <w:caps w:val="0"/>
                <w:color w:val="000000"/>
                <w:spacing w:val="0"/>
                <w:sz w:val="22"/>
                <w:szCs w:val="22"/>
              </w:rPr>
            </w:pPr>
            <w:r>
              <w:rPr>
                <w:rFonts w:hint="default" w:ascii="Times New Roman" w:hAnsi="Times New Roman" w:eastAsia="SimSun" w:cs="Times New Roman"/>
                <w:i w:val="0"/>
                <w:caps w:val="0"/>
                <w:color w:val="000000"/>
                <w:spacing w:val="0"/>
                <w:kern w:val="0"/>
                <w:sz w:val="22"/>
                <w:szCs w:val="22"/>
                <w:lang w:val="en-US" w:eastAsia="zh-CN" w:bidi="ar"/>
              </w:rPr>
              <w:t>Specifies a unique id for an element</w:t>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45" w:type="dxa"/>
            <w:shd w:val="clear" w:color="auto" w:fill="F1F1F1"/>
            <w:tcMar>
              <w:top w:w="120" w:type="dxa"/>
              <w:left w:w="240" w:type="dxa"/>
              <w:bottom w:w="120" w:type="dxa"/>
              <w:right w:w="120" w:type="dxa"/>
            </w:tcMar>
            <w:vAlign w:val="top"/>
          </w:tcPr>
          <w:p>
            <w:pPr>
              <w:keepNext w:val="0"/>
              <w:keepLines w:val="0"/>
              <w:widowControl/>
              <w:suppressLineNumbers w:val="0"/>
              <w:ind w:left="0" w:firstLine="0"/>
              <w:jc w:val="left"/>
              <w:textAlignment w:val="top"/>
              <w:rPr>
                <w:rFonts w:hint="default" w:ascii="Times New Roman" w:hAnsi="Times New Roman" w:cs="Times New Roman"/>
                <w:i w:val="0"/>
                <w:caps w:val="0"/>
                <w:color w:val="000000"/>
                <w:spacing w:val="0"/>
                <w:sz w:val="22"/>
                <w:szCs w:val="22"/>
              </w:rPr>
            </w:pPr>
            <w:r>
              <w:rPr>
                <w:rFonts w:hint="default" w:ascii="Times New Roman" w:hAnsi="Times New Roman" w:eastAsia="SimSun" w:cs="Times New Roman"/>
                <w:i w:val="0"/>
                <w:caps w:val="0"/>
                <w:color w:val="000000"/>
                <w:spacing w:val="0"/>
                <w:kern w:val="0"/>
                <w:sz w:val="22"/>
                <w:szCs w:val="22"/>
                <w:lang w:val="en-US" w:eastAsia="zh-CN" w:bidi="ar"/>
              </w:rPr>
              <w:t>src</w:t>
            </w:r>
          </w:p>
        </w:tc>
        <w:tc>
          <w:tcPr>
            <w:tcW w:w="10500" w:type="dxa"/>
            <w:shd w:val="clear" w:color="auto" w:fill="F1F1F1"/>
            <w:tcMar>
              <w:top w:w="120" w:type="dxa"/>
              <w:left w:w="120" w:type="dxa"/>
              <w:bottom w:w="120" w:type="dxa"/>
              <w:right w:w="120" w:type="dxa"/>
            </w:tcMar>
            <w:vAlign w:val="top"/>
          </w:tcPr>
          <w:p>
            <w:pPr>
              <w:keepNext w:val="0"/>
              <w:keepLines w:val="0"/>
              <w:widowControl/>
              <w:suppressLineNumbers w:val="0"/>
              <w:ind w:left="0" w:firstLine="0"/>
              <w:jc w:val="left"/>
              <w:textAlignment w:val="top"/>
              <w:rPr>
                <w:rFonts w:hint="default" w:ascii="Times New Roman" w:hAnsi="Times New Roman" w:cs="Times New Roman"/>
                <w:i w:val="0"/>
                <w:caps w:val="0"/>
                <w:color w:val="000000"/>
                <w:spacing w:val="0"/>
                <w:sz w:val="22"/>
                <w:szCs w:val="22"/>
              </w:rPr>
            </w:pPr>
            <w:r>
              <w:rPr>
                <w:rFonts w:hint="default" w:ascii="Times New Roman" w:hAnsi="Times New Roman" w:eastAsia="SimSun" w:cs="Times New Roman"/>
                <w:i w:val="0"/>
                <w:caps w:val="0"/>
                <w:color w:val="000000"/>
                <w:spacing w:val="0"/>
                <w:kern w:val="0"/>
                <w:sz w:val="22"/>
                <w:szCs w:val="22"/>
                <w:lang w:val="en-US" w:eastAsia="zh-CN" w:bidi="ar"/>
              </w:rPr>
              <w:t>Specifies the URL (web address) for an image</w:t>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45" w:type="dxa"/>
            <w:shd w:val="clear" w:color="auto" w:fill="FFFFFF"/>
            <w:tcMar>
              <w:top w:w="120" w:type="dxa"/>
              <w:left w:w="240" w:type="dxa"/>
              <w:bottom w:w="120" w:type="dxa"/>
              <w:right w:w="120" w:type="dxa"/>
            </w:tcMar>
            <w:vAlign w:val="top"/>
          </w:tcPr>
          <w:p>
            <w:pPr>
              <w:keepNext w:val="0"/>
              <w:keepLines w:val="0"/>
              <w:widowControl/>
              <w:suppressLineNumbers w:val="0"/>
              <w:ind w:left="0" w:firstLine="0"/>
              <w:jc w:val="left"/>
              <w:textAlignment w:val="top"/>
              <w:rPr>
                <w:rFonts w:hint="default" w:ascii="Times New Roman" w:hAnsi="Times New Roman" w:cs="Times New Roman"/>
                <w:i w:val="0"/>
                <w:caps w:val="0"/>
                <w:color w:val="000000"/>
                <w:spacing w:val="0"/>
                <w:sz w:val="22"/>
                <w:szCs w:val="22"/>
              </w:rPr>
            </w:pPr>
            <w:r>
              <w:rPr>
                <w:rFonts w:hint="default" w:ascii="Times New Roman" w:hAnsi="Times New Roman" w:eastAsia="SimSun" w:cs="Times New Roman"/>
                <w:i w:val="0"/>
                <w:caps w:val="0"/>
                <w:color w:val="000000"/>
                <w:spacing w:val="0"/>
                <w:kern w:val="0"/>
                <w:sz w:val="22"/>
                <w:szCs w:val="22"/>
                <w:lang w:val="en-US" w:eastAsia="zh-CN" w:bidi="ar"/>
              </w:rPr>
              <w:t>style</w:t>
            </w:r>
          </w:p>
        </w:tc>
        <w:tc>
          <w:tcPr>
            <w:tcW w:w="10500" w:type="dxa"/>
            <w:shd w:val="clear" w:color="auto" w:fill="FFFFFF"/>
            <w:tcMar>
              <w:top w:w="120" w:type="dxa"/>
              <w:left w:w="120" w:type="dxa"/>
              <w:bottom w:w="120" w:type="dxa"/>
              <w:right w:w="120" w:type="dxa"/>
            </w:tcMar>
            <w:vAlign w:val="top"/>
          </w:tcPr>
          <w:p>
            <w:pPr>
              <w:keepNext w:val="0"/>
              <w:keepLines w:val="0"/>
              <w:widowControl/>
              <w:suppressLineNumbers w:val="0"/>
              <w:ind w:left="0" w:firstLine="0"/>
              <w:jc w:val="left"/>
              <w:textAlignment w:val="top"/>
              <w:rPr>
                <w:rFonts w:hint="default" w:ascii="Times New Roman" w:hAnsi="Times New Roman" w:cs="Times New Roman"/>
                <w:i w:val="0"/>
                <w:caps w:val="0"/>
                <w:color w:val="000000"/>
                <w:spacing w:val="0"/>
                <w:sz w:val="22"/>
                <w:szCs w:val="22"/>
              </w:rPr>
            </w:pPr>
            <w:r>
              <w:rPr>
                <w:rFonts w:hint="default" w:ascii="Times New Roman" w:hAnsi="Times New Roman" w:eastAsia="SimSun" w:cs="Times New Roman"/>
                <w:i w:val="0"/>
                <w:caps w:val="0"/>
                <w:color w:val="000000"/>
                <w:spacing w:val="0"/>
                <w:kern w:val="0"/>
                <w:sz w:val="22"/>
                <w:szCs w:val="22"/>
                <w:lang w:val="en-US" w:eastAsia="zh-CN" w:bidi="ar"/>
              </w:rPr>
              <w:t>Specifies an inline CSS style for an element</w:t>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45" w:type="dxa"/>
            <w:shd w:val="clear" w:color="auto" w:fill="F1F1F1"/>
            <w:tcMar>
              <w:top w:w="120" w:type="dxa"/>
              <w:left w:w="240" w:type="dxa"/>
              <w:bottom w:w="120" w:type="dxa"/>
              <w:right w:w="120" w:type="dxa"/>
            </w:tcMar>
            <w:vAlign w:val="top"/>
          </w:tcPr>
          <w:p>
            <w:pPr>
              <w:keepNext w:val="0"/>
              <w:keepLines w:val="0"/>
              <w:widowControl/>
              <w:suppressLineNumbers w:val="0"/>
              <w:ind w:left="0" w:firstLine="0"/>
              <w:jc w:val="left"/>
              <w:textAlignment w:val="top"/>
              <w:rPr>
                <w:rFonts w:hint="default" w:ascii="Times New Roman" w:hAnsi="Times New Roman" w:cs="Times New Roman"/>
                <w:i w:val="0"/>
                <w:caps w:val="0"/>
                <w:color w:val="000000"/>
                <w:spacing w:val="0"/>
                <w:sz w:val="22"/>
                <w:szCs w:val="22"/>
              </w:rPr>
            </w:pPr>
            <w:r>
              <w:rPr>
                <w:rFonts w:hint="default" w:ascii="Times New Roman" w:hAnsi="Times New Roman" w:eastAsia="SimSun" w:cs="Times New Roman"/>
                <w:i w:val="0"/>
                <w:caps w:val="0"/>
                <w:color w:val="000000"/>
                <w:spacing w:val="0"/>
                <w:kern w:val="0"/>
                <w:sz w:val="22"/>
                <w:szCs w:val="22"/>
                <w:lang w:val="en-US" w:eastAsia="zh-CN" w:bidi="ar"/>
              </w:rPr>
              <w:t>title</w:t>
            </w:r>
          </w:p>
        </w:tc>
        <w:tc>
          <w:tcPr>
            <w:tcW w:w="10500" w:type="dxa"/>
            <w:shd w:val="clear" w:color="auto" w:fill="F1F1F1"/>
            <w:tcMar>
              <w:top w:w="120" w:type="dxa"/>
              <w:left w:w="120" w:type="dxa"/>
              <w:bottom w:w="120" w:type="dxa"/>
              <w:right w:w="120" w:type="dxa"/>
            </w:tcMar>
            <w:vAlign w:val="top"/>
          </w:tcPr>
          <w:p>
            <w:pPr>
              <w:keepNext w:val="0"/>
              <w:keepLines w:val="0"/>
              <w:widowControl/>
              <w:suppressLineNumbers w:val="0"/>
              <w:ind w:left="0" w:firstLine="0"/>
              <w:jc w:val="left"/>
              <w:textAlignment w:val="top"/>
              <w:rPr>
                <w:rFonts w:hint="default" w:ascii="Times New Roman" w:hAnsi="Times New Roman" w:cs="Times New Roman"/>
                <w:i w:val="0"/>
                <w:caps w:val="0"/>
                <w:color w:val="000000"/>
                <w:spacing w:val="0"/>
                <w:sz w:val="22"/>
                <w:szCs w:val="22"/>
              </w:rPr>
            </w:pPr>
            <w:r>
              <w:rPr>
                <w:rFonts w:hint="default" w:ascii="Times New Roman" w:hAnsi="Times New Roman" w:eastAsia="SimSun" w:cs="Times New Roman"/>
                <w:i w:val="0"/>
                <w:caps w:val="0"/>
                <w:color w:val="000000"/>
                <w:spacing w:val="0"/>
                <w:kern w:val="0"/>
                <w:sz w:val="22"/>
                <w:szCs w:val="22"/>
                <w:lang w:val="en-US" w:eastAsia="zh-CN" w:bidi="ar"/>
              </w:rPr>
              <w:t>Specifies extra information about an element (displayed as a tool tip)</w:t>
            </w:r>
          </w:p>
        </w:tc>
      </w:tr>
    </w:tbl>
    <w:p>
      <w:pPr>
        <w:numPr>
          <w:ilvl w:val="0"/>
          <w:numId w:val="0"/>
        </w:numPr>
        <w:rPr>
          <w:rFonts w:hint="default" w:ascii="Times New Roman" w:hAnsi="Times New Roman" w:cs="Times New Roman"/>
          <w:b/>
          <w:bCs/>
          <w:sz w:val="24"/>
          <w:szCs w:val="24"/>
        </w:rPr>
      </w:pPr>
    </w:p>
    <w:p>
      <w:pPr>
        <w:numPr>
          <w:ilvl w:val="0"/>
          <w:numId w:val="0"/>
        </w:numPr>
        <w:rPr>
          <w:rFonts w:hint="default" w:ascii="Times New Roman" w:hAnsi="Times New Roman" w:cs="Times New Roman"/>
          <w:b/>
          <w:bCs/>
          <w:sz w:val="24"/>
          <w:szCs w:val="24"/>
        </w:rPr>
      </w:pPr>
    </w:p>
    <w:p>
      <w:pPr>
        <w:numPr>
          <w:ilvl w:val="0"/>
          <w:numId w:val="0"/>
        </w:num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HTML styles:</w:t>
      </w:r>
    </w:p>
    <w:p>
      <w:pPr>
        <w:numPr>
          <w:ilvl w:val="0"/>
          <w:numId w:val="0"/>
        </w:numPr>
        <w:rPr>
          <w:rFonts w:hint="default" w:ascii="Times New Roman" w:hAnsi="Times New Roman" w:cs="Times New Roman"/>
          <w:b/>
          <w:bCs/>
          <w:sz w:val="28"/>
          <w:szCs w:val="28"/>
          <w:lang w:val="en-US"/>
        </w:rPr>
      </w:pPr>
    </w:p>
    <w:p>
      <w:pPr>
        <w:numPr>
          <w:ilvl w:val="0"/>
          <w:numId w:val="0"/>
        </w:num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Syntax:</w:t>
      </w:r>
    </w:p>
    <w:p>
      <w:pPr>
        <w:numPr>
          <w:ilvl w:val="0"/>
          <w:numId w:val="0"/>
        </w:numPr>
        <w:rPr>
          <w:rFonts w:hint="default" w:ascii="Times New Roman" w:hAnsi="Times New Roman" w:cs="Times New Roman"/>
          <w:b/>
          <w:bCs/>
          <w:sz w:val="28"/>
          <w:szCs w:val="28"/>
          <w:lang w:val="en-US"/>
        </w:rPr>
      </w:pPr>
      <w:r>
        <w:rPr>
          <w:rFonts w:ascii="Consolas" w:hAnsi="Consolas" w:eastAsia="Consolas" w:cs="Consolas"/>
          <w:i w:val="0"/>
          <w:caps w:val="0"/>
          <w:color w:val="0000CD"/>
          <w:spacing w:val="0"/>
          <w:sz w:val="24"/>
          <w:szCs w:val="24"/>
          <w:shd w:val="clear" w:fill="FFFFFF"/>
        </w:rPr>
        <w:t>&lt;</w:t>
      </w:r>
      <w:r>
        <w:rPr>
          <w:rFonts w:hint="default" w:ascii="Consolas" w:hAnsi="Consolas" w:eastAsia="Consolas" w:cs="Consolas"/>
          <w:i w:val="0"/>
          <w:caps w:val="0"/>
          <w:color w:val="A52A2A"/>
          <w:spacing w:val="0"/>
          <w:sz w:val="24"/>
          <w:szCs w:val="24"/>
          <w:shd w:val="clear" w:fill="FFFFFF"/>
        </w:rPr>
        <w:t>tagname</w:t>
      </w:r>
      <w:r>
        <w:rPr>
          <w:rFonts w:hint="default" w:ascii="Consolas" w:hAnsi="Consolas" w:eastAsia="Consolas" w:cs="Consolas"/>
          <w:i w:val="0"/>
          <w:caps w:val="0"/>
          <w:color w:val="FF0000"/>
          <w:spacing w:val="0"/>
          <w:sz w:val="24"/>
          <w:szCs w:val="24"/>
          <w:shd w:val="clear" w:fill="FFFFFF"/>
        </w:rPr>
        <w:t> style</w:t>
      </w:r>
      <w:r>
        <w:rPr>
          <w:rFonts w:hint="default" w:ascii="Consolas" w:hAnsi="Consolas" w:eastAsia="Consolas" w:cs="Consolas"/>
          <w:i w:val="0"/>
          <w:caps w:val="0"/>
          <w:color w:val="0000CD"/>
          <w:spacing w:val="0"/>
          <w:sz w:val="24"/>
          <w:szCs w:val="24"/>
          <w:shd w:val="clear" w:fill="FFFFFF"/>
        </w:rPr>
        <w:t>="</w:t>
      </w:r>
      <w:r>
        <w:rPr>
          <w:rStyle w:val="14"/>
          <w:rFonts w:hint="default" w:ascii="Consolas" w:hAnsi="Consolas" w:eastAsia="Consolas" w:cs="Consolas"/>
          <w:i w:val="0"/>
          <w:caps w:val="0"/>
          <w:color w:val="0000CD"/>
          <w:spacing w:val="0"/>
          <w:sz w:val="24"/>
          <w:szCs w:val="24"/>
          <w:shd w:val="clear" w:fill="FFFFFF"/>
        </w:rPr>
        <w:t>property</w:t>
      </w:r>
      <w:r>
        <w:rPr>
          <w:rFonts w:hint="default" w:ascii="Consolas" w:hAnsi="Consolas" w:eastAsia="Consolas" w:cs="Consolas"/>
          <w:i w:val="0"/>
          <w:caps w:val="0"/>
          <w:color w:val="0000CD"/>
          <w:spacing w:val="0"/>
          <w:sz w:val="24"/>
          <w:szCs w:val="24"/>
          <w:shd w:val="clear" w:fill="FFFFFF"/>
        </w:rPr>
        <w:t>:</w:t>
      </w:r>
      <w:r>
        <w:rPr>
          <w:rStyle w:val="14"/>
          <w:rFonts w:hint="default" w:ascii="Consolas" w:hAnsi="Consolas" w:eastAsia="Consolas" w:cs="Consolas"/>
          <w:i w:val="0"/>
          <w:caps w:val="0"/>
          <w:color w:val="0000CD"/>
          <w:spacing w:val="0"/>
          <w:sz w:val="24"/>
          <w:szCs w:val="24"/>
          <w:shd w:val="clear" w:fill="FFFFFF"/>
        </w:rPr>
        <w:t>value;</w:t>
      </w:r>
      <w:r>
        <w:rPr>
          <w:rFonts w:hint="default" w:ascii="Consolas" w:hAnsi="Consolas" w:eastAsia="Consolas" w:cs="Consolas"/>
          <w:i w:val="0"/>
          <w:caps w:val="0"/>
          <w:color w:val="0000CD"/>
          <w:spacing w:val="0"/>
          <w:sz w:val="24"/>
          <w:szCs w:val="24"/>
          <w:shd w:val="clear" w:fill="FFFFFF"/>
        </w:rPr>
        <w:t>"&gt;</w:t>
      </w:r>
    </w:p>
    <w:p>
      <w:pPr>
        <w:numPr>
          <w:ilvl w:val="0"/>
          <w:numId w:val="0"/>
        </w:numPr>
        <w:rPr>
          <w:rFonts w:hint="default" w:ascii="Times New Roman" w:hAnsi="Times New Roman" w:cs="Times New Roman"/>
          <w:b/>
          <w:bCs/>
          <w:sz w:val="28"/>
          <w:szCs w:val="28"/>
          <w:lang w:val="en-US"/>
        </w:rPr>
      </w:pPr>
    </w:p>
    <w:p>
      <w:pPr>
        <w:numPr>
          <w:ilvl w:val="0"/>
          <w:numId w:val="0"/>
        </w:numPr>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Background colour:</w:t>
      </w:r>
    </w:p>
    <w:p>
      <w:pPr>
        <w:numPr>
          <w:ilvl w:val="0"/>
          <w:numId w:val="0"/>
        </w:numPr>
        <w:rPr>
          <w:rFonts w:hint="default" w:ascii="Times New Roman" w:hAnsi="Times New Roman" w:cs="Times New Roman"/>
          <w:b/>
          <w:bCs/>
          <w:sz w:val="24"/>
          <w:szCs w:val="24"/>
          <w:lang w:val="en-US"/>
        </w:rPr>
      </w:pPr>
    </w:p>
    <w:p>
      <w:pPr>
        <w:numPr>
          <w:ilvl w:val="0"/>
          <w:numId w:val="30"/>
        </w:numPr>
        <w:tabs>
          <w:tab w:val="clear" w:pos="420"/>
        </w:tabs>
        <w:ind w:left="420" w:leftChars="0" w:hanging="42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Example:</w:t>
      </w:r>
    </w:p>
    <w:p>
      <w:pPr>
        <w:numPr>
          <w:ilvl w:val="0"/>
          <w:numId w:val="0"/>
        </w:numPr>
        <w:ind w:left="1260" w:leftChars="0" w:firstLine="4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&lt;!DOCTYPE html&gt;</w:t>
      </w:r>
    </w:p>
    <w:p>
      <w:pPr>
        <w:numPr>
          <w:ilvl w:val="0"/>
          <w:numId w:val="0"/>
        </w:numPr>
        <w:ind w:left="1260" w:leftChars="0" w:firstLine="4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&lt;html&gt;</w:t>
      </w:r>
    </w:p>
    <w:p>
      <w:pPr>
        <w:numPr>
          <w:ilvl w:val="0"/>
          <w:numId w:val="0"/>
        </w:numPr>
        <w:ind w:left="1260" w:leftChars="0" w:firstLine="420" w:firstLineChars="0"/>
        <w:rPr>
          <w:rFonts w:hint="default" w:ascii="Times New Roman" w:hAnsi="Times New Roman" w:cs="Times New Roman"/>
          <w:b/>
          <w:bCs/>
          <w:sz w:val="28"/>
          <w:szCs w:val="28"/>
          <w:lang w:val="en-US"/>
        </w:rPr>
      </w:pPr>
      <w:r>
        <w:rPr>
          <w:rFonts w:ascii="Consolas" w:hAnsi="Consolas" w:eastAsia="Consolas" w:cs="Consolas"/>
          <w:i w:val="0"/>
          <w:caps w:val="0"/>
          <w:color w:val="0000CD"/>
          <w:spacing w:val="0"/>
          <w:sz w:val="24"/>
          <w:szCs w:val="24"/>
        </w:rPr>
        <w:t>&lt;</w:t>
      </w:r>
      <w:r>
        <w:rPr>
          <w:rFonts w:hint="default" w:ascii="Consolas" w:hAnsi="Consolas" w:eastAsia="Consolas" w:cs="Consolas"/>
          <w:i w:val="0"/>
          <w:caps w:val="0"/>
          <w:color w:val="A52A2A"/>
          <w:spacing w:val="0"/>
          <w:sz w:val="24"/>
          <w:szCs w:val="24"/>
        </w:rPr>
        <w:t>body</w:t>
      </w:r>
      <w:r>
        <w:rPr>
          <w:rFonts w:hint="default" w:ascii="Consolas" w:hAnsi="Consolas" w:eastAsia="Consolas" w:cs="Consolas"/>
          <w:i w:val="0"/>
          <w:caps w:val="0"/>
          <w:color w:val="FF0000"/>
          <w:spacing w:val="0"/>
          <w:sz w:val="24"/>
          <w:szCs w:val="24"/>
        </w:rPr>
        <w:t> style</w:t>
      </w:r>
      <w:r>
        <w:rPr>
          <w:rFonts w:hint="default" w:ascii="Consolas" w:hAnsi="Consolas" w:eastAsia="Consolas" w:cs="Consolas"/>
          <w:i w:val="0"/>
          <w:caps w:val="0"/>
          <w:color w:val="0000CD"/>
          <w:spacing w:val="0"/>
          <w:sz w:val="24"/>
          <w:szCs w:val="24"/>
        </w:rPr>
        <w:t>="background-color:powderblue;"&gt;</w:t>
      </w:r>
      <w:r>
        <w:rPr>
          <w:rFonts w:hint="default" w:ascii="Consolas" w:hAnsi="Consolas" w:eastAsia="Consolas" w:cs="Consolas"/>
          <w:i w:val="0"/>
          <w:caps w:val="0"/>
          <w:color w:val="000000"/>
          <w:spacing w:val="0"/>
          <w:sz w:val="24"/>
          <w:szCs w:val="24"/>
        </w:rPr>
        <w:br w:type="textWrapping"/>
      </w:r>
      <w:r>
        <w:rPr>
          <w:rFonts w:hint="default" w:ascii="Consolas" w:hAnsi="Consolas" w:eastAsia="Consolas" w:cs="Consolas"/>
          <w:i w:val="0"/>
          <w:caps w:val="0"/>
          <w:color w:val="000000"/>
          <w:spacing w:val="0"/>
          <w:sz w:val="24"/>
          <w:szCs w:val="24"/>
        </w:rPr>
        <w:br w:type="textWrapping"/>
      </w:r>
      <w:r>
        <w:rPr>
          <w:rFonts w:hint="default" w:ascii="Consolas" w:hAnsi="Consolas" w:eastAsia="Consolas" w:cs="Consolas"/>
          <w:i w:val="0"/>
          <w:caps w:val="0"/>
          <w:color w:val="0000CD"/>
          <w:spacing w:val="0"/>
          <w:sz w:val="24"/>
          <w:szCs w:val="24"/>
        </w:rPr>
        <w:t>&lt;</w:t>
      </w:r>
      <w:r>
        <w:rPr>
          <w:rFonts w:hint="default" w:ascii="Consolas" w:hAnsi="Consolas" w:eastAsia="Consolas" w:cs="Consolas"/>
          <w:i w:val="0"/>
          <w:caps w:val="0"/>
          <w:color w:val="A52A2A"/>
          <w:spacing w:val="0"/>
          <w:sz w:val="24"/>
          <w:szCs w:val="24"/>
        </w:rPr>
        <w:t>h1</w:t>
      </w:r>
      <w:r>
        <w:rPr>
          <w:rFonts w:hint="default" w:ascii="Consolas" w:hAnsi="Consolas" w:eastAsia="Consolas" w:cs="Consolas"/>
          <w:i w:val="0"/>
          <w:caps w:val="0"/>
          <w:color w:val="0000CD"/>
          <w:spacing w:val="0"/>
          <w:sz w:val="24"/>
          <w:szCs w:val="24"/>
        </w:rPr>
        <w:t>&gt;</w:t>
      </w:r>
      <w:r>
        <w:rPr>
          <w:rFonts w:hint="default" w:ascii="Consolas" w:hAnsi="Consolas" w:eastAsia="Consolas" w:cs="Consolas"/>
          <w:i w:val="0"/>
          <w:caps w:val="0"/>
          <w:color w:val="000000"/>
          <w:spacing w:val="0"/>
          <w:sz w:val="24"/>
          <w:szCs w:val="24"/>
          <w:shd w:val="clear" w:fill="FFFFFF"/>
        </w:rPr>
        <w:t>This is a heading</w:t>
      </w:r>
      <w:r>
        <w:rPr>
          <w:rFonts w:hint="default" w:ascii="Consolas" w:hAnsi="Consolas" w:eastAsia="Consolas" w:cs="Consolas"/>
          <w:i w:val="0"/>
          <w:caps w:val="0"/>
          <w:color w:val="0000CD"/>
          <w:spacing w:val="0"/>
          <w:sz w:val="24"/>
          <w:szCs w:val="24"/>
        </w:rPr>
        <w:t>&lt;</w:t>
      </w:r>
      <w:r>
        <w:rPr>
          <w:rFonts w:hint="default" w:ascii="Consolas" w:hAnsi="Consolas" w:eastAsia="Consolas" w:cs="Consolas"/>
          <w:i w:val="0"/>
          <w:caps w:val="0"/>
          <w:color w:val="A52A2A"/>
          <w:spacing w:val="0"/>
          <w:sz w:val="24"/>
          <w:szCs w:val="24"/>
        </w:rPr>
        <w:t>/h1</w:t>
      </w:r>
      <w:r>
        <w:rPr>
          <w:rFonts w:hint="default" w:ascii="Consolas" w:hAnsi="Consolas" w:eastAsia="Consolas" w:cs="Consolas"/>
          <w:i w:val="0"/>
          <w:caps w:val="0"/>
          <w:color w:val="0000CD"/>
          <w:spacing w:val="0"/>
          <w:sz w:val="24"/>
          <w:szCs w:val="24"/>
        </w:rPr>
        <w:t>&gt;</w:t>
      </w:r>
      <w:r>
        <w:rPr>
          <w:rFonts w:hint="default" w:ascii="Consolas" w:hAnsi="Consolas" w:eastAsia="Consolas" w:cs="Consolas"/>
          <w:i w:val="0"/>
          <w:caps w:val="0"/>
          <w:color w:val="000000"/>
          <w:spacing w:val="0"/>
          <w:sz w:val="24"/>
          <w:szCs w:val="24"/>
        </w:rPr>
        <w:br w:type="textWrapping"/>
      </w:r>
      <w:r>
        <w:rPr>
          <w:rFonts w:hint="default" w:ascii="Consolas" w:hAnsi="Consolas" w:eastAsia="Consolas" w:cs="Consolas"/>
          <w:i w:val="0"/>
          <w:caps w:val="0"/>
          <w:color w:val="0000CD"/>
          <w:spacing w:val="0"/>
          <w:sz w:val="24"/>
          <w:szCs w:val="24"/>
        </w:rPr>
        <w:t>&lt;</w:t>
      </w:r>
      <w:r>
        <w:rPr>
          <w:rFonts w:hint="default" w:ascii="Consolas" w:hAnsi="Consolas" w:eastAsia="Consolas" w:cs="Consolas"/>
          <w:i w:val="0"/>
          <w:caps w:val="0"/>
          <w:color w:val="A52A2A"/>
          <w:spacing w:val="0"/>
          <w:sz w:val="24"/>
          <w:szCs w:val="24"/>
        </w:rPr>
        <w:t>p</w:t>
      </w:r>
      <w:r>
        <w:rPr>
          <w:rFonts w:hint="default" w:ascii="Consolas" w:hAnsi="Consolas" w:eastAsia="Consolas" w:cs="Consolas"/>
          <w:i w:val="0"/>
          <w:caps w:val="0"/>
          <w:color w:val="0000CD"/>
          <w:spacing w:val="0"/>
          <w:sz w:val="24"/>
          <w:szCs w:val="24"/>
        </w:rPr>
        <w:t>&gt;</w:t>
      </w:r>
      <w:r>
        <w:rPr>
          <w:rFonts w:hint="default" w:ascii="Consolas" w:hAnsi="Consolas" w:eastAsia="Consolas" w:cs="Consolas"/>
          <w:i w:val="0"/>
          <w:caps w:val="0"/>
          <w:color w:val="000000"/>
          <w:spacing w:val="0"/>
          <w:sz w:val="24"/>
          <w:szCs w:val="24"/>
          <w:shd w:val="clear" w:fill="FFFFFF"/>
        </w:rPr>
        <w:t>This is a paragraph.</w:t>
      </w:r>
      <w:r>
        <w:rPr>
          <w:rFonts w:hint="default" w:ascii="Consolas" w:hAnsi="Consolas" w:eastAsia="Consolas" w:cs="Consolas"/>
          <w:i w:val="0"/>
          <w:caps w:val="0"/>
          <w:color w:val="0000CD"/>
          <w:spacing w:val="0"/>
          <w:sz w:val="24"/>
          <w:szCs w:val="24"/>
        </w:rPr>
        <w:t>&lt;</w:t>
      </w:r>
      <w:r>
        <w:rPr>
          <w:rFonts w:hint="default" w:ascii="Consolas" w:hAnsi="Consolas" w:eastAsia="Consolas" w:cs="Consolas"/>
          <w:i w:val="0"/>
          <w:caps w:val="0"/>
          <w:color w:val="A52A2A"/>
          <w:spacing w:val="0"/>
          <w:sz w:val="24"/>
          <w:szCs w:val="24"/>
        </w:rPr>
        <w:t>/p</w:t>
      </w:r>
      <w:r>
        <w:rPr>
          <w:rFonts w:hint="default" w:ascii="Consolas" w:hAnsi="Consolas" w:eastAsia="Consolas" w:cs="Consolas"/>
          <w:i w:val="0"/>
          <w:caps w:val="0"/>
          <w:color w:val="0000CD"/>
          <w:spacing w:val="0"/>
          <w:sz w:val="24"/>
          <w:szCs w:val="24"/>
        </w:rPr>
        <w:t>&gt;</w:t>
      </w:r>
      <w:r>
        <w:rPr>
          <w:rFonts w:hint="default" w:ascii="Consolas" w:hAnsi="Consolas" w:eastAsia="Consolas" w:cs="Consolas"/>
          <w:i w:val="0"/>
          <w:caps w:val="0"/>
          <w:color w:val="000000"/>
          <w:spacing w:val="0"/>
          <w:sz w:val="24"/>
          <w:szCs w:val="24"/>
        </w:rPr>
        <w:br w:type="textWrapping"/>
      </w:r>
      <w:r>
        <w:rPr>
          <w:rFonts w:hint="default" w:ascii="Consolas" w:hAnsi="Consolas" w:eastAsia="Consolas" w:cs="Consolas"/>
          <w:i w:val="0"/>
          <w:caps w:val="0"/>
          <w:color w:val="000000"/>
          <w:spacing w:val="0"/>
          <w:sz w:val="24"/>
          <w:szCs w:val="24"/>
        </w:rPr>
        <w:br w:type="textWrapping"/>
      </w:r>
      <w:r>
        <w:rPr>
          <w:rFonts w:hint="default" w:ascii="Consolas" w:hAnsi="Consolas" w:eastAsia="Consolas" w:cs="Consolas"/>
          <w:i w:val="0"/>
          <w:caps w:val="0"/>
          <w:color w:val="0000CD"/>
          <w:spacing w:val="0"/>
          <w:sz w:val="24"/>
          <w:szCs w:val="24"/>
        </w:rPr>
        <w:t>&lt;</w:t>
      </w:r>
      <w:r>
        <w:rPr>
          <w:rFonts w:hint="default" w:ascii="Consolas" w:hAnsi="Consolas" w:eastAsia="Consolas" w:cs="Consolas"/>
          <w:i w:val="0"/>
          <w:caps w:val="0"/>
          <w:color w:val="A52A2A"/>
          <w:spacing w:val="0"/>
          <w:sz w:val="24"/>
          <w:szCs w:val="24"/>
        </w:rPr>
        <w:t>/body</w:t>
      </w:r>
      <w:r>
        <w:rPr>
          <w:rFonts w:hint="default" w:ascii="Consolas" w:hAnsi="Consolas" w:eastAsia="Consolas" w:cs="Consolas"/>
          <w:i w:val="0"/>
          <w:caps w:val="0"/>
          <w:color w:val="0000CD"/>
          <w:spacing w:val="0"/>
          <w:sz w:val="24"/>
          <w:szCs w:val="24"/>
        </w:rPr>
        <w:t>&gt;</w:t>
      </w:r>
    </w:p>
    <w:p>
      <w:pPr>
        <w:numPr>
          <w:ilvl w:val="0"/>
          <w:numId w:val="0"/>
        </w:numPr>
        <w:ind w:left="1260" w:leftChars="0" w:firstLine="4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&lt;/html&gt;</w:t>
      </w:r>
    </w:p>
    <w:p>
      <w:pPr>
        <w:numPr>
          <w:ilvl w:val="0"/>
          <w:numId w:val="31"/>
        </w:numPr>
        <w:tabs>
          <w:tab w:val="clear" w:pos="420"/>
        </w:tabs>
        <w:ind w:left="42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bCs/>
          <w:color w:val="000000" w:themeColor="text1"/>
          <w:sz w:val="24"/>
          <w:szCs w:val="24"/>
          <w:lang w:val="en-US"/>
          <w14:textFill>
            <w14:solidFill>
              <w14:schemeClr w14:val="tx1"/>
            </w14:solidFill>
          </w14:textFill>
        </w:rPr>
        <w:t>OUTPUT:</w:t>
      </w:r>
    </w:p>
    <w:p>
      <w:pPr>
        <w:numPr>
          <w:ilvl w:val="0"/>
          <w:numId w:val="0"/>
        </w:numPr>
        <w:ind w:leftChars="0"/>
        <w:rPr>
          <w:rFonts w:hint="default" w:ascii="Times New Roman" w:hAnsi="Times New Roman" w:cs="Times New Roman"/>
          <w:b w:val="0"/>
          <w:bCs w:val="0"/>
          <w:sz w:val="24"/>
          <w:szCs w:val="24"/>
          <w:lang w:val="en-US"/>
        </w:rPr>
      </w:pPr>
      <w:r>
        <w:drawing>
          <wp:inline distT="0" distB="0" distL="114300" distR="114300">
            <wp:extent cx="2723515" cy="1971675"/>
            <wp:effectExtent l="0" t="0" r="635" b="9525"/>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pic:cNvPicPr>
                      <a:picLocks noChangeAspect="1"/>
                    </pic:cNvPicPr>
                  </pic:nvPicPr>
                  <pic:blipFill>
                    <a:blip r:embed="rId9"/>
                    <a:stretch>
                      <a:fillRect/>
                    </a:stretch>
                  </pic:blipFill>
                  <pic:spPr>
                    <a:xfrm>
                      <a:off x="0" y="0"/>
                      <a:ext cx="2723515" cy="1971675"/>
                    </a:xfrm>
                    <a:prstGeom prst="rect">
                      <a:avLst/>
                    </a:prstGeom>
                    <a:noFill/>
                    <a:ln w="9525">
                      <a:noFill/>
                    </a:ln>
                  </pic:spPr>
                </pic:pic>
              </a:graphicData>
            </a:graphic>
          </wp:inline>
        </w:drawing>
      </w:r>
    </w:p>
    <w:p>
      <w:pPr>
        <w:numPr>
          <w:ilvl w:val="0"/>
          <w:numId w:val="0"/>
        </w:numPr>
        <w:ind w:leftChars="0"/>
        <w:rPr>
          <w:rFonts w:hint="default" w:ascii="Times New Roman" w:hAnsi="Times New Roman" w:cs="Times New Roman"/>
          <w:b/>
          <w:bCs/>
          <w:sz w:val="24"/>
          <w:szCs w:val="24"/>
          <w:lang w:val="en-US"/>
        </w:rPr>
      </w:pPr>
    </w:p>
    <w:p>
      <w:pPr>
        <w:numPr>
          <w:ilvl w:val="0"/>
          <w:numId w:val="0"/>
        </w:numPr>
        <w:ind w:leftChars="0"/>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Text colour:</w:t>
      </w:r>
    </w:p>
    <w:p>
      <w:pPr>
        <w:numPr>
          <w:ilvl w:val="0"/>
          <w:numId w:val="0"/>
        </w:numPr>
        <w:rPr>
          <w:rFonts w:hint="default" w:ascii="Times New Roman" w:hAnsi="Times New Roman" w:cs="Times New Roman"/>
          <w:b/>
          <w:bCs/>
          <w:sz w:val="28"/>
          <w:szCs w:val="28"/>
          <w:lang w:val="en-US"/>
        </w:rPr>
      </w:pPr>
    </w:p>
    <w:p>
      <w:pPr>
        <w:numPr>
          <w:ilvl w:val="0"/>
          <w:numId w:val="32"/>
        </w:numPr>
        <w:tabs>
          <w:tab w:val="clear" w:pos="420"/>
        </w:tabs>
        <w:ind w:left="420" w:leftChars="0" w:hanging="42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Example:</w:t>
      </w:r>
    </w:p>
    <w:p>
      <w:pPr>
        <w:numPr>
          <w:ilvl w:val="0"/>
          <w:numId w:val="0"/>
        </w:numPr>
        <w:ind w:left="840" w:leftChars="0" w:firstLine="4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&lt;!DOCTYPE html&gt;</w:t>
      </w:r>
    </w:p>
    <w:p>
      <w:pPr>
        <w:numPr>
          <w:ilvl w:val="0"/>
          <w:numId w:val="0"/>
        </w:numPr>
        <w:ind w:left="840" w:leftChars="0" w:firstLine="4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&lt;html&gt;</w:t>
      </w:r>
    </w:p>
    <w:p>
      <w:pPr>
        <w:numPr>
          <w:ilvl w:val="0"/>
          <w:numId w:val="0"/>
        </w:numPr>
        <w:ind w:left="840" w:leftChars="0" w:firstLine="4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&lt;body&gt;</w:t>
      </w:r>
    </w:p>
    <w:p>
      <w:pPr>
        <w:numPr>
          <w:ilvl w:val="0"/>
          <w:numId w:val="0"/>
        </w:numPr>
        <w:ind w:left="840" w:leftChars="0" w:firstLine="420" w:firstLineChars="0"/>
        <w:rPr>
          <w:rFonts w:hint="default" w:ascii="Times New Roman" w:hAnsi="Times New Roman" w:cs="Times New Roman"/>
          <w:b w:val="0"/>
          <w:bCs w:val="0"/>
          <w:sz w:val="24"/>
          <w:szCs w:val="24"/>
          <w:lang w:val="en-US"/>
        </w:rPr>
      </w:pPr>
    </w:p>
    <w:p>
      <w:pPr>
        <w:numPr>
          <w:ilvl w:val="0"/>
          <w:numId w:val="0"/>
        </w:numPr>
        <w:ind w:left="840" w:leftChars="0" w:firstLine="4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&lt;p&gt;I am normal&lt;/p&gt;</w:t>
      </w:r>
    </w:p>
    <w:p>
      <w:pPr>
        <w:numPr>
          <w:ilvl w:val="0"/>
          <w:numId w:val="0"/>
        </w:numPr>
        <w:ind w:left="840" w:leftChars="0" w:firstLine="4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&lt;p style="color:red;"&gt;I am red&lt;/p&gt;</w:t>
      </w:r>
    </w:p>
    <w:p>
      <w:pPr>
        <w:numPr>
          <w:ilvl w:val="0"/>
          <w:numId w:val="0"/>
        </w:numPr>
        <w:ind w:left="840" w:leftChars="0" w:firstLine="4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&lt;p style="color:blue;"&gt;I am blue&lt;/p&gt;</w:t>
      </w:r>
    </w:p>
    <w:p>
      <w:pPr>
        <w:numPr>
          <w:ilvl w:val="0"/>
          <w:numId w:val="0"/>
        </w:numPr>
        <w:ind w:left="840" w:leftChars="0" w:firstLine="4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&lt;p style="font-size:50px;"&gt;I am big&lt;/p&gt;</w:t>
      </w:r>
    </w:p>
    <w:p>
      <w:pPr>
        <w:numPr>
          <w:ilvl w:val="0"/>
          <w:numId w:val="0"/>
        </w:numPr>
        <w:ind w:left="840" w:leftChars="0" w:firstLine="420" w:firstLineChars="0"/>
        <w:rPr>
          <w:rFonts w:hint="default" w:ascii="Times New Roman" w:hAnsi="Times New Roman" w:cs="Times New Roman"/>
          <w:b w:val="0"/>
          <w:bCs w:val="0"/>
          <w:sz w:val="24"/>
          <w:szCs w:val="24"/>
          <w:lang w:val="en-US"/>
        </w:rPr>
      </w:pPr>
    </w:p>
    <w:p>
      <w:pPr>
        <w:numPr>
          <w:ilvl w:val="0"/>
          <w:numId w:val="0"/>
        </w:numPr>
        <w:ind w:left="840" w:leftChars="0" w:firstLine="4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&lt;/body&gt;</w:t>
      </w:r>
    </w:p>
    <w:p>
      <w:pPr>
        <w:numPr>
          <w:ilvl w:val="0"/>
          <w:numId w:val="0"/>
        </w:numPr>
        <w:ind w:left="840" w:leftChars="0" w:firstLine="4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&lt;/html&gt;</w:t>
      </w:r>
    </w:p>
    <w:p>
      <w:pPr>
        <w:numPr>
          <w:ilvl w:val="0"/>
          <w:numId w:val="31"/>
        </w:numPr>
        <w:tabs>
          <w:tab w:val="clear" w:pos="420"/>
        </w:tabs>
        <w:ind w:left="42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bCs/>
          <w:color w:val="000000" w:themeColor="text1"/>
          <w:sz w:val="24"/>
          <w:szCs w:val="24"/>
          <w:lang w:val="en-US"/>
          <w14:textFill>
            <w14:solidFill>
              <w14:schemeClr w14:val="tx1"/>
            </w14:solidFill>
          </w14:textFill>
        </w:rPr>
        <w:t>OUTPUT:</w:t>
      </w:r>
    </w:p>
    <w:p>
      <w:pPr>
        <w:numPr>
          <w:ilvl w:val="0"/>
          <w:numId w:val="0"/>
        </w:numPr>
        <w:ind w:leftChars="0"/>
        <w:rPr>
          <w:rFonts w:hint="default" w:ascii="Times New Roman" w:hAnsi="Times New Roman" w:cs="Times New Roman"/>
          <w:b w:val="0"/>
          <w:bCs w:val="0"/>
          <w:sz w:val="24"/>
          <w:szCs w:val="24"/>
          <w:lang w:val="en-US"/>
        </w:rPr>
      </w:pPr>
    </w:p>
    <w:p>
      <w:pPr>
        <w:pStyle w:val="12"/>
        <w:keepNext w:val="0"/>
        <w:keepLines w:val="0"/>
        <w:widowControl/>
        <w:suppressLineNumbers w:val="0"/>
        <w:ind w:left="1680" w:leftChars="0" w:firstLine="420" w:firstLineChars="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I am normal</w:t>
      </w:r>
    </w:p>
    <w:p>
      <w:pPr>
        <w:pStyle w:val="12"/>
        <w:keepNext w:val="0"/>
        <w:keepLines w:val="0"/>
        <w:widowControl/>
        <w:suppressLineNumbers w:val="0"/>
        <w:ind w:left="1680" w:leftChars="0" w:firstLine="420" w:firstLineChars="0"/>
        <w:rPr>
          <w:rFonts w:hint="default" w:ascii="Times New Roman" w:hAnsi="Times New Roman" w:cs="Times New Roman"/>
          <w:i w:val="0"/>
          <w:caps w:val="0"/>
          <w:color w:val="FF0000"/>
          <w:spacing w:val="0"/>
          <w:sz w:val="27"/>
          <w:szCs w:val="27"/>
        </w:rPr>
      </w:pPr>
      <w:r>
        <w:rPr>
          <w:rFonts w:hint="default" w:ascii="Times New Roman" w:hAnsi="Times New Roman" w:cs="Times New Roman"/>
          <w:i w:val="0"/>
          <w:caps w:val="0"/>
          <w:color w:val="FF0000"/>
          <w:spacing w:val="0"/>
          <w:sz w:val="27"/>
          <w:szCs w:val="27"/>
        </w:rPr>
        <w:t>I am red</w:t>
      </w:r>
    </w:p>
    <w:p>
      <w:pPr>
        <w:pStyle w:val="12"/>
        <w:keepNext w:val="0"/>
        <w:keepLines w:val="0"/>
        <w:widowControl/>
        <w:suppressLineNumbers w:val="0"/>
        <w:ind w:left="1680" w:leftChars="0" w:firstLine="420" w:firstLineChars="0"/>
        <w:rPr>
          <w:rFonts w:hint="default" w:ascii="Times New Roman" w:hAnsi="Times New Roman" w:cs="Times New Roman"/>
          <w:i w:val="0"/>
          <w:caps w:val="0"/>
          <w:color w:val="0000FF"/>
          <w:spacing w:val="0"/>
          <w:sz w:val="27"/>
          <w:szCs w:val="27"/>
        </w:rPr>
      </w:pPr>
      <w:r>
        <w:rPr>
          <w:rFonts w:hint="default" w:ascii="Times New Roman" w:hAnsi="Times New Roman" w:cs="Times New Roman"/>
          <w:i w:val="0"/>
          <w:caps w:val="0"/>
          <w:color w:val="0000FF"/>
          <w:spacing w:val="0"/>
          <w:sz w:val="27"/>
          <w:szCs w:val="27"/>
        </w:rPr>
        <w:t>I am blue</w:t>
      </w:r>
    </w:p>
    <w:p>
      <w:pPr>
        <w:pStyle w:val="12"/>
        <w:keepNext w:val="0"/>
        <w:keepLines w:val="0"/>
        <w:widowControl/>
        <w:suppressLineNumbers w:val="0"/>
        <w:ind w:left="1680" w:leftChars="0" w:firstLine="420" w:firstLineChars="0"/>
        <w:rPr>
          <w:rFonts w:hint="default" w:ascii="Times New Roman" w:hAnsi="Times New Roman" w:cs="Times New Roman"/>
          <w:i w:val="0"/>
          <w:caps w:val="0"/>
          <w:color w:val="000000"/>
          <w:spacing w:val="0"/>
          <w:sz w:val="75"/>
          <w:szCs w:val="75"/>
        </w:rPr>
      </w:pPr>
      <w:r>
        <w:rPr>
          <w:rFonts w:hint="default" w:ascii="Times New Roman" w:hAnsi="Times New Roman" w:cs="Times New Roman"/>
          <w:i w:val="0"/>
          <w:caps w:val="0"/>
          <w:color w:val="000000"/>
          <w:spacing w:val="0"/>
          <w:sz w:val="75"/>
          <w:szCs w:val="75"/>
        </w:rPr>
        <w:t>I am big</w:t>
      </w:r>
    </w:p>
    <w:p>
      <w:pPr>
        <w:numPr>
          <w:ilvl w:val="0"/>
          <w:numId w:val="0"/>
        </w:numPr>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Font:</w:t>
      </w:r>
    </w:p>
    <w:p>
      <w:pPr>
        <w:numPr>
          <w:ilvl w:val="0"/>
          <w:numId w:val="0"/>
        </w:numPr>
        <w:rPr>
          <w:rFonts w:hint="default" w:ascii="Times New Roman" w:hAnsi="Times New Roman" w:cs="Times New Roman"/>
          <w:b/>
          <w:bCs/>
          <w:sz w:val="24"/>
          <w:szCs w:val="24"/>
          <w:lang w:val="en-US"/>
        </w:rPr>
      </w:pPr>
    </w:p>
    <w:p>
      <w:pPr>
        <w:numPr>
          <w:ilvl w:val="0"/>
          <w:numId w:val="33"/>
        </w:numPr>
        <w:tabs>
          <w:tab w:val="clear" w:pos="420"/>
        </w:tabs>
        <w:ind w:left="420" w:leftChars="0" w:hanging="42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Example:</w:t>
      </w:r>
    </w:p>
    <w:p>
      <w:pPr>
        <w:numPr>
          <w:ilvl w:val="0"/>
          <w:numId w:val="0"/>
        </w:numPr>
        <w:ind w:left="840" w:leftChars="0" w:firstLine="4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&lt;!DOCTYPE html&gt;</w:t>
      </w:r>
    </w:p>
    <w:p>
      <w:pPr>
        <w:numPr>
          <w:ilvl w:val="0"/>
          <w:numId w:val="0"/>
        </w:numPr>
        <w:ind w:left="840" w:leftChars="0" w:firstLine="4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&lt;html&gt;</w:t>
      </w:r>
    </w:p>
    <w:p>
      <w:pPr>
        <w:numPr>
          <w:ilvl w:val="0"/>
          <w:numId w:val="0"/>
        </w:numPr>
        <w:ind w:left="840" w:leftChars="0" w:firstLine="4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&lt;body&gt;</w:t>
      </w:r>
    </w:p>
    <w:p>
      <w:pPr>
        <w:numPr>
          <w:ilvl w:val="0"/>
          <w:numId w:val="0"/>
        </w:numPr>
        <w:ind w:left="840" w:leftChars="0" w:firstLine="420" w:firstLineChars="0"/>
        <w:rPr>
          <w:rFonts w:hint="default" w:ascii="Times New Roman" w:hAnsi="Times New Roman" w:cs="Times New Roman"/>
          <w:b w:val="0"/>
          <w:bCs w:val="0"/>
          <w:sz w:val="24"/>
          <w:szCs w:val="24"/>
          <w:lang w:val="en-US"/>
        </w:rPr>
      </w:pPr>
    </w:p>
    <w:p>
      <w:pPr>
        <w:numPr>
          <w:ilvl w:val="0"/>
          <w:numId w:val="0"/>
        </w:numPr>
        <w:ind w:left="840" w:leftChars="0" w:firstLine="4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&lt;h1 style="font-family:verdana;"&gt;This is a heading&lt;/h1&gt;</w:t>
      </w:r>
    </w:p>
    <w:p>
      <w:pPr>
        <w:numPr>
          <w:ilvl w:val="0"/>
          <w:numId w:val="0"/>
        </w:numPr>
        <w:ind w:left="840" w:leftChars="0" w:firstLine="4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&lt;p style="font-family:courier;"&gt;This is a paragraph.&lt;/p&gt;</w:t>
      </w:r>
    </w:p>
    <w:p>
      <w:pPr>
        <w:numPr>
          <w:ilvl w:val="0"/>
          <w:numId w:val="0"/>
        </w:numPr>
        <w:ind w:left="840" w:leftChars="0" w:firstLine="420" w:firstLineChars="0"/>
        <w:rPr>
          <w:rFonts w:hint="default" w:ascii="Times New Roman" w:hAnsi="Times New Roman" w:cs="Times New Roman"/>
          <w:b w:val="0"/>
          <w:bCs w:val="0"/>
          <w:sz w:val="24"/>
          <w:szCs w:val="24"/>
          <w:lang w:val="en-US"/>
        </w:rPr>
      </w:pPr>
    </w:p>
    <w:p>
      <w:pPr>
        <w:numPr>
          <w:ilvl w:val="0"/>
          <w:numId w:val="0"/>
        </w:numPr>
        <w:ind w:left="840" w:leftChars="0" w:firstLine="4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&lt;/body&gt;</w:t>
      </w:r>
    </w:p>
    <w:p>
      <w:pPr>
        <w:numPr>
          <w:ilvl w:val="0"/>
          <w:numId w:val="0"/>
        </w:numPr>
        <w:ind w:left="840" w:leftChars="0" w:firstLine="4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&lt;/html&gt;</w:t>
      </w:r>
    </w:p>
    <w:p>
      <w:pPr>
        <w:numPr>
          <w:ilvl w:val="0"/>
          <w:numId w:val="34"/>
        </w:numPr>
        <w:tabs>
          <w:tab w:val="clear" w:pos="420"/>
        </w:tabs>
        <w:ind w:left="42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OUTPUT:</w:t>
      </w:r>
    </w:p>
    <w:p>
      <w:pPr>
        <w:pStyle w:val="2"/>
        <w:keepNext w:val="0"/>
        <w:keepLines w:val="0"/>
        <w:widowControl/>
        <w:suppressLineNumbers w:val="0"/>
        <w:ind w:left="840" w:leftChars="0" w:firstLine="420" w:firstLineChars="0"/>
        <w:rPr>
          <w:rFonts w:ascii="Verdana" w:hAnsi="Verdana" w:cs="Verdana"/>
          <w:i w:val="0"/>
          <w:caps w:val="0"/>
          <w:color w:val="000000"/>
          <w:spacing w:val="0"/>
        </w:rPr>
      </w:pPr>
      <w:r>
        <w:rPr>
          <w:rFonts w:hint="default" w:ascii="Verdana" w:hAnsi="Verdana" w:cs="Verdana"/>
          <w:i w:val="0"/>
          <w:caps w:val="0"/>
          <w:color w:val="000000"/>
          <w:spacing w:val="0"/>
        </w:rPr>
        <w:t>This is a heading</w:t>
      </w:r>
    </w:p>
    <w:p>
      <w:pPr>
        <w:pStyle w:val="12"/>
        <w:keepNext w:val="0"/>
        <w:keepLines w:val="0"/>
        <w:widowControl/>
        <w:suppressLineNumbers w:val="0"/>
        <w:ind w:left="840" w:leftChars="0" w:firstLine="420" w:firstLineChars="0"/>
        <w:rPr>
          <w:rFonts w:hint="default" w:ascii="courier" w:hAnsi="courier" w:cs="courier"/>
          <w:i w:val="0"/>
          <w:caps w:val="0"/>
          <w:color w:val="000000"/>
          <w:spacing w:val="0"/>
          <w:sz w:val="27"/>
          <w:szCs w:val="27"/>
        </w:rPr>
      </w:pPr>
      <w:r>
        <w:rPr>
          <w:rFonts w:hint="default" w:ascii="courier" w:hAnsi="courier" w:cs="courier"/>
          <w:i w:val="0"/>
          <w:caps w:val="0"/>
          <w:color w:val="000000"/>
          <w:spacing w:val="0"/>
          <w:sz w:val="27"/>
          <w:szCs w:val="27"/>
        </w:rPr>
        <w:t>This is a paragraph.</w:t>
      </w:r>
    </w:p>
    <w:p>
      <w:pPr>
        <w:pStyle w:val="12"/>
        <w:keepNext w:val="0"/>
        <w:keepLines w:val="0"/>
        <w:widowControl/>
        <w:suppressLineNumbers w:val="0"/>
        <w:rPr>
          <w:rFonts w:hint="default" w:ascii="Times New Roman" w:hAnsi="Times New Roman" w:cs="Times New Roman"/>
          <w:b/>
          <w:bCs/>
          <w:i w:val="0"/>
          <w:caps w:val="0"/>
          <w:color w:val="000000"/>
          <w:spacing w:val="0"/>
          <w:sz w:val="24"/>
          <w:szCs w:val="24"/>
          <w:u w:val="single"/>
          <w:lang w:val="en-US"/>
        </w:rPr>
      </w:pPr>
      <w:r>
        <w:rPr>
          <w:rFonts w:hint="default" w:ascii="Times New Roman" w:hAnsi="Times New Roman" w:cs="Times New Roman"/>
          <w:b/>
          <w:bCs/>
          <w:i w:val="0"/>
          <w:caps w:val="0"/>
          <w:color w:val="000000"/>
          <w:spacing w:val="0"/>
          <w:sz w:val="24"/>
          <w:szCs w:val="24"/>
          <w:u w:val="single"/>
          <w:lang w:val="en-US"/>
        </w:rPr>
        <w:t>Text size:</w:t>
      </w:r>
    </w:p>
    <w:p>
      <w:pPr>
        <w:pStyle w:val="12"/>
        <w:keepNext w:val="0"/>
        <w:keepLines w:val="0"/>
        <w:widowControl/>
        <w:numPr>
          <w:ilvl w:val="0"/>
          <w:numId w:val="35"/>
        </w:numPr>
        <w:suppressLineNumbers w:val="0"/>
        <w:tabs>
          <w:tab w:val="clear" w:pos="420"/>
        </w:tabs>
        <w:ind w:left="420" w:leftChars="0" w:right="0" w:rightChars="0" w:hanging="420" w:firstLineChars="0"/>
        <w:rPr>
          <w:rFonts w:hint="default" w:ascii="Times New Roman" w:hAnsi="Times New Roman" w:cs="Times New Roman"/>
          <w:b/>
          <w:bCs/>
          <w:i w:val="0"/>
          <w:caps w:val="0"/>
          <w:color w:val="000000"/>
          <w:spacing w:val="0"/>
          <w:sz w:val="24"/>
          <w:szCs w:val="24"/>
          <w:u w:val="none"/>
          <w:lang w:val="en-US"/>
        </w:rPr>
      </w:pPr>
      <w:r>
        <w:rPr>
          <w:rFonts w:hint="default" w:ascii="Times New Roman" w:hAnsi="Times New Roman" w:cs="Times New Roman"/>
          <w:b/>
          <w:bCs/>
          <w:i w:val="0"/>
          <w:caps w:val="0"/>
          <w:color w:val="000000"/>
          <w:spacing w:val="0"/>
          <w:sz w:val="24"/>
          <w:szCs w:val="24"/>
          <w:u w:val="none"/>
          <w:lang w:val="en-US"/>
        </w:rPr>
        <w:t>Example:</w:t>
      </w:r>
    </w:p>
    <w:p>
      <w:pPr>
        <w:numPr>
          <w:ilvl w:val="0"/>
          <w:numId w:val="0"/>
        </w:numPr>
        <w:ind w:left="1680" w:leftChars="0" w:firstLine="4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&lt;!DOCTYPE html&gt;</w:t>
      </w:r>
    </w:p>
    <w:p>
      <w:pPr>
        <w:numPr>
          <w:ilvl w:val="0"/>
          <w:numId w:val="0"/>
        </w:numPr>
        <w:ind w:left="1680" w:leftChars="0" w:firstLine="4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&lt;html&gt;</w:t>
      </w:r>
    </w:p>
    <w:p>
      <w:pPr>
        <w:numPr>
          <w:ilvl w:val="0"/>
          <w:numId w:val="0"/>
        </w:numPr>
        <w:ind w:left="1680" w:leftChars="0" w:firstLine="4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&lt;body&gt;</w:t>
      </w:r>
    </w:p>
    <w:p>
      <w:pPr>
        <w:numPr>
          <w:ilvl w:val="0"/>
          <w:numId w:val="0"/>
        </w:numPr>
        <w:ind w:left="1680" w:leftChars="0" w:firstLine="420" w:firstLineChars="0"/>
        <w:rPr>
          <w:rFonts w:hint="default" w:ascii="Times New Roman" w:hAnsi="Times New Roman" w:cs="Times New Roman"/>
          <w:b w:val="0"/>
          <w:bCs w:val="0"/>
          <w:sz w:val="24"/>
          <w:szCs w:val="24"/>
          <w:lang w:val="en-US"/>
        </w:rPr>
      </w:pPr>
    </w:p>
    <w:p>
      <w:pPr>
        <w:numPr>
          <w:ilvl w:val="0"/>
          <w:numId w:val="0"/>
        </w:numPr>
        <w:ind w:left="1680" w:leftChars="0" w:firstLine="4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&lt;h1 style="font-size:300%;"&gt;This is a heading&lt;/h1&gt;</w:t>
      </w:r>
    </w:p>
    <w:p>
      <w:pPr>
        <w:numPr>
          <w:ilvl w:val="0"/>
          <w:numId w:val="0"/>
        </w:numPr>
        <w:ind w:left="1680" w:leftChars="0" w:firstLine="4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&lt;p style="font-size:160%;"&gt;This is a paragraph.&lt;/p&gt;</w:t>
      </w:r>
    </w:p>
    <w:p>
      <w:pPr>
        <w:numPr>
          <w:ilvl w:val="0"/>
          <w:numId w:val="0"/>
        </w:numPr>
        <w:ind w:left="1680" w:leftChars="0" w:firstLine="420" w:firstLineChars="0"/>
        <w:rPr>
          <w:rFonts w:hint="default" w:ascii="Times New Roman" w:hAnsi="Times New Roman" w:cs="Times New Roman"/>
          <w:b w:val="0"/>
          <w:bCs w:val="0"/>
          <w:sz w:val="24"/>
          <w:szCs w:val="24"/>
          <w:lang w:val="en-US"/>
        </w:rPr>
      </w:pPr>
    </w:p>
    <w:p>
      <w:pPr>
        <w:numPr>
          <w:ilvl w:val="0"/>
          <w:numId w:val="0"/>
        </w:numPr>
        <w:ind w:left="1680" w:leftChars="0" w:firstLine="4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&lt;/body&gt;</w:t>
      </w:r>
    </w:p>
    <w:p>
      <w:pPr>
        <w:numPr>
          <w:ilvl w:val="0"/>
          <w:numId w:val="0"/>
        </w:numPr>
        <w:ind w:left="1680" w:leftChars="0" w:firstLine="4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&lt;/html&gt;</w:t>
      </w:r>
    </w:p>
    <w:p>
      <w:pPr>
        <w:numPr>
          <w:ilvl w:val="0"/>
          <w:numId w:val="34"/>
        </w:numPr>
        <w:tabs>
          <w:tab w:val="clear" w:pos="420"/>
        </w:tabs>
        <w:ind w:left="42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OUTPUT:</w:t>
      </w:r>
    </w:p>
    <w:p>
      <w:pPr>
        <w:pStyle w:val="2"/>
        <w:keepNext w:val="0"/>
        <w:keepLines w:val="0"/>
        <w:widowControl/>
        <w:suppressLineNumbers w:val="0"/>
        <w:ind w:left="840" w:leftChars="0" w:firstLine="420" w:firstLineChars="0"/>
        <w:rPr>
          <w:rFonts w:hint="default" w:ascii="Times New Roman" w:hAnsi="Times New Roman" w:cs="Times New Roman"/>
          <w:i w:val="0"/>
          <w:caps w:val="0"/>
          <w:color w:val="000000"/>
          <w:spacing w:val="0"/>
          <w:sz w:val="72"/>
          <w:szCs w:val="72"/>
        </w:rPr>
      </w:pPr>
      <w:r>
        <w:rPr>
          <w:rFonts w:hint="default" w:ascii="Times New Roman" w:hAnsi="Times New Roman" w:cs="Times New Roman"/>
          <w:i w:val="0"/>
          <w:caps w:val="0"/>
          <w:color w:val="000000"/>
          <w:spacing w:val="0"/>
          <w:sz w:val="72"/>
          <w:szCs w:val="72"/>
        </w:rPr>
        <w:t>This is a heading</w:t>
      </w:r>
    </w:p>
    <w:p>
      <w:pPr>
        <w:pStyle w:val="12"/>
        <w:keepNext w:val="0"/>
        <w:keepLines w:val="0"/>
        <w:widowControl/>
        <w:suppressLineNumbers w:val="0"/>
        <w:ind w:left="840" w:leftChars="0" w:firstLine="420" w:firstLineChars="0"/>
        <w:rPr>
          <w:rFonts w:hint="default" w:ascii="Times New Roman" w:hAnsi="Times New Roman" w:cs="Times New Roman"/>
          <w:i w:val="0"/>
          <w:caps w:val="0"/>
          <w:color w:val="000000"/>
          <w:spacing w:val="0"/>
          <w:sz w:val="38"/>
          <w:szCs w:val="38"/>
        </w:rPr>
      </w:pPr>
      <w:r>
        <w:rPr>
          <w:rFonts w:hint="default" w:ascii="Times New Roman" w:hAnsi="Times New Roman" w:cs="Times New Roman"/>
          <w:i w:val="0"/>
          <w:caps w:val="0"/>
          <w:color w:val="000000"/>
          <w:spacing w:val="0"/>
          <w:sz w:val="38"/>
          <w:szCs w:val="38"/>
        </w:rPr>
        <w:t>This is a paragraph.</w:t>
      </w:r>
    </w:p>
    <w:p>
      <w:pPr>
        <w:pStyle w:val="12"/>
        <w:keepNext w:val="0"/>
        <w:keepLines w:val="0"/>
        <w:widowControl/>
        <w:suppressLineNumbers w:val="0"/>
        <w:rPr>
          <w:rFonts w:hint="default" w:ascii="Times New Roman" w:hAnsi="Times New Roman" w:cs="Times New Roman"/>
          <w:b/>
          <w:bCs/>
          <w:i w:val="0"/>
          <w:caps w:val="0"/>
          <w:color w:val="000000"/>
          <w:spacing w:val="0"/>
          <w:sz w:val="24"/>
          <w:szCs w:val="24"/>
          <w:u w:val="single"/>
          <w:lang w:val="en-US"/>
        </w:rPr>
      </w:pPr>
      <w:r>
        <w:rPr>
          <w:rFonts w:hint="default" w:ascii="Times New Roman" w:hAnsi="Times New Roman" w:cs="Times New Roman"/>
          <w:b/>
          <w:bCs/>
          <w:i w:val="0"/>
          <w:caps w:val="0"/>
          <w:color w:val="000000"/>
          <w:spacing w:val="0"/>
          <w:sz w:val="24"/>
          <w:szCs w:val="24"/>
          <w:u w:val="single"/>
          <w:lang w:val="en-US"/>
        </w:rPr>
        <w:t>Text Alignment:</w:t>
      </w:r>
    </w:p>
    <w:p>
      <w:pPr>
        <w:pStyle w:val="12"/>
        <w:keepNext w:val="0"/>
        <w:keepLines w:val="0"/>
        <w:widowControl/>
        <w:numPr>
          <w:ilvl w:val="0"/>
          <w:numId w:val="36"/>
        </w:numPr>
        <w:suppressLineNumbers w:val="0"/>
        <w:ind w:left="420" w:leftChars="0" w:hanging="420" w:firstLineChars="0"/>
        <w:rPr>
          <w:rFonts w:hint="default" w:ascii="Times New Roman" w:hAnsi="Times New Roman" w:cs="Times New Roman"/>
          <w:b/>
          <w:bCs/>
          <w:i w:val="0"/>
          <w:caps w:val="0"/>
          <w:color w:val="000000"/>
          <w:spacing w:val="0"/>
          <w:sz w:val="24"/>
          <w:szCs w:val="24"/>
          <w:u w:val="none"/>
          <w:lang w:val="en-US"/>
        </w:rPr>
      </w:pPr>
      <w:r>
        <w:rPr>
          <w:rFonts w:hint="default" w:ascii="Times New Roman" w:hAnsi="Times New Roman" w:cs="Times New Roman"/>
          <w:b/>
          <w:bCs/>
          <w:i w:val="0"/>
          <w:caps w:val="0"/>
          <w:color w:val="000000"/>
          <w:spacing w:val="0"/>
          <w:sz w:val="24"/>
          <w:szCs w:val="24"/>
          <w:u w:val="none"/>
          <w:lang w:val="en-US"/>
        </w:rPr>
        <w:t>Example:</w:t>
      </w:r>
    </w:p>
    <w:p>
      <w:pPr>
        <w:pStyle w:val="12"/>
        <w:keepNext w:val="0"/>
        <w:keepLines w:val="0"/>
        <w:widowControl/>
        <w:numPr>
          <w:ilvl w:val="0"/>
          <w:numId w:val="0"/>
        </w:numPr>
        <w:suppressLineNumbers w:val="0"/>
        <w:ind w:left="840" w:leftChars="0" w:right="0" w:rightChars="0" w:firstLine="420" w:firstLineChars="0"/>
        <w:rPr>
          <w:rFonts w:hint="default" w:ascii="Times New Roman" w:hAnsi="Times New Roman" w:cs="Times New Roman"/>
          <w:b w:val="0"/>
          <w:bCs w:val="0"/>
          <w:i w:val="0"/>
          <w:caps w:val="0"/>
          <w:color w:val="000000"/>
          <w:spacing w:val="0"/>
          <w:sz w:val="24"/>
          <w:szCs w:val="24"/>
          <w:u w:val="none"/>
          <w:lang w:val="en-US"/>
        </w:rPr>
      </w:pPr>
      <w:r>
        <w:rPr>
          <w:rFonts w:hint="default" w:ascii="Times New Roman" w:hAnsi="Times New Roman" w:cs="Times New Roman"/>
          <w:b w:val="0"/>
          <w:bCs w:val="0"/>
          <w:i w:val="0"/>
          <w:caps w:val="0"/>
          <w:color w:val="000000"/>
          <w:spacing w:val="0"/>
          <w:sz w:val="24"/>
          <w:szCs w:val="24"/>
          <w:u w:val="none"/>
          <w:lang w:val="en-US"/>
        </w:rPr>
        <w:t>&lt;!DOCTYPE html&gt;</w:t>
      </w:r>
    </w:p>
    <w:p>
      <w:pPr>
        <w:pStyle w:val="12"/>
        <w:keepNext w:val="0"/>
        <w:keepLines w:val="0"/>
        <w:widowControl/>
        <w:numPr>
          <w:ilvl w:val="0"/>
          <w:numId w:val="0"/>
        </w:numPr>
        <w:suppressLineNumbers w:val="0"/>
        <w:ind w:left="840" w:leftChars="0" w:right="0" w:rightChars="0" w:firstLine="420" w:firstLineChars="0"/>
        <w:rPr>
          <w:rFonts w:hint="default" w:ascii="Times New Roman" w:hAnsi="Times New Roman" w:cs="Times New Roman"/>
          <w:b w:val="0"/>
          <w:bCs w:val="0"/>
          <w:i w:val="0"/>
          <w:caps w:val="0"/>
          <w:color w:val="000000"/>
          <w:spacing w:val="0"/>
          <w:sz w:val="24"/>
          <w:szCs w:val="24"/>
          <w:u w:val="none"/>
          <w:lang w:val="en-US"/>
        </w:rPr>
      </w:pPr>
      <w:r>
        <w:rPr>
          <w:rFonts w:hint="default" w:ascii="Times New Roman" w:hAnsi="Times New Roman" w:cs="Times New Roman"/>
          <w:b w:val="0"/>
          <w:bCs w:val="0"/>
          <w:i w:val="0"/>
          <w:caps w:val="0"/>
          <w:color w:val="000000"/>
          <w:spacing w:val="0"/>
          <w:sz w:val="24"/>
          <w:szCs w:val="24"/>
          <w:u w:val="none"/>
          <w:lang w:val="en-US"/>
        </w:rPr>
        <w:t>&lt;html&gt;</w:t>
      </w:r>
    </w:p>
    <w:p>
      <w:pPr>
        <w:pStyle w:val="12"/>
        <w:keepNext w:val="0"/>
        <w:keepLines w:val="0"/>
        <w:widowControl/>
        <w:numPr>
          <w:ilvl w:val="0"/>
          <w:numId w:val="0"/>
        </w:numPr>
        <w:suppressLineNumbers w:val="0"/>
        <w:ind w:left="840" w:leftChars="0" w:right="0" w:rightChars="0" w:firstLine="420" w:firstLineChars="0"/>
        <w:rPr>
          <w:rFonts w:hint="default" w:ascii="Times New Roman" w:hAnsi="Times New Roman" w:cs="Times New Roman"/>
          <w:b w:val="0"/>
          <w:bCs w:val="0"/>
          <w:i w:val="0"/>
          <w:caps w:val="0"/>
          <w:color w:val="000000"/>
          <w:spacing w:val="0"/>
          <w:sz w:val="24"/>
          <w:szCs w:val="24"/>
          <w:u w:val="none"/>
          <w:lang w:val="en-US"/>
        </w:rPr>
      </w:pPr>
      <w:r>
        <w:rPr>
          <w:rFonts w:hint="default" w:ascii="Times New Roman" w:hAnsi="Times New Roman" w:cs="Times New Roman"/>
          <w:b w:val="0"/>
          <w:bCs w:val="0"/>
          <w:i w:val="0"/>
          <w:caps w:val="0"/>
          <w:color w:val="000000"/>
          <w:spacing w:val="0"/>
          <w:sz w:val="24"/>
          <w:szCs w:val="24"/>
          <w:u w:val="none"/>
          <w:lang w:val="en-US"/>
        </w:rPr>
        <w:t>&lt;body&gt;</w:t>
      </w:r>
    </w:p>
    <w:p>
      <w:pPr>
        <w:pStyle w:val="12"/>
        <w:keepNext w:val="0"/>
        <w:keepLines w:val="0"/>
        <w:widowControl/>
        <w:numPr>
          <w:ilvl w:val="0"/>
          <w:numId w:val="0"/>
        </w:numPr>
        <w:suppressLineNumbers w:val="0"/>
        <w:ind w:left="1260" w:leftChars="0" w:right="0" w:rightChars="0" w:firstLine="420" w:firstLineChars="0"/>
        <w:rPr>
          <w:rFonts w:hint="default" w:ascii="Times New Roman" w:hAnsi="Times New Roman" w:cs="Times New Roman"/>
          <w:b w:val="0"/>
          <w:bCs w:val="0"/>
          <w:i w:val="0"/>
          <w:caps w:val="0"/>
          <w:color w:val="000000"/>
          <w:spacing w:val="0"/>
          <w:sz w:val="24"/>
          <w:szCs w:val="24"/>
          <w:u w:val="none"/>
          <w:lang w:val="en-US"/>
        </w:rPr>
      </w:pPr>
      <w:r>
        <w:rPr>
          <w:rFonts w:hint="default" w:ascii="Times New Roman" w:hAnsi="Times New Roman" w:cs="Times New Roman"/>
          <w:b w:val="0"/>
          <w:bCs w:val="0"/>
          <w:i w:val="0"/>
          <w:caps w:val="0"/>
          <w:color w:val="000000"/>
          <w:spacing w:val="0"/>
          <w:sz w:val="24"/>
          <w:szCs w:val="24"/>
          <w:u w:val="none"/>
          <w:lang w:val="en-US"/>
        </w:rPr>
        <w:t>&lt;h1 style="text-align:center;"&gt;Centered Heading&lt;/h1&gt;</w:t>
      </w:r>
    </w:p>
    <w:p>
      <w:pPr>
        <w:pStyle w:val="12"/>
        <w:keepNext w:val="0"/>
        <w:keepLines w:val="0"/>
        <w:widowControl/>
        <w:numPr>
          <w:ilvl w:val="0"/>
          <w:numId w:val="0"/>
        </w:numPr>
        <w:suppressLineNumbers w:val="0"/>
        <w:ind w:left="840" w:leftChars="0" w:right="0" w:rightChars="0" w:firstLine="420" w:firstLineChars="0"/>
        <w:rPr>
          <w:rFonts w:hint="default" w:ascii="Times New Roman" w:hAnsi="Times New Roman" w:cs="Times New Roman"/>
          <w:b w:val="0"/>
          <w:bCs w:val="0"/>
          <w:i w:val="0"/>
          <w:caps w:val="0"/>
          <w:color w:val="000000"/>
          <w:spacing w:val="0"/>
          <w:sz w:val="24"/>
          <w:szCs w:val="24"/>
          <w:u w:val="none"/>
          <w:lang w:val="en-US"/>
        </w:rPr>
      </w:pPr>
      <w:r>
        <w:rPr>
          <w:rFonts w:hint="default" w:ascii="Times New Roman" w:hAnsi="Times New Roman" w:cs="Times New Roman"/>
          <w:b w:val="0"/>
          <w:bCs w:val="0"/>
          <w:i w:val="0"/>
          <w:caps w:val="0"/>
          <w:color w:val="000000"/>
          <w:spacing w:val="0"/>
          <w:sz w:val="24"/>
          <w:szCs w:val="24"/>
          <w:u w:val="none"/>
          <w:lang w:val="en-US"/>
        </w:rPr>
        <w:t>&lt;p style="text-align:center;"&gt;Centered paragraph.&lt;/p&gt;</w:t>
      </w:r>
    </w:p>
    <w:p>
      <w:pPr>
        <w:pStyle w:val="12"/>
        <w:keepNext w:val="0"/>
        <w:keepLines w:val="0"/>
        <w:widowControl/>
        <w:numPr>
          <w:ilvl w:val="0"/>
          <w:numId w:val="0"/>
        </w:numPr>
        <w:suppressLineNumbers w:val="0"/>
        <w:ind w:left="840" w:leftChars="0" w:right="0" w:rightChars="0" w:firstLine="420" w:firstLineChars="0"/>
        <w:rPr>
          <w:rFonts w:hint="default" w:ascii="Times New Roman" w:hAnsi="Times New Roman" w:cs="Times New Roman"/>
          <w:b w:val="0"/>
          <w:bCs w:val="0"/>
          <w:i w:val="0"/>
          <w:caps w:val="0"/>
          <w:color w:val="000000"/>
          <w:spacing w:val="0"/>
          <w:sz w:val="24"/>
          <w:szCs w:val="24"/>
          <w:u w:val="none"/>
          <w:lang w:val="en-US"/>
        </w:rPr>
      </w:pPr>
      <w:r>
        <w:rPr>
          <w:rFonts w:hint="default" w:ascii="Times New Roman" w:hAnsi="Times New Roman" w:cs="Times New Roman"/>
          <w:b w:val="0"/>
          <w:bCs w:val="0"/>
          <w:i w:val="0"/>
          <w:caps w:val="0"/>
          <w:color w:val="000000"/>
          <w:spacing w:val="0"/>
          <w:sz w:val="24"/>
          <w:szCs w:val="24"/>
          <w:u w:val="none"/>
          <w:lang w:val="en-US"/>
        </w:rPr>
        <w:t>&lt;/body&gt;</w:t>
      </w:r>
    </w:p>
    <w:p>
      <w:pPr>
        <w:pStyle w:val="12"/>
        <w:keepNext w:val="0"/>
        <w:keepLines w:val="0"/>
        <w:widowControl/>
        <w:numPr>
          <w:ilvl w:val="0"/>
          <w:numId w:val="0"/>
        </w:numPr>
        <w:suppressLineNumbers w:val="0"/>
        <w:ind w:left="840" w:leftChars="0" w:right="0" w:rightChars="0" w:firstLine="420" w:firstLineChars="0"/>
        <w:rPr>
          <w:rFonts w:hint="default" w:ascii="Times New Roman" w:hAnsi="Times New Roman" w:cs="Times New Roman"/>
          <w:b w:val="0"/>
          <w:bCs w:val="0"/>
          <w:i w:val="0"/>
          <w:caps w:val="0"/>
          <w:color w:val="000000"/>
          <w:spacing w:val="0"/>
          <w:sz w:val="24"/>
          <w:szCs w:val="24"/>
          <w:u w:val="none"/>
          <w:lang w:val="en-US"/>
        </w:rPr>
      </w:pPr>
      <w:r>
        <w:rPr>
          <w:rFonts w:hint="default" w:ascii="Times New Roman" w:hAnsi="Times New Roman" w:cs="Times New Roman"/>
          <w:b w:val="0"/>
          <w:bCs w:val="0"/>
          <w:i w:val="0"/>
          <w:caps w:val="0"/>
          <w:color w:val="000000"/>
          <w:spacing w:val="0"/>
          <w:sz w:val="24"/>
          <w:szCs w:val="24"/>
          <w:u w:val="none"/>
          <w:lang w:val="en-US"/>
        </w:rPr>
        <w:t>&lt;/html&gt;</w:t>
      </w:r>
    </w:p>
    <w:p>
      <w:pPr>
        <w:pStyle w:val="12"/>
        <w:keepNext w:val="0"/>
        <w:keepLines w:val="0"/>
        <w:widowControl/>
        <w:numPr>
          <w:ilvl w:val="0"/>
          <w:numId w:val="37"/>
        </w:numPr>
        <w:suppressLineNumbers w:val="0"/>
        <w:tabs>
          <w:tab w:val="clear" w:pos="420"/>
        </w:tabs>
        <w:ind w:left="420" w:leftChars="0" w:right="0" w:rightChars="0" w:hanging="420" w:firstLineChars="0"/>
        <w:rPr>
          <w:rFonts w:hint="default" w:ascii="Times New Roman" w:hAnsi="Times New Roman" w:cs="Times New Roman"/>
          <w:b w:val="0"/>
          <w:bCs w:val="0"/>
          <w:i w:val="0"/>
          <w:caps w:val="0"/>
          <w:color w:val="000000"/>
          <w:spacing w:val="0"/>
          <w:sz w:val="24"/>
          <w:szCs w:val="24"/>
          <w:u w:val="none"/>
          <w:lang w:val="en-US"/>
        </w:rPr>
      </w:pPr>
      <w:r>
        <w:rPr>
          <w:rFonts w:hint="default" w:ascii="Times New Roman" w:hAnsi="Times New Roman" w:cs="Times New Roman"/>
          <w:b/>
          <w:bCs/>
          <w:i w:val="0"/>
          <w:caps w:val="0"/>
          <w:color w:val="000000"/>
          <w:spacing w:val="0"/>
          <w:sz w:val="24"/>
          <w:szCs w:val="24"/>
          <w:u w:val="none"/>
          <w:lang w:val="en-US"/>
        </w:rPr>
        <w:t>OUTPUT:</w:t>
      </w:r>
      <w:r>
        <w:rPr>
          <w:rFonts w:hint="default" w:ascii="Times New Roman" w:hAnsi="Times New Roman" w:cs="Times New Roman"/>
          <w:b/>
          <w:bCs/>
          <w:i w:val="0"/>
          <w:caps w:val="0"/>
          <w:color w:val="000000"/>
          <w:spacing w:val="0"/>
          <w:sz w:val="24"/>
          <w:szCs w:val="24"/>
          <w:u w:val="none"/>
          <w:lang w:val="en-US"/>
        </w:rPr>
        <w:br w:type="textWrapping"/>
      </w:r>
    </w:p>
    <w:p>
      <w:pPr>
        <w:pStyle w:val="2"/>
        <w:keepNext w:val="0"/>
        <w:keepLines w:val="0"/>
        <w:widowControl/>
        <w:suppressLineNumbers w:val="0"/>
        <w:ind w:left="0" w:firstLine="0"/>
        <w:jc w:val="center"/>
        <w:rPr>
          <w:rFonts w:hint="default" w:ascii="Times New Roman" w:hAnsi="Times New Roman" w:cs="Times New Roman"/>
          <w:i w:val="0"/>
          <w:caps w:val="0"/>
          <w:color w:val="000000"/>
          <w:spacing w:val="0"/>
        </w:rPr>
      </w:pPr>
      <w:r>
        <w:rPr>
          <w:rFonts w:hint="default" w:ascii="Times New Roman" w:hAnsi="Times New Roman" w:cs="Times New Roman"/>
          <w:i w:val="0"/>
          <w:caps w:val="0"/>
          <w:color w:val="000000"/>
          <w:spacing w:val="0"/>
        </w:rPr>
        <w:t>Centered Heading</w:t>
      </w:r>
    </w:p>
    <w:p>
      <w:pPr>
        <w:pStyle w:val="12"/>
        <w:keepNext w:val="0"/>
        <w:keepLines w:val="0"/>
        <w:widowControl/>
        <w:suppressLineNumbers w:val="0"/>
        <w:ind w:left="0" w:firstLine="0"/>
        <w:jc w:val="center"/>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Centered paragraph.</w:t>
      </w:r>
    </w:p>
    <w:p>
      <w:pPr>
        <w:pStyle w:val="12"/>
        <w:keepNext w:val="0"/>
        <w:keepLines w:val="0"/>
        <w:widowControl/>
        <w:suppressLineNumbers w:val="0"/>
        <w:ind w:left="0" w:firstLine="0"/>
        <w:jc w:val="both"/>
        <w:rPr>
          <w:rFonts w:hint="default" w:ascii="Times New Roman" w:hAnsi="Times New Roman" w:cs="Times New Roman"/>
          <w:b/>
          <w:bCs/>
          <w:i w:val="0"/>
          <w:caps w:val="0"/>
          <w:color w:val="000000"/>
          <w:spacing w:val="0"/>
          <w:sz w:val="24"/>
          <w:szCs w:val="24"/>
          <w:u w:val="single"/>
          <w:lang w:val="en-US"/>
        </w:rPr>
      </w:pPr>
      <w:r>
        <w:rPr>
          <w:rFonts w:hint="default" w:ascii="Times New Roman" w:hAnsi="Times New Roman" w:cs="Times New Roman"/>
          <w:b/>
          <w:bCs/>
          <w:i w:val="0"/>
          <w:caps w:val="0"/>
          <w:color w:val="000000"/>
          <w:spacing w:val="0"/>
          <w:sz w:val="24"/>
          <w:szCs w:val="24"/>
          <w:u w:val="single"/>
          <w:lang w:val="en-US"/>
        </w:rPr>
        <w:t>Border colour:</w:t>
      </w:r>
    </w:p>
    <w:p>
      <w:pPr>
        <w:pStyle w:val="12"/>
        <w:keepNext w:val="0"/>
        <w:keepLines w:val="0"/>
        <w:widowControl/>
        <w:numPr>
          <w:ilvl w:val="0"/>
          <w:numId w:val="38"/>
        </w:numPr>
        <w:suppressLineNumbers w:val="0"/>
        <w:ind w:left="420" w:leftChars="0" w:hanging="420" w:firstLineChars="0"/>
        <w:jc w:val="both"/>
        <w:rPr>
          <w:rFonts w:hint="default" w:ascii="Times New Roman" w:hAnsi="Times New Roman" w:cs="Times New Roman"/>
          <w:b/>
          <w:bCs/>
          <w:i w:val="0"/>
          <w:caps w:val="0"/>
          <w:color w:val="000000"/>
          <w:spacing w:val="0"/>
          <w:sz w:val="24"/>
          <w:szCs w:val="24"/>
          <w:u w:val="single"/>
          <w:lang w:val="en-US"/>
        </w:rPr>
      </w:pPr>
      <w:r>
        <w:rPr>
          <w:rFonts w:hint="default" w:ascii="Times New Roman" w:hAnsi="Times New Roman" w:cs="Times New Roman"/>
          <w:b/>
          <w:bCs/>
          <w:i w:val="0"/>
          <w:caps w:val="0"/>
          <w:color w:val="000000"/>
          <w:spacing w:val="0"/>
          <w:sz w:val="24"/>
          <w:szCs w:val="24"/>
          <w:u w:val="none"/>
          <w:lang w:val="en-US"/>
        </w:rPr>
        <w:t>Example:</w:t>
      </w:r>
    </w:p>
    <w:p>
      <w:pPr>
        <w:pStyle w:val="12"/>
        <w:keepNext w:val="0"/>
        <w:keepLines w:val="0"/>
        <w:widowControl/>
        <w:numPr>
          <w:ilvl w:val="0"/>
          <w:numId w:val="0"/>
        </w:numPr>
        <w:suppressLineNumbers w:val="0"/>
        <w:ind w:left="840" w:leftChars="0" w:right="0" w:rightChars="0" w:firstLine="420" w:firstLineChars="0"/>
        <w:jc w:val="both"/>
        <w:rPr>
          <w:rFonts w:hint="default" w:ascii="Times New Roman" w:hAnsi="Times New Roman" w:cs="Times New Roman"/>
          <w:b w:val="0"/>
          <w:bCs w:val="0"/>
          <w:i w:val="0"/>
          <w:caps w:val="0"/>
          <w:color w:val="000000"/>
          <w:spacing w:val="0"/>
          <w:sz w:val="22"/>
          <w:szCs w:val="22"/>
          <w:u w:val="none"/>
          <w:lang w:val="en-US"/>
        </w:rPr>
      </w:pPr>
      <w:r>
        <w:rPr>
          <w:rFonts w:hint="default" w:ascii="Times New Roman" w:hAnsi="Times New Roman" w:cs="Times New Roman"/>
          <w:b w:val="0"/>
          <w:bCs w:val="0"/>
          <w:i w:val="0"/>
          <w:caps w:val="0"/>
          <w:color w:val="000000"/>
          <w:spacing w:val="0"/>
          <w:sz w:val="22"/>
          <w:szCs w:val="22"/>
          <w:u w:val="none"/>
          <w:lang w:val="en-US"/>
        </w:rPr>
        <w:t>&lt;!DOCTYPE html&gt;</w:t>
      </w:r>
    </w:p>
    <w:p>
      <w:pPr>
        <w:pStyle w:val="12"/>
        <w:keepNext w:val="0"/>
        <w:keepLines w:val="0"/>
        <w:widowControl/>
        <w:numPr>
          <w:ilvl w:val="0"/>
          <w:numId w:val="0"/>
        </w:numPr>
        <w:suppressLineNumbers w:val="0"/>
        <w:ind w:left="840" w:leftChars="0" w:right="0" w:rightChars="0" w:firstLine="420" w:firstLineChars="0"/>
        <w:jc w:val="both"/>
        <w:rPr>
          <w:rFonts w:hint="default" w:ascii="Times New Roman" w:hAnsi="Times New Roman" w:cs="Times New Roman"/>
          <w:b w:val="0"/>
          <w:bCs w:val="0"/>
          <w:i w:val="0"/>
          <w:caps w:val="0"/>
          <w:color w:val="000000"/>
          <w:spacing w:val="0"/>
          <w:sz w:val="22"/>
          <w:szCs w:val="22"/>
          <w:u w:val="none"/>
          <w:lang w:val="en-US"/>
        </w:rPr>
      </w:pPr>
      <w:r>
        <w:rPr>
          <w:rFonts w:hint="default" w:ascii="Times New Roman" w:hAnsi="Times New Roman" w:cs="Times New Roman"/>
          <w:b w:val="0"/>
          <w:bCs w:val="0"/>
          <w:i w:val="0"/>
          <w:caps w:val="0"/>
          <w:color w:val="000000"/>
          <w:spacing w:val="0"/>
          <w:sz w:val="22"/>
          <w:szCs w:val="22"/>
          <w:u w:val="none"/>
          <w:lang w:val="en-US"/>
        </w:rPr>
        <w:t>&lt;html&gt;</w:t>
      </w:r>
    </w:p>
    <w:p>
      <w:pPr>
        <w:pStyle w:val="12"/>
        <w:keepNext w:val="0"/>
        <w:keepLines w:val="0"/>
        <w:widowControl/>
        <w:numPr>
          <w:ilvl w:val="0"/>
          <w:numId w:val="0"/>
        </w:numPr>
        <w:suppressLineNumbers w:val="0"/>
        <w:ind w:left="840" w:leftChars="0" w:right="0" w:rightChars="0" w:firstLine="420" w:firstLineChars="0"/>
        <w:jc w:val="both"/>
        <w:rPr>
          <w:rFonts w:hint="default" w:ascii="Times New Roman" w:hAnsi="Times New Roman" w:cs="Times New Roman"/>
          <w:b w:val="0"/>
          <w:bCs w:val="0"/>
          <w:i w:val="0"/>
          <w:caps w:val="0"/>
          <w:color w:val="000000"/>
          <w:spacing w:val="0"/>
          <w:sz w:val="22"/>
          <w:szCs w:val="22"/>
          <w:u w:val="none"/>
          <w:lang w:val="en-US"/>
        </w:rPr>
      </w:pPr>
      <w:r>
        <w:rPr>
          <w:rFonts w:hint="default" w:ascii="Times New Roman" w:hAnsi="Times New Roman" w:cs="Times New Roman"/>
          <w:b w:val="0"/>
          <w:bCs w:val="0"/>
          <w:i w:val="0"/>
          <w:caps w:val="0"/>
          <w:color w:val="000000"/>
          <w:spacing w:val="0"/>
          <w:sz w:val="22"/>
          <w:szCs w:val="22"/>
          <w:u w:val="none"/>
          <w:lang w:val="en-US"/>
        </w:rPr>
        <w:t>&lt;body&gt;</w:t>
      </w:r>
    </w:p>
    <w:p>
      <w:pPr>
        <w:pStyle w:val="12"/>
        <w:keepNext w:val="0"/>
        <w:keepLines w:val="0"/>
        <w:widowControl/>
        <w:numPr>
          <w:ilvl w:val="0"/>
          <w:numId w:val="0"/>
        </w:numPr>
        <w:suppressLineNumbers w:val="0"/>
        <w:ind w:left="840" w:leftChars="0" w:right="0" w:rightChars="0" w:firstLine="420" w:firstLineChars="0"/>
        <w:jc w:val="both"/>
        <w:rPr>
          <w:rFonts w:hint="default" w:ascii="Times New Roman" w:hAnsi="Times New Roman" w:cs="Times New Roman"/>
          <w:b w:val="0"/>
          <w:bCs w:val="0"/>
          <w:i w:val="0"/>
          <w:caps w:val="0"/>
          <w:color w:val="000000"/>
          <w:spacing w:val="0"/>
          <w:sz w:val="22"/>
          <w:szCs w:val="22"/>
          <w:u w:val="none"/>
          <w:lang w:val="en-US"/>
        </w:rPr>
      </w:pPr>
      <w:r>
        <w:rPr>
          <w:rFonts w:hint="default" w:ascii="Times New Roman" w:hAnsi="Times New Roman" w:cs="Times New Roman"/>
          <w:b w:val="0"/>
          <w:bCs w:val="0"/>
          <w:i w:val="0"/>
          <w:caps w:val="0"/>
          <w:color w:val="000000"/>
          <w:spacing w:val="0"/>
          <w:sz w:val="22"/>
          <w:szCs w:val="22"/>
          <w:u w:val="none"/>
          <w:lang w:val="en-US"/>
        </w:rPr>
        <w:t>&lt;h1 style="border: 2px solid Tomato;"&gt;Hello World&lt;/h1&gt;</w:t>
      </w:r>
    </w:p>
    <w:p>
      <w:pPr>
        <w:pStyle w:val="12"/>
        <w:keepNext w:val="0"/>
        <w:keepLines w:val="0"/>
        <w:widowControl/>
        <w:numPr>
          <w:ilvl w:val="0"/>
          <w:numId w:val="0"/>
        </w:numPr>
        <w:suppressLineNumbers w:val="0"/>
        <w:ind w:left="840" w:leftChars="0" w:right="0" w:rightChars="0" w:firstLine="420" w:firstLineChars="0"/>
        <w:jc w:val="both"/>
        <w:rPr>
          <w:rFonts w:hint="default" w:ascii="Times New Roman" w:hAnsi="Times New Roman" w:cs="Times New Roman"/>
          <w:b w:val="0"/>
          <w:bCs w:val="0"/>
          <w:i w:val="0"/>
          <w:caps w:val="0"/>
          <w:color w:val="000000"/>
          <w:spacing w:val="0"/>
          <w:sz w:val="22"/>
          <w:szCs w:val="22"/>
          <w:u w:val="none"/>
          <w:lang w:val="en-US"/>
        </w:rPr>
      </w:pPr>
      <w:r>
        <w:rPr>
          <w:rFonts w:hint="default" w:ascii="Times New Roman" w:hAnsi="Times New Roman" w:cs="Times New Roman"/>
          <w:b w:val="0"/>
          <w:bCs w:val="0"/>
          <w:i w:val="0"/>
          <w:caps w:val="0"/>
          <w:color w:val="000000"/>
          <w:spacing w:val="0"/>
          <w:sz w:val="22"/>
          <w:szCs w:val="22"/>
          <w:u w:val="none"/>
          <w:lang w:val="en-US"/>
        </w:rPr>
        <w:t>&lt;h1 style="border: 2px solid DodgerBlue;"&gt;Hello World&lt;/h1&gt;</w:t>
      </w:r>
    </w:p>
    <w:p>
      <w:pPr>
        <w:pStyle w:val="12"/>
        <w:keepNext w:val="0"/>
        <w:keepLines w:val="0"/>
        <w:widowControl/>
        <w:numPr>
          <w:ilvl w:val="0"/>
          <w:numId w:val="0"/>
        </w:numPr>
        <w:suppressLineNumbers w:val="0"/>
        <w:ind w:left="840" w:leftChars="0" w:right="0" w:rightChars="0" w:firstLine="420" w:firstLineChars="0"/>
        <w:jc w:val="both"/>
        <w:rPr>
          <w:rFonts w:hint="default" w:ascii="Times New Roman" w:hAnsi="Times New Roman" w:cs="Times New Roman"/>
          <w:b w:val="0"/>
          <w:bCs w:val="0"/>
          <w:i w:val="0"/>
          <w:caps w:val="0"/>
          <w:color w:val="000000"/>
          <w:spacing w:val="0"/>
          <w:sz w:val="22"/>
          <w:szCs w:val="22"/>
          <w:u w:val="none"/>
          <w:lang w:val="en-US"/>
        </w:rPr>
      </w:pPr>
      <w:r>
        <w:rPr>
          <w:rFonts w:hint="default" w:ascii="Times New Roman" w:hAnsi="Times New Roman" w:cs="Times New Roman"/>
          <w:b w:val="0"/>
          <w:bCs w:val="0"/>
          <w:i w:val="0"/>
          <w:caps w:val="0"/>
          <w:color w:val="000000"/>
          <w:spacing w:val="0"/>
          <w:sz w:val="22"/>
          <w:szCs w:val="22"/>
          <w:u w:val="none"/>
          <w:lang w:val="en-US"/>
        </w:rPr>
        <w:t>&lt;h1 style="border: 2px solid Violet;"&gt;Hello World&lt;/h1&gt;</w:t>
      </w:r>
    </w:p>
    <w:p>
      <w:pPr>
        <w:pStyle w:val="12"/>
        <w:keepNext w:val="0"/>
        <w:keepLines w:val="0"/>
        <w:widowControl/>
        <w:numPr>
          <w:ilvl w:val="0"/>
          <w:numId w:val="0"/>
        </w:numPr>
        <w:suppressLineNumbers w:val="0"/>
        <w:ind w:left="840" w:leftChars="0" w:right="0" w:rightChars="0" w:firstLine="420" w:firstLineChars="0"/>
        <w:jc w:val="both"/>
        <w:rPr>
          <w:rFonts w:hint="default" w:ascii="Times New Roman" w:hAnsi="Times New Roman" w:cs="Times New Roman"/>
          <w:b w:val="0"/>
          <w:bCs w:val="0"/>
          <w:i w:val="0"/>
          <w:caps w:val="0"/>
          <w:color w:val="000000"/>
          <w:spacing w:val="0"/>
          <w:sz w:val="22"/>
          <w:szCs w:val="22"/>
          <w:u w:val="none"/>
          <w:lang w:val="en-US"/>
        </w:rPr>
      </w:pPr>
      <w:r>
        <w:rPr>
          <w:rFonts w:hint="default" w:ascii="Times New Roman" w:hAnsi="Times New Roman" w:cs="Times New Roman"/>
          <w:b w:val="0"/>
          <w:bCs w:val="0"/>
          <w:i w:val="0"/>
          <w:caps w:val="0"/>
          <w:color w:val="000000"/>
          <w:spacing w:val="0"/>
          <w:sz w:val="22"/>
          <w:szCs w:val="22"/>
          <w:u w:val="none"/>
          <w:lang w:val="en-US"/>
        </w:rPr>
        <w:t>&lt;/body&gt;</w:t>
      </w:r>
    </w:p>
    <w:p>
      <w:pPr>
        <w:pStyle w:val="12"/>
        <w:keepNext w:val="0"/>
        <w:keepLines w:val="0"/>
        <w:widowControl/>
        <w:numPr>
          <w:ilvl w:val="0"/>
          <w:numId w:val="0"/>
        </w:numPr>
        <w:suppressLineNumbers w:val="0"/>
        <w:ind w:left="840" w:leftChars="0" w:right="0" w:rightChars="0" w:firstLine="420" w:firstLineChars="0"/>
        <w:jc w:val="both"/>
        <w:rPr>
          <w:rFonts w:hint="default" w:ascii="Times New Roman" w:hAnsi="Times New Roman" w:cs="Times New Roman"/>
          <w:b w:val="0"/>
          <w:bCs w:val="0"/>
          <w:i w:val="0"/>
          <w:caps w:val="0"/>
          <w:color w:val="000000"/>
          <w:spacing w:val="0"/>
          <w:sz w:val="22"/>
          <w:szCs w:val="22"/>
          <w:u w:val="none"/>
          <w:lang w:val="en-US"/>
        </w:rPr>
      </w:pPr>
      <w:r>
        <w:rPr>
          <w:rFonts w:hint="default" w:ascii="Times New Roman" w:hAnsi="Times New Roman" w:cs="Times New Roman"/>
          <w:b w:val="0"/>
          <w:bCs w:val="0"/>
          <w:i w:val="0"/>
          <w:caps w:val="0"/>
          <w:color w:val="000000"/>
          <w:spacing w:val="0"/>
          <w:sz w:val="22"/>
          <w:szCs w:val="22"/>
          <w:u w:val="none"/>
          <w:lang w:val="en-US"/>
        </w:rPr>
        <w:t>&lt;/html&gt;</w:t>
      </w:r>
    </w:p>
    <w:p>
      <w:pPr>
        <w:pStyle w:val="12"/>
        <w:keepNext w:val="0"/>
        <w:keepLines w:val="0"/>
        <w:widowControl/>
        <w:numPr>
          <w:ilvl w:val="0"/>
          <w:numId w:val="39"/>
        </w:numPr>
        <w:suppressLineNumbers w:val="0"/>
        <w:tabs>
          <w:tab w:val="clear" w:pos="420"/>
        </w:tabs>
        <w:ind w:left="420" w:leftChars="0" w:right="0" w:rightChars="0" w:hanging="420" w:firstLineChars="0"/>
        <w:jc w:val="both"/>
        <w:rPr>
          <w:rFonts w:hint="default" w:ascii="Times New Roman" w:hAnsi="Times New Roman" w:cs="Times New Roman"/>
          <w:b w:val="0"/>
          <w:bCs w:val="0"/>
          <w:i w:val="0"/>
          <w:caps w:val="0"/>
          <w:color w:val="000000"/>
          <w:spacing w:val="0"/>
          <w:sz w:val="22"/>
          <w:szCs w:val="22"/>
          <w:u w:val="none"/>
          <w:lang w:val="en-US"/>
        </w:rPr>
      </w:pPr>
      <w:r>
        <w:rPr>
          <w:rFonts w:hint="default" w:ascii="Times New Roman" w:hAnsi="Times New Roman" w:cs="Times New Roman"/>
          <w:b/>
          <w:bCs/>
          <w:i w:val="0"/>
          <w:caps w:val="0"/>
          <w:color w:val="000000"/>
          <w:spacing w:val="0"/>
          <w:sz w:val="24"/>
          <w:szCs w:val="24"/>
          <w:u w:val="none"/>
          <w:lang w:val="en-US"/>
        </w:rPr>
        <w:t>OUTPUT:</w:t>
      </w:r>
    </w:p>
    <w:p>
      <w:pPr>
        <w:pStyle w:val="2"/>
        <w:keepNext w:val="0"/>
        <w:keepLines w:val="0"/>
        <w:widowControl/>
        <w:suppressLineNumbers w:val="0"/>
        <w:pBdr>
          <w:top w:val="single" w:color="FF6347" w:sz="12" w:space="0"/>
          <w:left w:val="single" w:color="FF6347" w:sz="12" w:space="0"/>
          <w:bottom w:val="single" w:color="FF6347" w:sz="12" w:space="0"/>
          <w:right w:val="single" w:color="FF6347" w:sz="12" w:space="0"/>
        </w:pBdr>
        <w:ind w:left="0" w:firstLine="0"/>
        <w:rPr>
          <w:rFonts w:hint="default" w:ascii="Times New Roman" w:hAnsi="Times New Roman" w:cs="Times New Roman"/>
          <w:i w:val="0"/>
          <w:caps w:val="0"/>
          <w:color w:val="000000"/>
          <w:spacing w:val="0"/>
        </w:rPr>
      </w:pPr>
      <w:r>
        <w:rPr>
          <w:rFonts w:hint="default" w:ascii="Times New Roman" w:hAnsi="Times New Roman" w:cs="Times New Roman"/>
          <w:i w:val="0"/>
          <w:caps w:val="0"/>
          <w:color w:val="000000"/>
          <w:spacing w:val="0"/>
          <w:bdr w:val="single" w:color="FF6347" w:sz="12" w:space="0"/>
        </w:rPr>
        <w:t>Hello World</w:t>
      </w:r>
    </w:p>
    <w:p>
      <w:pPr>
        <w:pStyle w:val="2"/>
        <w:keepNext w:val="0"/>
        <w:keepLines w:val="0"/>
        <w:widowControl/>
        <w:suppressLineNumbers w:val="0"/>
        <w:pBdr>
          <w:top w:val="single" w:color="1E90FF" w:sz="12" w:space="0"/>
          <w:left w:val="single" w:color="1E90FF" w:sz="12" w:space="0"/>
          <w:bottom w:val="single" w:color="1E90FF" w:sz="12" w:space="0"/>
          <w:right w:val="single" w:color="1E90FF" w:sz="12" w:space="0"/>
        </w:pBdr>
        <w:ind w:left="0" w:firstLine="0"/>
        <w:rPr>
          <w:rFonts w:hint="default" w:ascii="Times New Roman" w:hAnsi="Times New Roman" w:cs="Times New Roman"/>
          <w:i w:val="0"/>
          <w:caps w:val="0"/>
          <w:color w:val="000000"/>
          <w:spacing w:val="0"/>
        </w:rPr>
      </w:pPr>
      <w:r>
        <w:rPr>
          <w:rFonts w:hint="default" w:ascii="Times New Roman" w:hAnsi="Times New Roman" w:cs="Times New Roman"/>
          <w:i w:val="0"/>
          <w:caps w:val="0"/>
          <w:color w:val="000000"/>
          <w:spacing w:val="0"/>
          <w:bdr w:val="single" w:color="1E90FF" w:sz="12" w:space="0"/>
        </w:rPr>
        <w:t>Hello World</w:t>
      </w:r>
    </w:p>
    <w:p>
      <w:pPr>
        <w:pStyle w:val="2"/>
        <w:keepNext w:val="0"/>
        <w:keepLines w:val="0"/>
        <w:widowControl/>
        <w:suppressLineNumbers w:val="0"/>
        <w:pBdr>
          <w:top w:val="single" w:color="EE82EE" w:sz="12" w:space="0"/>
          <w:left w:val="single" w:color="EE82EE" w:sz="12" w:space="0"/>
          <w:bottom w:val="single" w:color="EE82EE" w:sz="12" w:space="0"/>
          <w:right w:val="single" w:color="EE82EE" w:sz="12" w:space="0"/>
        </w:pBdr>
        <w:ind w:left="0" w:firstLine="0"/>
        <w:rPr>
          <w:rFonts w:hint="default" w:ascii="Times New Roman" w:hAnsi="Times New Roman" w:cs="Times New Roman"/>
          <w:i w:val="0"/>
          <w:caps w:val="0"/>
          <w:color w:val="000000"/>
          <w:spacing w:val="0"/>
        </w:rPr>
      </w:pPr>
      <w:r>
        <w:rPr>
          <w:rFonts w:hint="default" w:ascii="Times New Roman" w:hAnsi="Times New Roman" w:cs="Times New Roman"/>
          <w:i w:val="0"/>
          <w:caps w:val="0"/>
          <w:color w:val="000000"/>
          <w:spacing w:val="0"/>
          <w:bdr w:val="single" w:color="EE82EE" w:sz="12" w:space="0"/>
        </w:rPr>
        <w:t>Hello World</w:t>
      </w:r>
    </w:p>
    <w:p>
      <w:pPr>
        <w:pStyle w:val="12"/>
        <w:keepNext w:val="0"/>
        <w:keepLines w:val="0"/>
        <w:widowControl/>
        <w:numPr>
          <w:ilvl w:val="0"/>
          <w:numId w:val="0"/>
        </w:numPr>
        <w:suppressLineNumbers w:val="0"/>
        <w:ind w:leftChars="0" w:right="0" w:rightChars="0"/>
        <w:jc w:val="both"/>
        <w:rPr>
          <w:rFonts w:hint="default" w:ascii="Times New Roman" w:hAnsi="Times New Roman" w:cs="Times New Roman"/>
          <w:b w:val="0"/>
          <w:bCs w:val="0"/>
          <w:i w:val="0"/>
          <w:caps w:val="0"/>
          <w:color w:val="000000"/>
          <w:spacing w:val="0"/>
          <w:sz w:val="22"/>
          <w:szCs w:val="22"/>
          <w:u w:val="none"/>
          <w:lang w:val="en-US"/>
        </w:rPr>
      </w:pPr>
    </w:p>
    <w:p>
      <w:pPr>
        <w:pStyle w:val="12"/>
        <w:keepNext w:val="0"/>
        <w:keepLines w:val="0"/>
        <w:widowControl/>
        <w:numPr>
          <w:ilvl w:val="0"/>
          <w:numId w:val="0"/>
        </w:numPr>
        <w:suppressLineNumbers w:val="0"/>
        <w:ind w:leftChars="0" w:right="0" w:rightChars="0"/>
        <w:jc w:val="both"/>
        <w:rPr>
          <w:rFonts w:hint="default" w:ascii="Times New Roman" w:hAnsi="Times New Roman" w:cs="Times New Roman"/>
          <w:b/>
          <w:bCs/>
          <w:i w:val="0"/>
          <w:caps w:val="0"/>
          <w:color w:val="000000"/>
          <w:spacing w:val="0"/>
          <w:sz w:val="24"/>
          <w:szCs w:val="24"/>
          <w:u w:val="single"/>
          <w:lang w:val="en-US"/>
        </w:rPr>
      </w:pPr>
    </w:p>
    <w:p>
      <w:pPr>
        <w:pStyle w:val="12"/>
        <w:keepNext w:val="0"/>
        <w:keepLines w:val="0"/>
        <w:widowControl/>
        <w:suppressLineNumbers w:val="0"/>
        <w:ind w:left="0" w:firstLine="0"/>
        <w:jc w:val="both"/>
        <w:rPr>
          <w:rFonts w:hint="default" w:ascii="Times New Roman" w:hAnsi="Times New Roman" w:cs="Times New Roman"/>
          <w:b/>
          <w:bCs/>
          <w:i w:val="0"/>
          <w:caps w:val="0"/>
          <w:color w:val="000000"/>
          <w:spacing w:val="0"/>
          <w:sz w:val="27"/>
          <w:szCs w:val="27"/>
          <w:lang w:val="en-US"/>
        </w:rPr>
      </w:pPr>
      <w:r>
        <w:rPr>
          <w:rFonts w:hint="default" w:ascii="Times New Roman" w:hAnsi="Times New Roman" w:cs="Times New Roman"/>
          <w:b/>
          <w:bCs/>
          <w:i w:val="0"/>
          <w:caps w:val="0"/>
          <w:color w:val="000000"/>
          <w:spacing w:val="0"/>
          <w:sz w:val="27"/>
          <w:szCs w:val="27"/>
          <w:lang w:val="en-US"/>
        </w:rPr>
        <w:t>Summary of styles:</w:t>
      </w:r>
    </w:p>
    <w:p>
      <w:pPr>
        <w:keepNext w:val="0"/>
        <w:keepLines w:val="0"/>
        <w:widowControl/>
        <w:numPr>
          <w:ilvl w:val="0"/>
          <w:numId w:val="40"/>
        </w:numPr>
        <w:suppressLineNumbers w:val="0"/>
        <w:spacing w:before="0" w:beforeAutospacing="1" w:after="0" w:afterAutospacing="1"/>
        <w:ind w:left="720" w:hanging="360"/>
      </w:pPr>
      <w:r>
        <w:rPr>
          <w:rFonts w:ascii="Verdana" w:hAnsi="Verdana" w:cs="Verdana"/>
          <w:i w:val="0"/>
          <w:caps w:val="0"/>
          <w:color w:val="000000"/>
          <w:spacing w:val="0"/>
          <w:sz w:val="22"/>
          <w:szCs w:val="22"/>
          <w:shd w:val="clear" w:fill="FFFFFF"/>
        </w:rPr>
        <w:t>Use the</w:t>
      </w:r>
      <w:r>
        <w:rPr>
          <w:rFonts w:hint="default" w:ascii="Verdana" w:hAnsi="Verdana" w:cs="Verdana"/>
          <w:i w:val="0"/>
          <w:caps w:val="0"/>
          <w:color w:val="000000"/>
          <w:spacing w:val="0"/>
          <w:sz w:val="22"/>
          <w:szCs w:val="22"/>
          <w:shd w:val="clear" w:fill="FFFFFF"/>
        </w:rPr>
        <w:t> </w:t>
      </w:r>
      <w:r>
        <w:rPr>
          <w:rStyle w:val="16"/>
          <w:rFonts w:ascii="Consolas" w:hAnsi="Consolas" w:eastAsia="Consolas" w:cs="Consolas"/>
          <w:i w:val="0"/>
          <w:caps w:val="0"/>
          <w:color w:val="DC143C"/>
          <w:spacing w:val="0"/>
          <w:sz w:val="24"/>
          <w:szCs w:val="24"/>
          <w:shd w:val="clear" w:fill="F1F1F1"/>
        </w:rPr>
        <w:t>style</w:t>
      </w:r>
      <w:r>
        <w:rPr>
          <w:rFonts w:hint="default" w:ascii="Verdana" w:hAnsi="Verdana" w:cs="Verdana"/>
          <w:i w:val="0"/>
          <w:caps w:val="0"/>
          <w:color w:val="000000"/>
          <w:spacing w:val="0"/>
          <w:sz w:val="22"/>
          <w:szCs w:val="22"/>
          <w:shd w:val="clear" w:fill="FFFFFF"/>
        </w:rPr>
        <w:t> attribute for styling HTML elements</w:t>
      </w:r>
    </w:p>
    <w:p>
      <w:pPr>
        <w:keepNext w:val="0"/>
        <w:keepLines w:val="0"/>
        <w:widowControl/>
        <w:numPr>
          <w:ilvl w:val="0"/>
          <w:numId w:val="40"/>
        </w:numPr>
        <w:suppressLineNumbers w:val="0"/>
        <w:spacing w:before="0" w:beforeAutospacing="1" w:after="0" w:afterAutospacing="1"/>
        <w:ind w:left="720" w:hanging="360"/>
      </w:pPr>
      <w:r>
        <w:rPr>
          <w:rFonts w:hint="default" w:ascii="Verdana" w:hAnsi="Verdana" w:cs="Verdana"/>
          <w:i w:val="0"/>
          <w:caps w:val="0"/>
          <w:color w:val="000000"/>
          <w:spacing w:val="0"/>
          <w:sz w:val="22"/>
          <w:szCs w:val="22"/>
          <w:shd w:val="clear" w:fill="FFFFFF"/>
        </w:rPr>
        <w:t>Use </w:t>
      </w:r>
      <w:r>
        <w:rPr>
          <w:rStyle w:val="16"/>
          <w:rFonts w:hint="default" w:ascii="Consolas" w:hAnsi="Consolas" w:eastAsia="Consolas" w:cs="Consolas"/>
          <w:i w:val="0"/>
          <w:caps w:val="0"/>
          <w:color w:val="DC143C"/>
          <w:spacing w:val="0"/>
          <w:sz w:val="24"/>
          <w:szCs w:val="24"/>
          <w:shd w:val="clear" w:fill="F1F1F1"/>
        </w:rPr>
        <w:t>background-color</w:t>
      </w:r>
      <w:r>
        <w:rPr>
          <w:rFonts w:hint="default" w:ascii="Verdana" w:hAnsi="Verdana" w:cs="Verdana"/>
          <w:i w:val="0"/>
          <w:caps w:val="0"/>
          <w:color w:val="000000"/>
          <w:spacing w:val="0"/>
          <w:sz w:val="22"/>
          <w:szCs w:val="22"/>
          <w:shd w:val="clear" w:fill="FFFFFF"/>
        </w:rPr>
        <w:t> for background color</w:t>
      </w:r>
    </w:p>
    <w:p>
      <w:pPr>
        <w:keepNext w:val="0"/>
        <w:keepLines w:val="0"/>
        <w:widowControl/>
        <w:numPr>
          <w:ilvl w:val="0"/>
          <w:numId w:val="40"/>
        </w:numPr>
        <w:suppressLineNumbers w:val="0"/>
        <w:spacing w:before="0" w:beforeAutospacing="1" w:after="0" w:afterAutospacing="1"/>
        <w:ind w:left="720" w:hanging="360"/>
      </w:pPr>
      <w:r>
        <w:rPr>
          <w:rFonts w:hint="default" w:ascii="Verdana" w:hAnsi="Verdana" w:cs="Verdana"/>
          <w:i w:val="0"/>
          <w:caps w:val="0"/>
          <w:color w:val="000000"/>
          <w:spacing w:val="0"/>
          <w:sz w:val="22"/>
          <w:szCs w:val="22"/>
          <w:shd w:val="clear" w:fill="FFFFFF"/>
        </w:rPr>
        <w:t>Use </w:t>
      </w:r>
      <w:r>
        <w:rPr>
          <w:rStyle w:val="16"/>
          <w:rFonts w:hint="default" w:ascii="Consolas" w:hAnsi="Consolas" w:eastAsia="Consolas" w:cs="Consolas"/>
          <w:i w:val="0"/>
          <w:caps w:val="0"/>
          <w:color w:val="DC143C"/>
          <w:spacing w:val="0"/>
          <w:sz w:val="24"/>
          <w:szCs w:val="24"/>
          <w:shd w:val="clear" w:fill="F1F1F1"/>
        </w:rPr>
        <w:t>color</w:t>
      </w:r>
      <w:r>
        <w:rPr>
          <w:rFonts w:hint="default" w:ascii="Verdana" w:hAnsi="Verdana" w:cs="Verdana"/>
          <w:i w:val="0"/>
          <w:caps w:val="0"/>
          <w:color w:val="000000"/>
          <w:spacing w:val="0"/>
          <w:sz w:val="22"/>
          <w:szCs w:val="22"/>
          <w:shd w:val="clear" w:fill="FFFFFF"/>
        </w:rPr>
        <w:t> for text colors</w:t>
      </w:r>
    </w:p>
    <w:p>
      <w:pPr>
        <w:keepNext w:val="0"/>
        <w:keepLines w:val="0"/>
        <w:widowControl/>
        <w:numPr>
          <w:ilvl w:val="0"/>
          <w:numId w:val="40"/>
        </w:numPr>
        <w:suppressLineNumbers w:val="0"/>
        <w:spacing w:before="0" w:beforeAutospacing="1" w:after="0" w:afterAutospacing="1"/>
        <w:ind w:left="720" w:hanging="360"/>
      </w:pPr>
      <w:r>
        <w:rPr>
          <w:rFonts w:hint="default" w:ascii="Verdana" w:hAnsi="Verdana" w:cs="Verdana"/>
          <w:i w:val="0"/>
          <w:caps w:val="0"/>
          <w:color w:val="000000"/>
          <w:spacing w:val="0"/>
          <w:sz w:val="22"/>
          <w:szCs w:val="22"/>
          <w:shd w:val="clear" w:fill="FFFFFF"/>
        </w:rPr>
        <w:t>Use </w:t>
      </w:r>
      <w:r>
        <w:rPr>
          <w:rStyle w:val="16"/>
          <w:rFonts w:hint="default" w:ascii="Consolas" w:hAnsi="Consolas" w:eastAsia="Consolas" w:cs="Consolas"/>
          <w:i w:val="0"/>
          <w:caps w:val="0"/>
          <w:color w:val="DC143C"/>
          <w:spacing w:val="0"/>
          <w:sz w:val="24"/>
          <w:szCs w:val="24"/>
          <w:shd w:val="clear" w:fill="F1F1F1"/>
        </w:rPr>
        <w:t>font-family</w:t>
      </w:r>
      <w:r>
        <w:rPr>
          <w:rFonts w:hint="default" w:ascii="Verdana" w:hAnsi="Verdana" w:cs="Verdana"/>
          <w:i w:val="0"/>
          <w:caps w:val="0"/>
          <w:color w:val="000000"/>
          <w:spacing w:val="0"/>
          <w:sz w:val="22"/>
          <w:szCs w:val="22"/>
          <w:shd w:val="clear" w:fill="FFFFFF"/>
        </w:rPr>
        <w:t> for text fonts</w:t>
      </w:r>
    </w:p>
    <w:p>
      <w:pPr>
        <w:keepNext w:val="0"/>
        <w:keepLines w:val="0"/>
        <w:widowControl/>
        <w:numPr>
          <w:ilvl w:val="0"/>
          <w:numId w:val="40"/>
        </w:numPr>
        <w:suppressLineNumbers w:val="0"/>
        <w:spacing w:before="0" w:beforeAutospacing="1" w:after="0" w:afterAutospacing="1"/>
        <w:ind w:left="720" w:hanging="360"/>
      </w:pPr>
      <w:r>
        <w:rPr>
          <w:rFonts w:hint="default" w:ascii="Verdana" w:hAnsi="Verdana" w:cs="Verdana"/>
          <w:i w:val="0"/>
          <w:caps w:val="0"/>
          <w:color w:val="000000"/>
          <w:spacing w:val="0"/>
          <w:sz w:val="22"/>
          <w:szCs w:val="22"/>
          <w:shd w:val="clear" w:fill="FFFFFF"/>
        </w:rPr>
        <w:t>Use </w:t>
      </w:r>
      <w:r>
        <w:rPr>
          <w:rStyle w:val="16"/>
          <w:rFonts w:hint="default" w:ascii="Consolas" w:hAnsi="Consolas" w:eastAsia="Consolas" w:cs="Consolas"/>
          <w:i w:val="0"/>
          <w:caps w:val="0"/>
          <w:color w:val="DC143C"/>
          <w:spacing w:val="0"/>
          <w:sz w:val="24"/>
          <w:szCs w:val="24"/>
          <w:shd w:val="clear" w:fill="F1F1F1"/>
        </w:rPr>
        <w:t>font-size</w:t>
      </w:r>
      <w:r>
        <w:rPr>
          <w:rFonts w:hint="default" w:ascii="Verdana" w:hAnsi="Verdana" w:cs="Verdana"/>
          <w:i w:val="0"/>
          <w:caps w:val="0"/>
          <w:color w:val="000000"/>
          <w:spacing w:val="0"/>
          <w:sz w:val="22"/>
          <w:szCs w:val="22"/>
          <w:shd w:val="clear" w:fill="FFFFFF"/>
        </w:rPr>
        <w:t> for text sizes</w:t>
      </w:r>
    </w:p>
    <w:p>
      <w:pPr>
        <w:keepNext w:val="0"/>
        <w:keepLines w:val="0"/>
        <w:widowControl/>
        <w:numPr>
          <w:ilvl w:val="0"/>
          <w:numId w:val="40"/>
        </w:numPr>
        <w:suppressLineNumbers w:val="0"/>
        <w:spacing w:before="0" w:beforeAutospacing="1" w:after="0" w:afterAutospacing="1"/>
        <w:ind w:left="720" w:hanging="360"/>
      </w:pPr>
      <w:r>
        <w:rPr>
          <w:rFonts w:hint="default" w:ascii="Verdana" w:hAnsi="Verdana" w:cs="Verdana"/>
          <w:i w:val="0"/>
          <w:caps w:val="0"/>
          <w:color w:val="000000"/>
          <w:spacing w:val="0"/>
          <w:sz w:val="22"/>
          <w:szCs w:val="22"/>
          <w:shd w:val="clear" w:fill="FFFFFF"/>
        </w:rPr>
        <w:t>Use </w:t>
      </w:r>
      <w:r>
        <w:rPr>
          <w:rStyle w:val="16"/>
          <w:rFonts w:hint="default" w:ascii="Consolas" w:hAnsi="Consolas" w:eastAsia="Consolas" w:cs="Consolas"/>
          <w:i w:val="0"/>
          <w:caps w:val="0"/>
          <w:color w:val="DC143C"/>
          <w:spacing w:val="0"/>
          <w:sz w:val="24"/>
          <w:szCs w:val="24"/>
          <w:shd w:val="clear" w:fill="F1F1F1"/>
        </w:rPr>
        <w:t>text-align</w:t>
      </w:r>
      <w:r>
        <w:rPr>
          <w:rFonts w:hint="default" w:ascii="Verdana" w:hAnsi="Verdana" w:cs="Verdana"/>
          <w:i w:val="0"/>
          <w:caps w:val="0"/>
          <w:color w:val="000000"/>
          <w:spacing w:val="0"/>
          <w:sz w:val="22"/>
          <w:szCs w:val="22"/>
          <w:shd w:val="clear" w:fill="FFFFFF"/>
        </w:rPr>
        <w:t> for text alignment</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HTML Formatting:</w:t>
      </w:r>
    </w:p>
    <w:p>
      <w:pPr>
        <w:keepNext w:val="0"/>
        <w:keepLines w:val="0"/>
        <w:widowControl/>
        <w:numPr>
          <w:ilvl w:val="0"/>
          <w:numId w:val="41"/>
        </w:numPr>
        <w:suppressLineNumbers w:val="0"/>
        <w:spacing w:before="0" w:beforeAutospacing="1" w:after="0" w:afterAutospacing="1"/>
        <w:ind w:left="720" w:hanging="360"/>
      </w:pPr>
      <w:r>
        <w:rPr>
          <w:rStyle w:val="16"/>
          <w:rFonts w:ascii="Consolas" w:hAnsi="Consolas" w:eastAsia="Consolas" w:cs="Consolas"/>
          <w:i w:val="0"/>
          <w:caps w:val="0"/>
          <w:color w:val="DC143C"/>
          <w:spacing w:val="0"/>
          <w:sz w:val="24"/>
          <w:szCs w:val="24"/>
          <w:shd w:val="clear" w:fill="F1F1F1"/>
        </w:rPr>
        <w:t>&lt;b&gt;</w:t>
      </w:r>
      <w:r>
        <w:rPr>
          <w:rFonts w:ascii="Verdana" w:hAnsi="Verdana" w:cs="Verdana"/>
          <w:i w:val="0"/>
          <w:caps w:val="0"/>
          <w:color w:val="000000"/>
          <w:spacing w:val="0"/>
          <w:sz w:val="22"/>
          <w:szCs w:val="22"/>
          <w:shd w:val="clear" w:fill="FFFFFF"/>
        </w:rPr>
        <w:t> </w:t>
      </w:r>
      <w:r>
        <w:rPr>
          <w:rFonts w:hint="default" w:ascii="Verdana" w:hAnsi="Verdana" w:cs="Verdana"/>
          <w:i w:val="0"/>
          <w:caps w:val="0"/>
          <w:color w:val="000000"/>
          <w:spacing w:val="0"/>
          <w:sz w:val="22"/>
          <w:szCs w:val="22"/>
          <w:shd w:val="clear" w:fill="FFFFFF"/>
        </w:rPr>
        <w:t>- Bold text</w:t>
      </w:r>
    </w:p>
    <w:p>
      <w:pPr>
        <w:keepNext w:val="0"/>
        <w:keepLines w:val="0"/>
        <w:widowControl/>
        <w:numPr>
          <w:ilvl w:val="0"/>
          <w:numId w:val="41"/>
        </w:numPr>
        <w:suppressLineNumbers w:val="0"/>
        <w:spacing w:before="0" w:beforeAutospacing="1" w:after="0" w:afterAutospacing="1"/>
        <w:ind w:left="720" w:hanging="360"/>
      </w:pPr>
      <w:r>
        <w:rPr>
          <w:rStyle w:val="16"/>
          <w:rFonts w:hint="default" w:ascii="Consolas" w:hAnsi="Consolas" w:eastAsia="Consolas" w:cs="Consolas"/>
          <w:i w:val="0"/>
          <w:caps w:val="0"/>
          <w:color w:val="DC143C"/>
          <w:spacing w:val="0"/>
          <w:sz w:val="24"/>
          <w:szCs w:val="24"/>
          <w:shd w:val="clear" w:fill="F1F1F1"/>
        </w:rPr>
        <w:t>&lt;strong&gt;</w:t>
      </w:r>
      <w:r>
        <w:rPr>
          <w:rFonts w:hint="default" w:ascii="Verdana" w:hAnsi="Verdana" w:cs="Verdana"/>
          <w:i w:val="0"/>
          <w:caps w:val="0"/>
          <w:color w:val="000000"/>
          <w:spacing w:val="0"/>
          <w:sz w:val="22"/>
          <w:szCs w:val="22"/>
          <w:shd w:val="clear" w:fill="FFFFFF"/>
        </w:rPr>
        <w:t> - Important text</w:t>
      </w:r>
    </w:p>
    <w:p>
      <w:pPr>
        <w:keepNext w:val="0"/>
        <w:keepLines w:val="0"/>
        <w:widowControl/>
        <w:numPr>
          <w:ilvl w:val="0"/>
          <w:numId w:val="41"/>
        </w:numPr>
        <w:suppressLineNumbers w:val="0"/>
        <w:spacing w:before="0" w:beforeAutospacing="1" w:after="0" w:afterAutospacing="1"/>
        <w:ind w:left="720" w:hanging="360"/>
      </w:pPr>
      <w:r>
        <w:rPr>
          <w:rStyle w:val="16"/>
          <w:rFonts w:hint="default" w:ascii="Consolas" w:hAnsi="Consolas" w:eastAsia="Consolas" w:cs="Consolas"/>
          <w:i w:val="0"/>
          <w:caps w:val="0"/>
          <w:color w:val="DC143C"/>
          <w:spacing w:val="0"/>
          <w:sz w:val="24"/>
          <w:szCs w:val="24"/>
          <w:shd w:val="clear" w:fill="F1F1F1"/>
        </w:rPr>
        <w:t>&lt;i&gt;</w:t>
      </w:r>
      <w:r>
        <w:rPr>
          <w:rFonts w:hint="default" w:ascii="Verdana" w:hAnsi="Verdana" w:cs="Verdana"/>
          <w:i w:val="0"/>
          <w:caps w:val="0"/>
          <w:color w:val="000000"/>
          <w:spacing w:val="0"/>
          <w:sz w:val="22"/>
          <w:szCs w:val="22"/>
          <w:shd w:val="clear" w:fill="FFFFFF"/>
        </w:rPr>
        <w:t> - Italic text</w:t>
      </w:r>
    </w:p>
    <w:p>
      <w:pPr>
        <w:keepNext w:val="0"/>
        <w:keepLines w:val="0"/>
        <w:widowControl/>
        <w:numPr>
          <w:ilvl w:val="0"/>
          <w:numId w:val="41"/>
        </w:numPr>
        <w:suppressLineNumbers w:val="0"/>
        <w:spacing w:before="0" w:beforeAutospacing="1" w:after="0" w:afterAutospacing="1"/>
        <w:ind w:left="720" w:hanging="360"/>
      </w:pPr>
      <w:r>
        <w:rPr>
          <w:rStyle w:val="16"/>
          <w:rFonts w:hint="default" w:ascii="Consolas" w:hAnsi="Consolas" w:eastAsia="Consolas" w:cs="Consolas"/>
          <w:i w:val="0"/>
          <w:caps w:val="0"/>
          <w:color w:val="DC143C"/>
          <w:spacing w:val="0"/>
          <w:sz w:val="24"/>
          <w:szCs w:val="24"/>
          <w:shd w:val="clear" w:fill="F1F1F1"/>
        </w:rPr>
        <w:t>&lt;em&gt;</w:t>
      </w:r>
      <w:r>
        <w:rPr>
          <w:rFonts w:hint="default" w:ascii="Verdana" w:hAnsi="Verdana" w:cs="Verdana"/>
          <w:i w:val="0"/>
          <w:caps w:val="0"/>
          <w:color w:val="000000"/>
          <w:spacing w:val="0"/>
          <w:sz w:val="22"/>
          <w:szCs w:val="22"/>
          <w:shd w:val="clear" w:fill="FFFFFF"/>
        </w:rPr>
        <w:t> - Emphasized text</w:t>
      </w:r>
    </w:p>
    <w:p>
      <w:pPr>
        <w:keepNext w:val="0"/>
        <w:keepLines w:val="0"/>
        <w:widowControl/>
        <w:numPr>
          <w:ilvl w:val="0"/>
          <w:numId w:val="41"/>
        </w:numPr>
        <w:suppressLineNumbers w:val="0"/>
        <w:spacing w:before="0" w:beforeAutospacing="1" w:after="0" w:afterAutospacing="1"/>
        <w:ind w:left="720" w:hanging="360"/>
      </w:pPr>
      <w:r>
        <w:rPr>
          <w:rStyle w:val="16"/>
          <w:rFonts w:hint="default" w:ascii="Consolas" w:hAnsi="Consolas" w:eastAsia="Consolas" w:cs="Consolas"/>
          <w:i w:val="0"/>
          <w:caps w:val="0"/>
          <w:color w:val="DC143C"/>
          <w:spacing w:val="0"/>
          <w:sz w:val="24"/>
          <w:szCs w:val="24"/>
          <w:shd w:val="clear" w:fill="F1F1F1"/>
        </w:rPr>
        <w:t>&lt;mark&gt;</w:t>
      </w:r>
      <w:r>
        <w:rPr>
          <w:rFonts w:hint="default" w:ascii="Verdana" w:hAnsi="Verdana" w:cs="Verdana"/>
          <w:i w:val="0"/>
          <w:caps w:val="0"/>
          <w:color w:val="000000"/>
          <w:spacing w:val="0"/>
          <w:sz w:val="22"/>
          <w:szCs w:val="22"/>
          <w:shd w:val="clear" w:fill="FFFFFF"/>
        </w:rPr>
        <w:t> - Marked text</w:t>
      </w:r>
    </w:p>
    <w:p>
      <w:pPr>
        <w:keepNext w:val="0"/>
        <w:keepLines w:val="0"/>
        <w:widowControl/>
        <w:numPr>
          <w:ilvl w:val="0"/>
          <w:numId w:val="41"/>
        </w:numPr>
        <w:suppressLineNumbers w:val="0"/>
        <w:spacing w:before="0" w:beforeAutospacing="1" w:after="0" w:afterAutospacing="1"/>
        <w:ind w:left="720" w:hanging="360"/>
      </w:pPr>
      <w:r>
        <w:rPr>
          <w:rStyle w:val="16"/>
          <w:rFonts w:hint="default" w:ascii="Consolas" w:hAnsi="Consolas" w:eastAsia="Consolas" w:cs="Consolas"/>
          <w:i w:val="0"/>
          <w:caps w:val="0"/>
          <w:color w:val="DC143C"/>
          <w:spacing w:val="0"/>
          <w:sz w:val="24"/>
          <w:szCs w:val="24"/>
          <w:shd w:val="clear" w:fill="F1F1F1"/>
        </w:rPr>
        <w:t>&lt;small&gt;</w:t>
      </w:r>
      <w:r>
        <w:rPr>
          <w:rFonts w:hint="default" w:ascii="Verdana" w:hAnsi="Verdana" w:cs="Verdana"/>
          <w:i w:val="0"/>
          <w:caps w:val="0"/>
          <w:color w:val="000000"/>
          <w:spacing w:val="0"/>
          <w:sz w:val="22"/>
          <w:szCs w:val="22"/>
          <w:shd w:val="clear" w:fill="FFFFFF"/>
        </w:rPr>
        <w:t> - Small text</w:t>
      </w:r>
    </w:p>
    <w:p>
      <w:pPr>
        <w:keepNext w:val="0"/>
        <w:keepLines w:val="0"/>
        <w:widowControl/>
        <w:numPr>
          <w:ilvl w:val="0"/>
          <w:numId w:val="41"/>
        </w:numPr>
        <w:suppressLineNumbers w:val="0"/>
        <w:spacing w:before="0" w:beforeAutospacing="1" w:after="0" w:afterAutospacing="1"/>
        <w:ind w:left="720" w:hanging="360"/>
      </w:pPr>
      <w:r>
        <w:rPr>
          <w:rStyle w:val="16"/>
          <w:rFonts w:hint="default" w:ascii="Consolas" w:hAnsi="Consolas" w:eastAsia="Consolas" w:cs="Consolas"/>
          <w:i w:val="0"/>
          <w:caps w:val="0"/>
          <w:color w:val="DC143C"/>
          <w:spacing w:val="0"/>
          <w:sz w:val="24"/>
          <w:szCs w:val="24"/>
          <w:shd w:val="clear" w:fill="F1F1F1"/>
        </w:rPr>
        <w:t>&lt;del&gt;</w:t>
      </w:r>
      <w:r>
        <w:rPr>
          <w:rFonts w:hint="default" w:ascii="Verdana" w:hAnsi="Verdana" w:cs="Verdana"/>
          <w:i w:val="0"/>
          <w:caps w:val="0"/>
          <w:color w:val="000000"/>
          <w:spacing w:val="0"/>
          <w:sz w:val="22"/>
          <w:szCs w:val="22"/>
          <w:shd w:val="clear" w:fill="FFFFFF"/>
        </w:rPr>
        <w:t> - Deleted text</w:t>
      </w:r>
    </w:p>
    <w:p>
      <w:pPr>
        <w:keepNext w:val="0"/>
        <w:keepLines w:val="0"/>
        <w:widowControl/>
        <w:numPr>
          <w:ilvl w:val="0"/>
          <w:numId w:val="41"/>
        </w:numPr>
        <w:suppressLineNumbers w:val="0"/>
        <w:spacing w:before="0" w:beforeAutospacing="1" w:after="0" w:afterAutospacing="1"/>
        <w:ind w:left="720" w:hanging="360"/>
      </w:pPr>
      <w:r>
        <w:rPr>
          <w:rStyle w:val="16"/>
          <w:rFonts w:hint="default" w:ascii="Consolas" w:hAnsi="Consolas" w:eastAsia="Consolas" w:cs="Consolas"/>
          <w:i w:val="0"/>
          <w:caps w:val="0"/>
          <w:color w:val="DC143C"/>
          <w:spacing w:val="0"/>
          <w:sz w:val="24"/>
          <w:szCs w:val="24"/>
          <w:shd w:val="clear" w:fill="F1F1F1"/>
        </w:rPr>
        <w:t>&lt;ins&gt;</w:t>
      </w:r>
      <w:r>
        <w:rPr>
          <w:rFonts w:hint="default" w:ascii="Verdana" w:hAnsi="Verdana" w:cs="Verdana"/>
          <w:i w:val="0"/>
          <w:caps w:val="0"/>
          <w:color w:val="000000"/>
          <w:spacing w:val="0"/>
          <w:sz w:val="22"/>
          <w:szCs w:val="22"/>
          <w:shd w:val="clear" w:fill="FFFFFF"/>
        </w:rPr>
        <w:t> - Inserted text</w:t>
      </w:r>
    </w:p>
    <w:p>
      <w:pPr>
        <w:keepNext w:val="0"/>
        <w:keepLines w:val="0"/>
        <w:widowControl/>
        <w:numPr>
          <w:ilvl w:val="0"/>
          <w:numId w:val="41"/>
        </w:numPr>
        <w:suppressLineNumbers w:val="0"/>
        <w:spacing w:before="0" w:beforeAutospacing="1" w:after="0" w:afterAutospacing="1"/>
        <w:ind w:left="720" w:hanging="360"/>
      </w:pPr>
      <w:r>
        <w:rPr>
          <w:rStyle w:val="16"/>
          <w:rFonts w:hint="default" w:ascii="Consolas" w:hAnsi="Consolas" w:eastAsia="Consolas" w:cs="Consolas"/>
          <w:i w:val="0"/>
          <w:caps w:val="0"/>
          <w:color w:val="DC143C"/>
          <w:spacing w:val="0"/>
          <w:sz w:val="24"/>
          <w:szCs w:val="24"/>
          <w:shd w:val="clear" w:fill="F1F1F1"/>
        </w:rPr>
        <w:t>&lt;sub&gt;</w:t>
      </w:r>
      <w:r>
        <w:rPr>
          <w:rFonts w:hint="default" w:ascii="Verdana" w:hAnsi="Verdana" w:cs="Verdana"/>
          <w:i w:val="0"/>
          <w:caps w:val="0"/>
          <w:color w:val="000000"/>
          <w:spacing w:val="0"/>
          <w:sz w:val="22"/>
          <w:szCs w:val="22"/>
          <w:shd w:val="clear" w:fill="FFFFFF"/>
        </w:rPr>
        <w:t> - Subscript text</w:t>
      </w:r>
    </w:p>
    <w:p>
      <w:pPr>
        <w:keepNext w:val="0"/>
        <w:keepLines w:val="0"/>
        <w:widowControl/>
        <w:numPr>
          <w:ilvl w:val="0"/>
          <w:numId w:val="41"/>
        </w:numPr>
        <w:suppressLineNumbers w:val="0"/>
        <w:spacing w:before="0" w:beforeAutospacing="1" w:after="0" w:afterAutospacing="1"/>
        <w:ind w:left="720" w:hanging="360"/>
      </w:pPr>
      <w:r>
        <w:rPr>
          <w:rStyle w:val="16"/>
          <w:rFonts w:hint="default" w:ascii="Consolas" w:hAnsi="Consolas" w:eastAsia="Consolas" w:cs="Consolas"/>
          <w:i w:val="0"/>
          <w:caps w:val="0"/>
          <w:color w:val="DC143C"/>
          <w:spacing w:val="0"/>
          <w:sz w:val="24"/>
          <w:szCs w:val="24"/>
          <w:shd w:val="clear" w:fill="F1F1F1"/>
        </w:rPr>
        <w:t>&lt;sup&gt;</w:t>
      </w:r>
      <w:r>
        <w:rPr>
          <w:rFonts w:hint="default" w:ascii="Verdana" w:hAnsi="Verdana" w:cs="Verdana"/>
          <w:i w:val="0"/>
          <w:caps w:val="0"/>
          <w:color w:val="000000"/>
          <w:spacing w:val="0"/>
          <w:sz w:val="22"/>
          <w:szCs w:val="22"/>
          <w:shd w:val="clear" w:fill="FFFFFF"/>
        </w:rPr>
        <w:t> - Superscript text</w:t>
      </w:r>
    </w:p>
    <w:p>
      <w:pPr>
        <w:keepNext w:val="0"/>
        <w:keepLines w:val="0"/>
        <w:widowControl/>
        <w:numPr>
          <w:ilvl w:val="0"/>
          <w:numId w:val="42"/>
        </w:numPr>
        <w:suppressLineNumbers w:val="0"/>
        <w:tabs>
          <w:tab w:val="clear" w:pos="420"/>
        </w:tabs>
        <w:spacing w:before="0" w:beforeAutospacing="1" w:after="0" w:afterAutospacing="1"/>
        <w:ind w:left="420" w:leftChars="0" w:hanging="420" w:firstLineChars="0"/>
        <w:rPr>
          <w:rFonts w:hint="default" w:ascii="Times New Roman" w:hAnsi="Times New Roman" w:cs="Times New Roman"/>
          <w:b/>
          <w:bCs/>
          <w:sz w:val="28"/>
          <w:szCs w:val="28"/>
          <w:lang w:val="en-US"/>
        </w:rPr>
      </w:pPr>
      <w:r>
        <w:rPr>
          <w:rFonts w:hint="default" w:ascii="Times New Roman" w:hAnsi="Times New Roman" w:cs="Times New Roman"/>
          <w:b/>
          <w:bCs/>
          <w:sz w:val="24"/>
          <w:szCs w:val="24"/>
          <w:lang w:val="en-US"/>
        </w:rPr>
        <w:t>Example:</w:t>
      </w:r>
    </w:p>
    <w:p>
      <w:pPr>
        <w:keepNext w:val="0"/>
        <w:keepLines w:val="0"/>
        <w:widowControl/>
        <w:numPr>
          <w:ilvl w:val="0"/>
          <w:numId w:val="0"/>
        </w:numPr>
        <w:suppressLineNumbers w:val="0"/>
        <w:spacing w:before="0" w:beforeAutospacing="1" w:after="0" w:afterAutospacing="1"/>
        <w:ind w:left="840" w:leftChars="0" w:firstLine="4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&lt;!DOCTYPE html&gt;</w:t>
      </w:r>
    </w:p>
    <w:p>
      <w:pPr>
        <w:keepNext w:val="0"/>
        <w:keepLines w:val="0"/>
        <w:widowControl/>
        <w:numPr>
          <w:ilvl w:val="0"/>
          <w:numId w:val="0"/>
        </w:numPr>
        <w:suppressLineNumbers w:val="0"/>
        <w:spacing w:before="0" w:beforeAutospacing="1" w:after="0" w:afterAutospacing="1"/>
        <w:ind w:left="840" w:leftChars="0" w:firstLine="4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&lt;html&gt;</w:t>
      </w:r>
    </w:p>
    <w:p>
      <w:pPr>
        <w:keepNext w:val="0"/>
        <w:keepLines w:val="0"/>
        <w:widowControl/>
        <w:numPr>
          <w:ilvl w:val="0"/>
          <w:numId w:val="0"/>
        </w:numPr>
        <w:suppressLineNumbers w:val="0"/>
        <w:spacing w:before="0" w:beforeAutospacing="1" w:after="0" w:afterAutospacing="1"/>
        <w:ind w:left="840" w:leftChars="0" w:firstLine="4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&lt;body&gt;</w:t>
      </w:r>
    </w:p>
    <w:p>
      <w:pPr>
        <w:keepNext w:val="0"/>
        <w:keepLines w:val="0"/>
        <w:widowControl/>
        <w:numPr>
          <w:ilvl w:val="0"/>
          <w:numId w:val="0"/>
        </w:numPr>
        <w:suppressLineNumbers w:val="0"/>
        <w:spacing w:before="0" w:beforeAutospacing="1" w:after="0" w:afterAutospacing="1"/>
        <w:ind w:left="840" w:leftChars="0" w:firstLine="4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&lt;p&gt;This text is normal.&lt;/p&gt;</w:t>
      </w:r>
    </w:p>
    <w:p>
      <w:pPr>
        <w:keepNext w:val="0"/>
        <w:keepLines w:val="0"/>
        <w:widowControl/>
        <w:numPr>
          <w:ilvl w:val="0"/>
          <w:numId w:val="0"/>
        </w:numPr>
        <w:suppressLineNumbers w:val="0"/>
        <w:spacing w:before="0" w:beforeAutospacing="1" w:after="0" w:afterAutospacing="1"/>
        <w:ind w:left="840" w:leftChars="0" w:firstLine="4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&lt;p&gt;&lt;b&gt;This text is bold.&lt;/b&gt;&lt;/p&gt;</w:t>
      </w:r>
    </w:p>
    <w:p>
      <w:pPr>
        <w:keepNext w:val="0"/>
        <w:keepLines w:val="0"/>
        <w:widowControl/>
        <w:numPr>
          <w:ilvl w:val="0"/>
          <w:numId w:val="0"/>
        </w:numPr>
        <w:suppressLineNumbers w:val="0"/>
        <w:spacing w:before="0" w:beforeAutospacing="1" w:after="0" w:afterAutospacing="1"/>
        <w:ind w:left="840" w:leftChars="0" w:firstLine="4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&lt;p&gt;&lt;strong&gt;This text is strong.&lt;/strong&gt;&lt;/p&gt;</w:t>
      </w:r>
    </w:p>
    <w:p>
      <w:pPr>
        <w:keepNext w:val="0"/>
        <w:keepLines w:val="0"/>
        <w:widowControl/>
        <w:numPr>
          <w:ilvl w:val="0"/>
          <w:numId w:val="0"/>
        </w:numPr>
        <w:suppressLineNumbers w:val="0"/>
        <w:spacing w:before="0" w:beforeAutospacing="1" w:after="0" w:afterAutospacing="1"/>
        <w:ind w:left="840" w:leftChars="0" w:firstLine="4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&lt;p&gt;&lt;i&gt;This text is italic.&lt;/i&gt;&lt;/p&gt;</w:t>
      </w:r>
    </w:p>
    <w:p>
      <w:pPr>
        <w:keepNext w:val="0"/>
        <w:keepLines w:val="0"/>
        <w:widowControl/>
        <w:numPr>
          <w:ilvl w:val="0"/>
          <w:numId w:val="0"/>
        </w:numPr>
        <w:suppressLineNumbers w:val="0"/>
        <w:spacing w:before="0" w:beforeAutospacing="1" w:after="0" w:afterAutospacing="1"/>
        <w:ind w:left="840" w:leftChars="0" w:firstLine="4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&lt;p&gt;&lt;em&gt;This text is emphasized.&lt;/em&gt;&lt;/p&gt;</w:t>
      </w:r>
    </w:p>
    <w:p>
      <w:pPr>
        <w:keepNext w:val="0"/>
        <w:keepLines w:val="0"/>
        <w:widowControl/>
        <w:numPr>
          <w:ilvl w:val="0"/>
          <w:numId w:val="0"/>
        </w:numPr>
        <w:suppressLineNumbers w:val="0"/>
        <w:spacing w:before="0" w:beforeAutospacing="1" w:after="0" w:afterAutospacing="1"/>
        <w:ind w:left="840" w:leftChars="0" w:firstLine="4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&lt;/body&gt;</w:t>
      </w:r>
    </w:p>
    <w:p>
      <w:pPr>
        <w:keepNext w:val="0"/>
        <w:keepLines w:val="0"/>
        <w:widowControl/>
        <w:numPr>
          <w:ilvl w:val="0"/>
          <w:numId w:val="0"/>
        </w:numPr>
        <w:suppressLineNumbers w:val="0"/>
        <w:spacing w:before="0" w:beforeAutospacing="1" w:after="0" w:afterAutospacing="1"/>
        <w:ind w:left="840" w:leftChars="0" w:firstLine="4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&lt;/html&gt;</w:t>
      </w:r>
    </w:p>
    <w:p>
      <w:pPr>
        <w:keepNext w:val="0"/>
        <w:keepLines w:val="0"/>
        <w:widowControl/>
        <w:numPr>
          <w:ilvl w:val="0"/>
          <w:numId w:val="43"/>
        </w:numPr>
        <w:suppressLineNumbers w:val="0"/>
        <w:tabs>
          <w:tab w:val="clear" w:pos="420"/>
        </w:tabs>
        <w:spacing w:before="0" w:beforeAutospacing="1" w:after="0" w:afterAutospacing="1"/>
        <w:ind w:left="42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OUTPUT:</w:t>
      </w:r>
    </w:p>
    <w:p>
      <w:pPr>
        <w:pStyle w:val="12"/>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This text is normal.</w:t>
      </w:r>
    </w:p>
    <w:p>
      <w:pPr>
        <w:pStyle w:val="12"/>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b/>
          <w:i w:val="0"/>
          <w:caps w:val="0"/>
          <w:color w:val="000000"/>
          <w:spacing w:val="0"/>
          <w:sz w:val="27"/>
          <w:szCs w:val="27"/>
        </w:rPr>
        <w:t>This text is bold.</w:t>
      </w:r>
    </w:p>
    <w:p>
      <w:pPr>
        <w:keepNext w:val="0"/>
        <w:keepLines w:val="0"/>
        <w:widowControl/>
        <w:numPr>
          <w:ilvl w:val="0"/>
          <w:numId w:val="0"/>
        </w:numPr>
        <w:suppressLineNumbers w:val="0"/>
        <w:spacing w:before="0" w:beforeAutospacing="1" w:after="0" w:afterAutospacing="1"/>
        <w:rPr>
          <w:rStyle w:val="18"/>
          <w:rFonts w:hint="default" w:ascii="Times New Roman" w:hAnsi="Times New Roman" w:eastAsia="SimSun" w:cs="Times New Roman"/>
          <w:i w:val="0"/>
          <w:caps w:val="0"/>
          <w:color w:val="000000"/>
          <w:spacing w:val="0"/>
          <w:sz w:val="27"/>
          <w:szCs w:val="27"/>
        </w:rPr>
      </w:pPr>
      <w:r>
        <w:rPr>
          <w:rStyle w:val="18"/>
          <w:rFonts w:hint="default" w:ascii="Times New Roman" w:hAnsi="Times New Roman" w:eastAsia="SimSun" w:cs="Times New Roman"/>
          <w:i w:val="0"/>
          <w:caps w:val="0"/>
          <w:color w:val="000000"/>
          <w:spacing w:val="0"/>
          <w:sz w:val="27"/>
          <w:szCs w:val="27"/>
        </w:rPr>
        <w:t>This text is strong.</w:t>
      </w:r>
    </w:p>
    <w:p>
      <w:pPr>
        <w:keepNext w:val="0"/>
        <w:keepLines w:val="0"/>
        <w:widowControl/>
        <w:numPr>
          <w:ilvl w:val="0"/>
          <w:numId w:val="0"/>
        </w:numPr>
        <w:suppressLineNumbers w:val="0"/>
        <w:spacing w:before="0" w:beforeAutospacing="1" w:after="0" w:afterAutospacing="1"/>
        <w:rPr>
          <w:rFonts w:hint="default" w:ascii="Times New Roman" w:hAnsi="Times New Roman" w:eastAsia="SimSun" w:cs="Times New Roman"/>
          <w:i/>
          <w:caps w:val="0"/>
          <w:color w:val="000000"/>
          <w:spacing w:val="0"/>
          <w:sz w:val="27"/>
          <w:szCs w:val="27"/>
        </w:rPr>
      </w:pPr>
      <w:r>
        <w:rPr>
          <w:rFonts w:hint="default" w:ascii="Times New Roman" w:hAnsi="Times New Roman" w:eastAsia="SimSun" w:cs="Times New Roman"/>
          <w:i/>
          <w:caps w:val="0"/>
          <w:color w:val="000000"/>
          <w:spacing w:val="0"/>
          <w:sz w:val="27"/>
          <w:szCs w:val="27"/>
        </w:rPr>
        <w:t>This text is italic.</w:t>
      </w:r>
    </w:p>
    <w:p>
      <w:pPr>
        <w:keepNext w:val="0"/>
        <w:keepLines w:val="0"/>
        <w:widowControl/>
        <w:numPr>
          <w:ilvl w:val="0"/>
          <w:numId w:val="0"/>
        </w:numPr>
        <w:suppressLineNumbers w:val="0"/>
        <w:spacing w:before="0" w:beforeAutospacing="1" w:after="0" w:afterAutospacing="1"/>
        <w:rPr>
          <w:rStyle w:val="14"/>
          <w:rFonts w:hint="default" w:ascii="Times New Roman" w:hAnsi="Times New Roman" w:eastAsia="SimSun" w:cs="Times New Roman"/>
          <w:caps w:val="0"/>
          <w:color w:val="000000"/>
          <w:spacing w:val="0"/>
          <w:sz w:val="27"/>
          <w:szCs w:val="27"/>
        </w:rPr>
      </w:pPr>
      <w:r>
        <w:rPr>
          <w:rStyle w:val="14"/>
          <w:rFonts w:hint="default" w:ascii="Times New Roman" w:hAnsi="Times New Roman" w:eastAsia="SimSun" w:cs="Times New Roman"/>
          <w:caps w:val="0"/>
          <w:color w:val="000000"/>
          <w:spacing w:val="0"/>
          <w:sz w:val="27"/>
          <w:szCs w:val="27"/>
        </w:rPr>
        <w:t>This text is emphasized.</w:t>
      </w:r>
    </w:p>
    <w:p>
      <w:pPr>
        <w:pStyle w:val="12"/>
        <w:keepNext w:val="0"/>
        <w:keepLines w:val="0"/>
        <w:widowControl/>
        <w:suppressLineNumbers w:val="0"/>
        <w:spacing w:before="240" w:beforeAutospacing="0" w:after="240" w:afterAutospacing="0"/>
      </w:pPr>
      <w:r>
        <w:rPr>
          <w:rFonts w:ascii="Verdana" w:hAnsi="Verdana" w:cs="Verdana"/>
          <w:i w:val="0"/>
          <w:caps w:val="0"/>
          <w:color w:val="000000"/>
          <w:spacing w:val="0"/>
          <w:sz w:val="22"/>
          <w:szCs w:val="22"/>
          <w:shd w:val="clear" w:fill="FFFFCC"/>
        </w:rPr>
        <w:t> </w:t>
      </w:r>
      <w:r>
        <w:rPr>
          <w:rFonts w:hint="default" w:ascii="Verdana" w:hAnsi="Verdana" w:cs="Verdana"/>
          <w:i w:val="0"/>
          <w:caps w:val="0"/>
          <w:color w:val="000000"/>
          <w:spacing w:val="0"/>
          <w:sz w:val="22"/>
          <w:szCs w:val="22"/>
          <w:shd w:val="clear" w:fill="FFFFCC"/>
        </w:rPr>
        <w:t>Browsers display </w:t>
      </w:r>
      <w:r>
        <w:rPr>
          <w:rStyle w:val="16"/>
          <w:rFonts w:ascii="Consolas" w:hAnsi="Consolas" w:eastAsia="Consolas" w:cs="Consolas"/>
          <w:i w:val="0"/>
          <w:caps w:val="0"/>
          <w:color w:val="DC143C"/>
          <w:spacing w:val="0"/>
          <w:sz w:val="24"/>
          <w:szCs w:val="24"/>
          <w:shd w:val="clear" w:fill="F1F1F1"/>
        </w:rPr>
        <w:t>&lt;strong&gt;</w:t>
      </w:r>
      <w:r>
        <w:rPr>
          <w:rFonts w:hint="default" w:ascii="Verdana" w:hAnsi="Verdana" w:cs="Verdana"/>
          <w:i w:val="0"/>
          <w:caps w:val="0"/>
          <w:color w:val="000000"/>
          <w:spacing w:val="0"/>
          <w:sz w:val="22"/>
          <w:szCs w:val="22"/>
          <w:shd w:val="clear" w:fill="FFFFCC"/>
        </w:rPr>
        <w:t> as </w:t>
      </w:r>
      <w:r>
        <w:rPr>
          <w:rStyle w:val="16"/>
          <w:rFonts w:hint="default" w:ascii="Consolas" w:hAnsi="Consolas" w:eastAsia="Consolas" w:cs="Consolas"/>
          <w:i w:val="0"/>
          <w:caps w:val="0"/>
          <w:color w:val="DC143C"/>
          <w:spacing w:val="0"/>
          <w:sz w:val="24"/>
          <w:szCs w:val="24"/>
          <w:shd w:val="clear" w:fill="F1F1F1"/>
        </w:rPr>
        <w:t>&lt;b&gt;</w:t>
      </w:r>
      <w:r>
        <w:rPr>
          <w:rFonts w:hint="default" w:ascii="Verdana" w:hAnsi="Verdana" w:cs="Verdana"/>
          <w:i w:val="0"/>
          <w:caps w:val="0"/>
          <w:color w:val="000000"/>
          <w:spacing w:val="0"/>
          <w:sz w:val="22"/>
          <w:szCs w:val="22"/>
          <w:shd w:val="clear" w:fill="FFFFCC"/>
        </w:rPr>
        <w:t>, and </w:t>
      </w:r>
      <w:r>
        <w:rPr>
          <w:rStyle w:val="16"/>
          <w:rFonts w:hint="default" w:ascii="Consolas" w:hAnsi="Consolas" w:eastAsia="Consolas" w:cs="Consolas"/>
          <w:i w:val="0"/>
          <w:caps w:val="0"/>
          <w:color w:val="DC143C"/>
          <w:spacing w:val="0"/>
          <w:sz w:val="24"/>
          <w:szCs w:val="24"/>
          <w:shd w:val="clear" w:fill="F1F1F1"/>
        </w:rPr>
        <w:t>&lt;em&gt;</w:t>
      </w:r>
      <w:r>
        <w:rPr>
          <w:rFonts w:hint="default" w:ascii="Verdana" w:hAnsi="Verdana" w:cs="Verdana"/>
          <w:i w:val="0"/>
          <w:caps w:val="0"/>
          <w:color w:val="000000"/>
          <w:spacing w:val="0"/>
          <w:sz w:val="22"/>
          <w:szCs w:val="22"/>
          <w:shd w:val="clear" w:fill="FFFFCC"/>
        </w:rPr>
        <w:t> as </w:t>
      </w:r>
      <w:r>
        <w:rPr>
          <w:rStyle w:val="16"/>
          <w:rFonts w:hint="default" w:ascii="Consolas" w:hAnsi="Consolas" w:eastAsia="Consolas" w:cs="Consolas"/>
          <w:i w:val="0"/>
          <w:caps w:val="0"/>
          <w:color w:val="DC143C"/>
          <w:spacing w:val="0"/>
          <w:sz w:val="24"/>
          <w:szCs w:val="24"/>
          <w:shd w:val="clear" w:fill="F1F1F1"/>
        </w:rPr>
        <w:t>&lt;i&gt;</w:t>
      </w:r>
      <w:r>
        <w:rPr>
          <w:rFonts w:hint="default" w:ascii="Verdana" w:hAnsi="Verdana" w:cs="Verdana"/>
          <w:i w:val="0"/>
          <w:caps w:val="0"/>
          <w:color w:val="000000"/>
          <w:spacing w:val="0"/>
          <w:sz w:val="22"/>
          <w:szCs w:val="22"/>
          <w:shd w:val="clear" w:fill="FFFFCC"/>
        </w:rPr>
        <w:t>. However, there is a difference in the meaning of these tags: </w:t>
      </w:r>
      <w:r>
        <w:rPr>
          <w:rStyle w:val="16"/>
          <w:rFonts w:hint="default" w:ascii="Consolas" w:hAnsi="Consolas" w:eastAsia="Consolas" w:cs="Consolas"/>
          <w:i w:val="0"/>
          <w:caps w:val="0"/>
          <w:color w:val="DC143C"/>
          <w:spacing w:val="0"/>
          <w:sz w:val="24"/>
          <w:szCs w:val="24"/>
          <w:shd w:val="clear" w:fill="F1F1F1"/>
        </w:rPr>
        <w:t>&lt;b&gt;</w:t>
      </w:r>
      <w:r>
        <w:rPr>
          <w:rFonts w:hint="default" w:ascii="Verdana" w:hAnsi="Verdana" w:cs="Verdana"/>
          <w:i w:val="0"/>
          <w:caps w:val="0"/>
          <w:color w:val="000000"/>
          <w:spacing w:val="0"/>
          <w:sz w:val="22"/>
          <w:szCs w:val="22"/>
          <w:shd w:val="clear" w:fill="FFFFCC"/>
        </w:rPr>
        <w:t> and </w:t>
      </w:r>
      <w:r>
        <w:rPr>
          <w:rStyle w:val="16"/>
          <w:rFonts w:hint="default" w:ascii="Consolas" w:hAnsi="Consolas" w:eastAsia="Consolas" w:cs="Consolas"/>
          <w:i w:val="0"/>
          <w:caps w:val="0"/>
          <w:color w:val="DC143C"/>
          <w:spacing w:val="0"/>
          <w:sz w:val="24"/>
          <w:szCs w:val="24"/>
          <w:shd w:val="clear" w:fill="F1F1F1"/>
        </w:rPr>
        <w:t>&lt;i&gt;</w:t>
      </w:r>
      <w:r>
        <w:rPr>
          <w:rFonts w:hint="default" w:ascii="Verdana" w:hAnsi="Verdana" w:cs="Verdana"/>
          <w:i w:val="0"/>
          <w:caps w:val="0"/>
          <w:color w:val="000000"/>
          <w:spacing w:val="0"/>
          <w:sz w:val="22"/>
          <w:szCs w:val="22"/>
          <w:shd w:val="clear" w:fill="FFFFCC"/>
        </w:rPr>
        <w:t> defines bold and italic text, but </w:t>
      </w:r>
      <w:r>
        <w:rPr>
          <w:rStyle w:val="16"/>
          <w:rFonts w:hint="default" w:ascii="Consolas" w:hAnsi="Consolas" w:eastAsia="Consolas" w:cs="Consolas"/>
          <w:i w:val="0"/>
          <w:caps w:val="0"/>
          <w:color w:val="DC143C"/>
          <w:spacing w:val="0"/>
          <w:sz w:val="24"/>
          <w:szCs w:val="24"/>
          <w:shd w:val="clear" w:fill="F1F1F1"/>
        </w:rPr>
        <w:t>&lt;strong&gt;</w:t>
      </w:r>
      <w:r>
        <w:rPr>
          <w:rFonts w:hint="default" w:ascii="Verdana" w:hAnsi="Verdana" w:cs="Verdana"/>
          <w:i w:val="0"/>
          <w:caps w:val="0"/>
          <w:color w:val="000000"/>
          <w:spacing w:val="0"/>
          <w:sz w:val="22"/>
          <w:szCs w:val="22"/>
          <w:shd w:val="clear" w:fill="FFFFCC"/>
        </w:rPr>
        <w:t> and </w:t>
      </w:r>
      <w:r>
        <w:rPr>
          <w:rStyle w:val="16"/>
          <w:rFonts w:hint="default" w:ascii="Consolas" w:hAnsi="Consolas" w:eastAsia="Consolas" w:cs="Consolas"/>
          <w:i w:val="0"/>
          <w:caps w:val="0"/>
          <w:color w:val="DC143C"/>
          <w:spacing w:val="0"/>
          <w:sz w:val="24"/>
          <w:szCs w:val="24"/>
          <w:shd w:val="clear" w:fill="F1F1F1"/>
        </w:rPr>
        <w:t>&lt;em&gt;</w:t>
      </w:r>
      <w:r>
        <w:rPr>
          <w:rFonts w:hint="default" w:ascii="Verdana" w:hAnsi="Verdana" w:cs="Verdana"/>
          <w:i w:val="0"/>
          <w:caps w:val="0"/>
          <w:color w:val="000000"/>
          <w:spacing w:val="0"/>
          <w:sz w:val="22"/>
          <w:szCs w:val="22"/>
          <w:shd w:val="clear" w:fill="FFFFCC"/>
        </w:rPr>
        <w:t> means that the text is "important".</w:t>
      </w:r>
    </w:p>
    <w:p>
      <w:pPr>
        <w:keepNext w:val="0"/>
        <w:keepLines w:val="0"/>
        <w:widowControl/>
        <w:numPr>
          <w:ilvl w:val="0"/>
          <w:numId w:val="0"/>
        </w:numPr>
        <w:suppressLineNumbers w:val="0"/>
        <w:spacing w:before="0" w:beforeAutospacing="1" w:after="0" w:afterAutospacing="1"/>
        <w:ind w:leftChars="0"/>
        <w:rPr>
          <w:rStyle w:val="14"/>
          <w:rFonts w:hint="default" w:ascii="Times New Roman" w:hAnsi="Times New Roman" w:eastAsia="SimSun" w:cs="Times New Roman"/>
          <w:b/>
          <w:bCs/>
          <w:i w:val="0"/>
          <w:iCs w:val="0"/>
          <w:caps w:val="0"/>
          <w:color w:val="000000"/>
          <w:spacing w:val="0"/>
          <w:sz w:val="24"/>
          <w:szCs w:val="24"/>
          <w:u w:val="single"/>
          <w:lang w:val="en-US"/>
        </w:rPr>
      </w:pPr>
      <w:r>
        <w:rPr>
          <w:rStyle w:val="14"/>
          <w:rFonts w:hint="default" w:ascii="Times New Roman" w:hAnsi="Times New Roman" w:eastAsia="SimSun" w:cs="Times New Roman"/>
          <w:b/>
          <w:bCs/>
          <w:i w:val="0"/>
          <w:iCs w:val="0"/>
          <w:caps w:val="0"/>
          <w:color w:val="000000"/>
          <w:spacing w:val="0"/>
          <w:sz w:val="24"/>
          <w:szCs w:val="24"/>
          <w:u w:val="single"/>
          <w:lang w:val="en-US"/>
        </w:rPr>
        <w:t>HTML small and mark element:</w:t>
      </w:r>
    </w:p>
    <w:p>
      <w:pPr>
        <w:keepNext w:val="0"/>
        <w:keepLines w:val="0"/>
        <w:widowControl/>
        <w:numPr>
          <w:ilvl w:val="0"/>
          <w:numId w:val="0"/>
        </w:numPr>
        <w:suppressLineNumbers w:val="0"/>
        <w:spacing w:before="0" w:beforeAutospacing="1" w:after="0" w:afterAutospacing="1"/>
        <w:ind w:leftChars="0"/>
        <w:rPr>
          <w:rFonts w:hint="default" w:ascii="Times New Roman" w:hAnsi="Times New Roman" w:eastAsia="SimSun" w:cs="Times New Roman"/>
          <w:i w:val="0"/>
          <w:caps w:val="0"/>
          <w:color w:val="000000"/>
          <w:spacing w:val="0"/>
          <w:sz w:val="24"/>
          <w:szCs w:val="24"/>
          <w:shd w:val="clear" w:fill="FFFFFF"/>
        </w:rPr>
      </w:pPr>
      <w:r>
        <w:rPr>
          <w:rFonts w:hint="default" w:ascii="Times New Roman" w:hAnsi="Times New Roman" w:eastAsia="SimSun" w:cs="Times New Roman"/>
          <w:i w:val="0"/>
          <w:caps w:val="0"/>
          <w:color w:val="000000"/>
          <w:spacing w:val="0"/>
          <w:sz w:val="24"/>
          <w:szCs w:val="24"/>
          <w:shd w:val="clear" w:fill="FFFFFF"/>
        </w:rPr>
        <w:t>The HTML </w:t>
      </w:r>
      <w:r>
        <w:rPr>
          <w:rStyle w:val="16"/>
          <w:rFonts w:hint="default" w:ascii="Times New Roman" w:hAnsi="Times New Roman" w:eastAsia="Consolas" w:cs="Times New Roman"/>
          <w:i w:val="0"/>
          <w:caps w:val="0"/>
          <w:color w:val="DC143C"/>
          <w:spacing w:val="0"/>
          <w:sz w:val="24"/>
          <w:szCs w:val="24"/>
          <w:shd w:val="clear" w:fill="F1F1F1"/>
        </w:rPr>
        <w:t>&lt;small&gt;</w:t>
      </w:r>
      <w:r>
        <w:rPr>
          <w:rFonts w:hint="default" w:ascii="Times New Roman" w:hAnsi="Times New Roman" w:eastAsia="SimSun" w:cs="Times New Roman"/>
          <w:i w:val="0"/>
          <w:caps w:val="0"/>
          <w:color w:val="000000"/>
          <w:spacing w:val="0"/>
          <w:sz w:val="24"/>
          <w:szCs w:val="24"/>
          <w:shd w:val="clear" w:fill="FFFFFF"/>
        </w:rPr>
        <w:t> element defines smaller text</w:t>
      </w:r>
    </w:p>
    <w:p>
      <w:pPr>
        <w:keepNext w:val="0"/>
        <w:keepLines w:val="0"/>
        <w:widowControl/>
        <w:numPr>
          <w:ilvl w:val="0"/>
          <w:numId w:val="0"/>
        </w:numPr>
        <w:suppressLineNumbers w:val="0"/>
        <w:spacing w:before="0" w:beforeAutospacing="1" w:after="0" w:afterAutospacing="1"/>
        <w:ind w:leftChars="0"/>
        <w:rPr>
          <w:rFonts w:hint="default" w:ascii="Times New Roman" w:hAnsi="Times New Roman" w:eastAsia="SimSun" w:cs="Times New Roman"/>
          <w:i w:val="0"/>
          <w:caps w:val="0"/>
          <w:color w:val="000000"/>
          <w:spacing w:val="0"/>
          <w:sz w:val="24"/>
          <w:szCs w:val="24"/>
          <w:shd w:val="clear" w:fill="FFFFFF"/>
          <w:lang w:val="en-US"/>
        </w:rPr>
      </w:pPr>
      <w:r>
        <w:rPr>
          <w:rFonts w:hint="default" w:ascii="Times New Roman" w:hAnsi="Times New Roman" w:eastAsia="SimSun" w:cs="Times New Roman"/>
          <w:i w:val="0"/>
          <w:caps w:val="0"/>
          <w:color w:val="000000"/>
          <w:spacing w:val="0"/>
          <w:sz w:val="24"/>
          <w:szCs w:val="24"/>
          <w:shd w:val="clear" w:fill="FFFFFF"/>
        </w:rPr>
        <w:t>The HTML </w:t>
      </w:r>
      <w:r>
        <w:rPr>
          <w:rStyle w:val="16"/>
          <w:rFonts w:hint="default" w:ascii="Times New Roman" w:hAnsi="Times New Roman" w:eastAsia="Consolas" w:cs="Times New Roman"/>
          <w:i w:val="0"/>
          <w:caps w:val="0"/>
          <w:color w:val="DC143C"/>
          <w:spacing w:val="0"/>
          <w:sz w:val="24"/>
          <w:szCs w:val="24"/>
          <w:shd w:val="clear" w:fill="F1F1F1"/>
        </w:rPr>
        <w:t>&lt;mark&gt;</w:t>
      </w:r>
      <w:r>
        <w:rPr>
          <w:rFonts w:hint="default" w:ascii="Times New Roman" w:hAnsi="Times New Roman" w:eastAsia="SimSun" w:cs="Times New Roman"/>
          <w:i w:val="0"/>
          <w:caps w:val="0"/>
          <w:color w:val="000000"/>
          <w:spacing w:val="0"/>
          <w:sz w:val="24"/>
          <w:szCs w:val="24"/>
          <w:shd w:val="clear" w:fill="FFFFFF"/>
        </w:rPr>
        <w:t> element defines </w:t>
      </w:r>
      <w:r>
        <w:rPr>
          <w:rFonts w:hint="default" w:ascii="Times New Roman" w:hAnsi="Times New Roman" w:eastAsia="SimSun" w:cs="Times New Roman"/>
          <w:sz w:val="24"/>
          <w:szCs w:val="24"/>
        </w:rPr>
        <w:t>marked</w:t>
      </w:r>
      <w:r>
        <w:rPr>
          <w:rFonts w:hint="default" w:ascii="Times New Roman" w:hAnsi="Times New Roman" w:eastAsia="SimSun" w:cs="Times New Roman"/>
          <w:i w:val="0"/>
          <w:caps w:val="0"/>
          <w:color w:val="000000"/>
          <w:spacing w:val="0"/>
          <w:sz w:val="24"/>
          <w:szCs w:val="24"/>
          <w:shd w:val="clear" w:fill="FFFFFF"/>
        </w:rPr>
        <w:t> or </w:t>
      </w:r>
      <w:r>
        <w:rPr>
          <w:rFonts w:hint="default" w:ascii="Times New Roman" w:hAnsi="Times New Roman" w:eastAsia="SimSun" w:cs="Times New Roman"/>
          <w:sz w:val="24"/>
          <w:szCs w:val="24"/>
        </w:rPr>
        <w:t>highlighted</w:t>
      </w:r>
      <w:r>
        <w:rPr>
          <w:rFonts w:hint="default" w:ascii="Times New Roman" w:hAnsi="Times New Roman" w:eastAsia="SimSun" w:cs="Times New Roman"/>
          <w:i w:val="0"/>
          <w:caps w:val="0"/>
          <w:color w:val="000000"/>
          <w:spacing w:val="0"/>
          <w:sz w:val="24"/>
          <w:szCs w:val="24"/>
          <w:shd w:val="clear" w:fill="FFFFFF"/>
        </w:rPr>
        <w:t> text</w:t>
      </w:r>
    </w:p>
    <w:p>
      <w:pPr>
        <w:keepNext w:val="0"/>
        <w:keepLines w:val="0"/>
        <w:widowControl/>
        <w:numPr>
          <w:ilvl w:val="0"/>
          <w:numId w:val="44"/>
        </w:numPr>
        <w:suppressLineNumbers w:val="0"/>
        <w:tabs>
          <w:tab w:val="clear" w:pos="420"/>
        </w:tabs>
        <w:spacing w:before="0" w:beforeAutospacing="1" w:after="0" w:afterAutospacing="1"/>
        <w:ind w:left="420" w:leftChars="0" w:hanging="420" w:firstLineChars="0"/>
        <w:rPr>
          <w:rStyle w:val="14"/>
          <w:rFonts w:hint="default" w:ascii="Times New Roman" w:hAnsi="Times New Roman" w:eastAsia="SimSun" w:cs="Times New Roman"/>
          <w:b/>
          <w:bCs/>
          <w:i w:val="0"/>
          <w:iCs w:val="0"/>
          <w:caps w:val="0"/>
          <w:color w:val="000000"/>
          <w:spacing w:val="0"/>
          <w:sz w:val="24"/>
          <w:szCs w:val="24"/>
          <w:u w:val="single"/>
          <w:lang w:val="en-US"/>
        </w:rPr>
      </w:pPr>
      <w:r>
        <w:rPr>
          <w:rStyle w:val="14"/>
          <w:rFonts w:hint="default" w:ascii="Times New Roman" w:hAnsi="Times New Roman" w:eastAsia="SimSun" w:cs="Times New Roman"/>
          <w:b/>
          <w:bCs/>
          <w:i w:val="0"/>
          <w:iCs w:val="0"/>
          <w:caps w:val="0"/>
          <w:color w:val="000000"/>
          <w:spacing w:val="0"/>
          <w:sz w:val="24"/>
          <w:szCs w:val="24"/>
          <w:u w:val="none"/>
          <w:lang w:val="en-US"/>
        </w:rPr>
        <w:t>Example:</w:t>
      </w:r>
    </w:p>
    <w:p>
      <w:pPr>
        <w:keepNext w:val="0"/>
        <w:keepLines w:val="0"/>
        <w:widowControl/>
        <w:numPr>
          <w:ilvl w:val="0"/>
          <w:numId w:val="0"/>
        </w:numPr>
        <w:suppressLineNumbers w:val="0"/>
        <w:spacing w:before="0" w:beforeAutospacing="1" w:after="0" w:afterAutospacing="1"/>
        <w:ind w:left="840" w:leftChars="0" w:firstLine="420" w:firstLineChars="0"/>
        <w:rPr>
          <w:rStyle w:val="14"/>
          <w:rFonts w:hint="default" w:ascii="Times New Roman" w:hAnsi="Times New Roman" w:eastAsia="SimSun" w:cs="Times New Roman"/>
          <w:b w:val="0"/>
          <w:bCs w:val="0"/>
          <w:i w:val="0"/>
          <w:iCs w:val="0"/>
          <w:caps w:val="0"/>
          <w:color w:val="000000"/>
          <w:spacing w:val="0"/>
          <w:sz w:val="24"/>
          <w:szCs w:val="24"/>
          <w:u w:val="none"/>
          <w:lang w:val="en-US"/>
        </w:rPr>
      </w:pPr>
      <w:r>
        <w:rPr>
          <w:rStyle w:val="14"/>
          <w:rFonts w:hint="default" w:ascii="Times New Roman" w:hAnsi="Times New Roman" w:eastAsia="SimSun" w:cs="Times New Roman"/>
          <w:b w:val="0"/>
          <w:bCs w:val="0"/>
          <w:i w:val="0"/>
          <w:iCs w:val="0"/>
          <w:caps w:val="0"/>
          <w:color w:val="000000"/>
          <w:spacing w:val="0"/>
          <w:sz w:val="24"/>
          <w:szCs w:val="24"/>
          <w:u w:val="none"/>
          <w:lang w:val="en-US"/>
        </w:rPr>
        <w:t>&lt;!DOCTYPE html&gt;</w:t>
      </w:r>
    </w:p>
    <w:p>
      <w:pPr>
        <w:keepNext w:val="0"/>
        <w:keepLines w:val="0"/>
        <w:widowControl/>
        <w:numPr>
          <w:ilvl w:val="0"/>
          <w:numId w:val="0"/>
        </w:numPr>
        <w:suppressLineNumbers w:val="0"/>
        <w:spacing w:before="0" w:beforeAutospacing="1" w:after="0" w:afterAutospacing="1"/>
        <w:ind w:left="840" w:leftChars="0" w:firstLine="420" w:firstLineChars="0"/>
        <w:rPr>
          <w:rStyle w:val="14"/>
          <w:rFonts w:hint="default" w:ascii="Times New Roman" w:hAnsi="Times New Roman" w:eastAsia="SimSun" w:cs="Times New Roman"/>
          <w:b w:val="0"/>
          <w:bCs w:val="0"/>
          <w:i w:val="0"/>
          <w:iCs w:val="0"/>
          <w:caps w:val="0"/>
          <w:color w:val="000000"/>
          <w:spacing w:val="0"/>
          <w:sz w:val="24"/>
          <w:szCs w:val="24"/>
          <w:u w:val="none"/>
          <w:lang w:val="en-US"/>
        </w:rPr>
      </w:pPr>
      <w:r>
        <w:rPr>
          <w:rStyle w:val="14"/>
          <w:rFonts w:hint="default" w:ascii="Times New Roman" w:hAnsi="Times New Roman" w:eastAsia="SimSun" w:cs="Times New Roman"/>
          <w:b w:val="0"/>
          <w:bCs w:val="0"/>
          <w:i w:val="0"/>
          <w:iCs w:val="0"/>
          <w:caps w:val="0"/>
          <w:color w:val="000000"/>
          <w:spacing w:val="0"/>
          <w:sz w:val="24"/>
          <w:szCs w:val="24"/>
          <w:u w:val="none"/>
          <w:lang w:val="en-US"/>
        </w:rPr>
        <w:t>&lt;html&gt;</w:t>
      </w:r>
    </w:p>
    <w:p>
      <w:pPr>
        <w:keepNext w:val="0"/>
        <w:keepLines w:val="0"/>
        <w:widowControl/>
        <w:numPr>
          <w:ilvl w:val="0"/>
          <w:numId w:val="0"/>
        </w:numPr>
        <w:suppressLineNumbers w:val="0"/>
        <w:spacing w:before="0" w:beforeAutospacing="1" w:after="0" w:afterAutospacing="1"/>
        <w:ind w:left="840" w:leftChars="0" w:firstLine="420" w:firstLineChars="0"/>
        <w:rPr>
          <w:rStyle w:val="14"/>
          <w:rFonts w:hint="default" w:ascii="Times New Roman" w:hAnsi="Times New Roman" w:eastAsia="SimSun" w:cs="Times New Roman"/>
          <w:b w:val="0"/>
          <w:bCs w:val="0"/>
          <w:i w:val="0"/>
          <w:iCs w:val="0"/>
          <w:caps w:val="0"/>
          <w:color w:val="000000"/>
          <w:spacing w:val="0"/>
          <w:sz w:val="24"/>
          <w:szCs w:val="24"/>
          <w:u w:val="none"/>
          <w:lang w:val="en-US"/>
        </w:rPr>
      </w:pPr>
      <w:r>
        <w:rPr>
          <w:rStyle w:val="14"/>
          <w:rFonts w:hint="default" w:ascii="Times New Roman" w:hAnsi="Times New Roman" w:eastAsia="SimSun" w:cs="Times New Roman"/>
          <w:b w:val="0"/>
          <w:bCs w:val="0"/>
          <w:i w:val="0"/>
          <w:iCs w:val="0"/>
          <w:caps w:val="0"/>
          <w:color w:val="000000"/>
          <w:spacing w:val="0"/>
          <w:sz w:val="24"/>
          <w:szCs w:val="24"/>
          <w:u w:val="none"/>
          <w:lang w:val="en-US"/>
        </w:rPr>
        <w:t>&lt;body&gt;</w:t>
      </w:r>
    </w:p>
    <w:p>
      <w:pPr>
        <w:keepNext w:val="0"/>
        <w:keepLines w:val="0"/>
        <w:widowControl/>
        <w:numPr>
          <w:ilvl w:val="0"/>
          <w:numId w:val="0"/>
        </w:numPr>
        <w:suppressLineNumbers w:val="0"/>
        <w:spacing w:before="0" w:beforeAutospacing="1" w:after="0" w:afterAutospacing="1"/>
        <w:ind w:left="840" w:leftChars="0" w:firstLine="420" w:firstLineChars="0"/>
        <w:rPr>
          <w:rStyle w:val="14"/>
          <w:rFonts w:hint="default" w:ascii="Times New Roman" w:hAnsi="Times New Roman" w:eastAsia="SimSun" w:cs="Times New Roman"/>
          <w:b w:val="0"/>
          <w:bCs w:val="0"/>
          <w:i w:val="0"/>
          <w:iCs w:val="0"/>
          <w:caps w:val="0"/>
          <w:color w:val="000000"/>
          <w:spacing w:val="0"/>
          <w:sz w:val="24"/>
          <w:szCs w:val="24"/>
          <w:u w:val="none"/>
          <w:lang w:val="en-US"/>
        </w:rPr>
      </w:pPr>
      <w:r>
        <w:rPr>
          <w:rStyle w:val="14"/>
          <w:rFonts w:hint="default" w:ascii="Times New Roman" w:hAnsi="Times New Roman" w:eastAsia="SimSun" w:cs="Times New Roman"/>
          <w:b w:val="0"/>
          <w:bCs w:val="0"/>
          <w:i w:val="0"/>
          <w:iCs w:val="0"/>
          <w:caps w:val="0"/>
          <w:color w:val="000000"/>
          <w:spacing w:val="0"/>
          <w:sz w:val="24"/>
          <w:szCs w:val="24"/>
          <w:u w:val="none"/>
          <w:lang w:val="en-US"/>
        </w:rPr>
        <w:t>&lt;h2&gt;HTML &lt;small&gt;Small&lt;/small&gt; Formatting&lt;/h2&gt;</w:t>
      </w:r>
    </w:p>
    <w:p>
      <w:pPr>
        <w:keepNext w:val="0"/>
        <w:keepLines w:val="0"/>
        <w:widowControl/>
        <w:numPr>
          <w:ilvl w:val="0"/>
          <w:numId w:val="0"/>
        </w:numPr>
        <w:suppressLineNumbers w:val="0"/>
        <w:spacing w:before="0" w:beforeAutospacing="1" w:after="0" w:afterAutospacing="1"/>
        <w:ind w:left="840" w:leftChars="0" w:firstLine="420" w:firstLineChars="0"/>
        <w:rPr>
          <w:rStyle w:val="14"/>
          <w:rFonts w:hint="default" w:ascii="Times New Roman" w:hAnsi="Times New Roman" w:eastAsia="SimSun" w:cs="Times New Roman"/>
          <w:b w:val="0"/>
          <w:bCs w:val="0"/>
          <w:i w:val="0"/>
          <w:iCs w:val="0"/>
          <w:caps w:val="0"/>
          <w:color w:val="000000"/>
          <w:spacing w:val="0"/>
          <w:sz w:val="24"/>
          <w:szCs w:val="24"/>
          <w:u w:val="none"/>
          <w:lang w:val="en-US"/>
        </w:rPr>
      </w:pPr>
      <w:r>
        <w:rPr>
          <w:rStyle w:val="14"/>
          <w:rFonts w:hint="default" w:ascii="Times New Roman" w:hAnsi="Times New Roman" w:eastAsia="SimSun" w:cs="Times New Roman"/>
          <w:b w:val="0"/>
          <w:bCs w:val="0"/>
          <w:i w:val="0"/>
          <w:iCs w:val="0"/>
          <w:caps w:val="0"/>
          <w:color w:val="000000"/>
          <w:spacing w:val="0"/>
          <w:sz w:val="24"/>
          <w:szCs w:val="24"/>
          <w:u w:val="none"/>
          <w:lang w:val="en-US"/>
        </w:rPr>
        <w:t>&lt;h2&gt;HTML &lt;mark&gt;Marked&lt;/mark&gt; Formatting&lt;/h2&gt;</w:t>
      </w:r>
    </w:p>
    <w:p>
      <w:pPr>
        <w:keepNext w:val="0"/>
        <w:keepLines w:val="0"/>
        <w:widowControl/>
        <w:numPr>
          <w:ilvl w:val="0"/>
          <w:numId w:val="0"/>
        </w:numPr>
        <w:suppressLineNumbers w:val="0"/>
        <w:spacing w:before="0" w:beforeAutospacing="1" w:after="0" w:afterAutospacing="1"/>
        <w:ind w:left="840" w:leftChars="0" w:firstLine="420" w:firstLineChars="0"/>
        <w:rPr>
          <w:rStyle w:val="14"/>
          <w:rFonts w:hint="default" w:ascii="Times New Roman" w:hAnsi="Times New Roman" w:eastAsia="SimSun" w:cs="Times New Roman"/>
          <w:b w:val="0"/>
          <w:bCs w:val="0"/>
          <w:i w:val="0"/>
          <w:iCs w:val="0"/>
          <w:caps w:val="0"/>
          <w:color w:val="000000"/>
          <w:spacing w:val="0"/>
          <w:sz w:val="24"/>
          <w:szCs w:val="24"/>
          <w:u w:val="none"/>
          <w:lang w:val="en-US"/>
        </w:rPr>
      </w:pPr>
      <w:r>
        <w:rPr>
          <w:rStyle w:val="14"/>
          <w:rFonts w:hint="default" w:ascii="Times New Roman" w:hAnsi="Times New Roman" w:eastAsia="SimSun" w:cs="Times New Roman"/>
          <w:b w:val="0"/>
          <w:bCs w:val="0"/>
          <w:i w:val="0"/>
          <w:iCs w:val="0"/>
          <w:caps w:val="0"/>
          <w:color w:val="000000"/>
          <w:spacing w:val="0"/>
          <w:sz w:val="24"/>
          <w:szCs w:val="24"/>
          <w:u w:val="none"/>
          <w:lang w:val="en-US"/>
        </w:rPr>
        <w:t>&lt;/body&gt;</w:t>
      </w:r>
    </w:p>
    <w:p>
      <w:pPr>
        <w:keepNext w:val="0"/>
        <w:keepLines w:val="0"/>
        <w:widowControl/>
        <w:numPr>
          <w:ilvl w:val="0"/>
          <w:numId w:val="0"/>
        </w:numPr>
        <w:suppressLineNumbers w:val="0"/>
        <w:spacing w:before="0" w:beforeAutospacing="1" w:after="0" w:afterAutospacing="1"/>
        <w:ind w:left="840" w:leftChars="0" w:firstLine="420" w:firstLineChars="0"/>
        <w:rPr>
          <w:rStyle w:val="14"/>
          <w:rFonts w:hint="default" w:ascii="Times New Roman" w:hAnsi="Times New Roman" w:eastAsia="SimSun" w:cs="Times New Roman"/>
          <w:b w:val="0"/>
          <w:bCs w:val="0"/>
          <w:i w:val="0"/>
          <w:iCs w:val="0"/>
          <w:caps w:val="0"/>
          <w:color w:val="000000"/>
          <w:spacing w:val="0"/>
          <w:sz w:val="24"/>
          <w:szCs w:val="24"/>
          <w:u w:val="none"/>
          <w:lang w:val="en-US"/>
        </w:rPr>
      </w:pPr>
      <w:r>
        <w:rPr>
          <w:rStyle w:val="14"/>
          <w:rFonts w:hint="default" w:ascii="Times New Roman" w:hAnsi="Times New Roman" w:eastAsia="SimSun" w:cs="Times New Roman"/>
          <w:b w:val="0"/>
          <w:bCs w:val="0"/>
          <w:i w:val="0"/>
          <w:iCs w:val="0"/>
          <w:caps w:val="0"/>
          <w:color w:val="000000"/>
          <w:spacing w:val="0"/>
          <w:sz w:val="24"/>
          <w:szCs w:val="24"/>
          <w:u w:val="none"/>
          <w:lang w:val="en-US"/>
        </w:rPr>
        <w:t>&lt;/html&gt;</w:t>
      </w:r>
    </w:p>
    <w:p>
      <w:pPr>
        <w:keepNext w:val="0"/>
        <w:keepLines w:val="0"/>
        <w:widowControl/>
        <w:numPr>
          <w:ilvl w:val="0"/>
          <w:numId w:val="45"/>
        </w:numPr>
        <w:suppressLineNumbers w:val="0"/>
        <w:tabs>
          <w:tab w:val="clear" w:pos="420"/>
        </w:tabs>
        <w:spacing w:before="0" w:beforeAutospacing="1" w:after="0" w:afterAutospacing="1"/>
        <w:ind w:left="420" w:leftChars="0" w:hanging="420" w:firstLineChars="0"/>
        <w:rPr>
          <w:rStyle w:val="14"/>
          <w:rFonts w:hint="default" w:ascii="Times New Roman" w:hAnsi="Times New Roman" w:eastAsia="SimSun" w:cs="Times New Roman"/>
          <w:b w:val="0"/>
          <w:bCs w:val="0"/>
          <w:i w:val="0"/>
          <w:iCs w:val="0"/>
          <w:caps w:val="0"/>
          <w:color w:val="000000"/>
          <w:spacing w:val="0"/>
          <w:sz w:val="24"/>
          <w:szCs w:val="24"/>
          <w:u w:val="none"/>
          <w:lang w:val="en-US"/>
        </w:rPr>
      </w:pPr>
      <w:r>
        <w:rPr>
          <w:rStyle w:val="14"/>
          <w:rFonts w:hint="default" w:ascii="Times New Roman" w:hAnsi="Times New Roman" w:eastAsia="SimSun" w:cs="Times New Roman"/>
          <w:b/>
          <w:bCs/>
          <w:i w:val="0"/>
          <w:iCs w:val="0"/>
          <w:caps w:val="0"/>
          <w:color w:val="000000"/>
          <w:spacing w:val="0"/>
          <w:sz w:val="24"/>
          <w:szCs w:val="24"/>
          <w:u w:val="none"/>
          <w:lang w:val="en-US"/>
        </w:rPr>
        <w:t>OUTPUT:</w:t>
      </w:r>
    </w:p>
    <w:p>
      <w:pPr>
        <w:pStyle w:val="3"/>
        <w:keepNext w:val="0"/>
        <w:keepLines w:val="0"/>
        <w:widowControl/>
        <w:suppressLineNumbers w:val="0"/>
        <w:ind w:left="1260" w:leftChars="0" w:firstLine="420" w:firstLineChars="0"/>
        <w:rPr>
          <w:rFonts w:hint="default" w:ascii="Times New Roman" w:hAnsi="Times New Roman" w:cs="Times New Roman"/>
          <w:i w:val="0"/>
          <w:caps w:val="0"/>
          <w:color w:val="000000"/>
          <w:spacing w:val="0"/>
        </w:rPr>
      </w:pPr>
      <w:r>
        <w:rPr>
          <w:rFonts w:hint="default" w:ascii="Times New Roman" w:hAnsi="Times New Roman" w:cs="Times New Roman"/>
          <w:i w:val="0"/>
          <w:caps w:val="0"/>
          <w:color w:val="000000"/>
          <w:spacing w:val="0"/>
        </w:rPr>
        <w:t>HTML </w:t>
      </w:r>
      <w:r>
        <w:rPr>
          <w:rFonts w:hint="default" w:ascii="Times New Roman" w:hAnsi="Times New Roman" w:cs="Times New Roman"/>
          <w:i w:val="0"/>
          <w:caps w:val="0"/>
          <w:color w:val="000000"/>
          <w:spacing w:val="0"/>
          <w:sz w:val="28"/>
          <w:szCs w:val="28"/>
        </w:rPr>
        <w:t>Small </w:t>
      </w:r>
      <w:r>
        <w:rPr>
          <w:rFonts w:hint="default" w:ascii="Times New Roman" w:hAnsi="Times New Roman" w:cs="Times New Roman"/>
          <w:i w:val="0"/>
          <w:caps w:val="0"/>
          <w:color w:val="000000"/>
          <w:spacing w:val="0"/>
        </w:rPr>
        <w:t>Formatting</w:t>
      </w:r>
    </w:p>
    <w:p>
      <w:pPr>
        <w:pStyle w:val="3"/>
        <w:keepNext w:val="0"/>
        <w:keepLines w:val="0"/>
        <w:widowControl/>
        <w:suppressLineNumbers w:val="0"/>
        <w:ind w:left="1260" w:leftChars="0" w:firstLine="420" w:firstLineChars="0"/>
        <w:rPr>
          <w:rFonts w:hint="default" w:ascii="Times New Roman" w:hAnsi="Times New Roman" w:cs="Times New Roman"/>
          <w:i w:val="0"/>
          <w:caps w:val="0"/>
          <w:color w:val="000000"/>
          <w:spacing w:val="0"/>
        </w:rPr>
      </w:pPr>
      <w:r>
        <w:rPr>
          <w:rFonts w:hint="default" w:ascii="Times New Roman" w:hAnsi="Times New Roman" w:cs="Times New Roman"/>
          <w:i w:val="0"/>
          <w:caps w:val="0"/>
          <w:color w:val="000000"/>
          <w:spacing w:val="0"/>
        </w:rPr>
        <w:t>HTML</w:t>
      </w:r>
      <w:r>
        <w:rPr>
          <w:rFonts w:hint="default" w:ascii="Times New Roman" w:hAnsi="Times New Roman" w:cs="Times New Roman"/>
          <w:i w:val="0"/>
          <w:caps w:val="0"/>
          <w:color w:val="000000"/>
          <w:spacing w:val="0"/>
          <w:highlight w:val="yellow"/>
          <w:shd w:val="clear" w:color="FFFFFF" w:fill="D9D9D9"/>
        </w:rPr>
        <w:t> Marked</w:t>
      </w:r>
      <w:r>
        <w:rPr>
          <w:rFonts w:hint="default" w:ascii="Times New Roman" w:hAnsi="Times New Roman" w:cs="Times New Roman"/>
          <w:i w:val="0"/>
          <w:caps w:val="0"/>
          <w:color w:val="000000"/>
          <w:spacing w:val="0"/>
        </w:rPr>
        <w:t> Formatting</w:t>
      </w:r>
    </w:p>
    <w:p>
      <w:pPr>
        <w:keepNext w:val="0"/>
        <w:keepLines w:val="0"/>
        <w:widowControl/>
        <w:numPr>
          <w:ilvl w:val="0"/>
          <w:numId w:val="0"/>
        </w:numPr>
        <w:suppressLineNumbers w:val="0"/>
        <w:spacing w:before="0" w:beforeAutospacing="1" w:after="0" w:afterAutospacing="1"/>
        <w:ind w:leftChars="0"/>
        <w:rPr>
          <w:rStyle w:val="14"/>
          <w:rFonts w:hint="default" w:ascii="Times New Roman" w:hAnsi="Times New Roman" w:eastAsia="SimSun" w:cs="Times New Roman"/>
          <w:b/>
          <w:bCs/>
          <w:i w:val="0"/>
          <w:iCs w:val="0"/>
          <w:caps w:val="0"/>
          <w:color w:val="000000"/>
          <w:spacing w:val="0"/>
          <w:sz w:val="24"/>
          <w:szCs w:val="24"/>
          <w:u w:val="single"/>
          <w:lang w:val="en-US"/>
        </w:rPr>
      </w:pPr>
      <w:r>
        <w:rPr>
          <w:rStyle w:val="14"/>
          <w:rFonts w:hint="default" w:ascii="Times New Roman" w:hAnsi="Times New Roman" w:eastAsia="SimSun" w:cs="Times New Roman"/>
          <w:b/>
          <w:bCs/>
          <w:i w:val="0"/>
          <w:iCs w:val="0"/>
          <w:caps w:val="0"/>
          <w:color w:val="000000"/>
          <w:spacing w:val="0"/>
          <w:sz w:val="24"/>
          <w:szCs w:val="24"/>
          <w:u w:val="single"/>
          <w:lang w:val="en-US"/>
        </w:rPr>
        <w:t>HTML del, ins, sub and sup element:</w:t>
      </w:r>
    </w:p>
    <w:p>
      <w:pPr>
        <w:keepNext w:val="0"/>
        <w:keepLines w:val="0"/>
        <w:widowControl/>
        <w:numPr>
          <w:ilvl w:val="0"/>
          <w:numId w:val="0"/>
        </w:numPr>
        <w:suppressLineNumbers w:val="0"/>
        <w:spacing w:before="0" w:beforeAutospacing="1" w:after="0" w:afterAutospacing="1"/>
        <w:ind w:leftChars="0"/>
        <w:rPr>
          <w:rFonts w:hint="default" w:ascii="Verdana" w:hAnsi="Verdana" w:eastAsia="SimSun" w:cs="Verdana"/>
          <w:i w:val="0"/>
          <w:caps w:val="0"/>
          <w:color w:val="000000"/>
          <w:spacing w:val="0"/>
          <w:sz w:val="22"/>
          <w:szCs w:val="22"/>
          <w:shd w:val="clear" w:fill="FFFFFF"/>
        </w:rPr>
      </w:pPr>
      <w:r>
        <w:rPr>
          <w:rFonts w:ascii="Verdana" w:hAnsi="Verdana" w:eastAsia="SimSun" w:cs="Verdana"/>
          <w:i w:val="0"/>
          <w:caps w:val="0"/>
          <w:color w:val="000000"/>
          <w:spacing w:val="0"/>
          <w:sz w:val="22"/>
          <w:szCs w:val="22"/>
          <w:shd w:val="clear" w:fill="FFFFFF"/>
        </w:rPr>
        <w:t>The HTML</w:t>
      </w:r>
      <w:r>
        <w:rPr>
          <w:rFonts w:hint="default" w:ascii="Verdana" w:hAnsi="Verdana" w:eastAsia="SimSun" w:cs="Verdana"/>
          <w:i w:val="0"/>
          <w:caps w:val="0"/>
          <w:color w:val="000000"/>
          <w:spacing w:val="0"/>
          <w:sz w:val="22"/>
          <w:szCs w:val="22"/>
          <w:shd w:val="clear" w:fill="FFFFFF"/>
        </w:rPr>
        <w:t> </w:t>
      </w:r>
      <w:r>
        <w:rPr>
          <w:rStyle w:val="16"/>
          <w:rFonts w:ascii="Consolas" w:hAnsi="Consolas" w:eastAsia="Consolas" w:cs="Consolas"/>
          <w:i w:val="0"/>
          <w:caps w:val="0"/>
          <w:color w:val="DC143C"/>
          <w:spacing w:val="0"/>
          <w:sz w:val="24"/>
          <w:szCs w:val="24"/>
          <w:shd w:val="clear" w:fill="F1F1F1"/>
        </w:rPr>
        <w:t>&lt;del&gt;</w:t>
      </w:r>
      <w:r>
        <w:rPr>
          <w:rFonts w:hint="default" w:ascii="Verdana" w:hAnsi="Verdana" w:eastAsia="SimSun" w:cs="Verdana"/>
          <w:i w:val="0"/>
          <w:caps w:val="0"/>
          <w:color w:val="000000"/>
          <w:spacing w:val="0"/>
          <w:sz w:val="22"/>
          <w:szCs w:val="22"/>
          <w:shd w:val="clear" w:fill="FFFFFF"/>
        </w:rPr>
        <w:t> element defines</w:t>
      </w:r>
      <w:r>
        <w:rPr>
          <w:rFonts w:hint="default" w:ascii="Verdana" w:hAnsi="Verdana" w:eastAsia="SimSun" w:cs="Verdana"/>
          <w:i w:val="0"/>
          <w:caps w:val="0"/>
          <w:color w:val="000000"/>
          <w:spacing w:val="0"/>
          <w:sz w:val="22"/>
          <w:szCs w:val="22"/>
          <w:shd w:val="clear" w:fill="FFFFFF"/>
          <w:lang w:val="en-US"/>
        </w:rPr>
        <w:t xml:space="preserve"> </w:t>
      </w:r>
      <w:r>
        <w:rPr>
          <w:rFonts w:hint="default" w:ascii="Verdana" w:hAnsi="Verdana" w:eastAsia="SimSun" w:cs="Verdana"/>
          <w:i w:val="0"/>
          <w:caps w:val="0"/>
          <w:strike/>
          <w:dstrike w:val="0"/>
          <w:color w:val="000000"/>
          <w:spacing w:val="0"/>
          <w:sz w:val="22"/>
          <w:szCs w:val="22"/>
          <w:shd w:val="clear" w:fill="FFFFFF"/>
        </w:rPr>
        <w:t> deleted</w:t>
      </w:r>
      <w:r>
        <w:rPr>
          <w:rFonts w:hint="default" w:ascii="Verdana" w:hAnsi="Verdana" w:eastAsia="SimSun" w:cs="Verdana"/>
          <w:i w:val="0"/>
          <w:caps w:val="0"/>
          <w:strike/>
          <w:dstrike w:val="0"/>
          <w:color w:val="000000"/>
          <w:spacing w:val="0"/>
          <w:sz w:val="22"/>
          <w:szCs w:val="22"/>
          <w:shd w:val="clear" w:fill="FFFFFF"/>
          <w:lang w:val="en-US"/>
        </w:rPr>
        <w:t xml:space="preserve"> </w:t>
      </w:r>
      <w:r>
        <w:rPr>
          <w:rFonts w:hint="default" w:ascii="Verdana" w:hAnsi="Verdana" w:eastAsia="SimSun" w:cs="Verdana"/>
          <w:i w:val="0"/>
          <w:caps w:val="0"/>
          <w:color w:val="000000"/>
          <w:spacing w:val="0"/>
          <w:sz w:val="22"/>
          <w:szCs w:val="22"/>
          <w:shd w:val="clear" w:fill="FFFFFF"/>
        </w:rPr>
        <w:t>(removed) text.</w:t>
      </w:r>
    </w:p>
    <w:p>
      <w:pPr>
        <w:keepNext w:val="0"/>
        <w:keepLines w:val="0"/>
        <w:widowControl/>
        <w:numPr>
          <w:ilvl w:val="0"/>
          <w:numId w:val="0"/>
        </w:numPr>
        <w:suppressLineNumbers w:val="0"/>
        <w:spacing w:before="0" w:beforeAutospacing="1" w:after="0" w:afterAutospacing="1"/>
        <w:ind w:leftChars="0"/>
        <w:rPr>
          <w:rFonts w:hint="default" w:ascii="Verdana" w:hAnsi="Verdana" w:eastAsia="SimSun" w:cs="Verdana"/>
          <w:i w:val="0"/>
          <w:caps w:val="0"/>
          <w:color w:val="000000"/>
          <w:spacing w:val="0"/>
          <w:sz w:val="22"/>
          <w:szCs w:val="22"/>
          <w:shd w:val="clear" w:fill="FFFFFF"/>
        </w:rPr>
      </w:pPr>
      <w:r>
        <w:rPr>
          <w:rFonts w:ascii="Verdana" w:hAnsi="Verdana" w:eastAsia="SimSun" w:cs="Verdana"/>
          <w:i w:val="0"/>
          <w:caps w:val="0"/>
          <w:color w:val="000000"/>
          <w:spacing w:val="0"/>
          <w:sz w:val="22"/>
          <w:szCs w:val="22"/>
          <w:shd w:val="clear" w:fill="FFFFFF"/>
        </w:rPr>
        <w:t>The HTML</w:t>
      </w:r>
      <w:r>
        <w:rPr>
          <w:rFonts w:hint="default" w:ascii="Verdana" w:hAnsi="Verdana" w:eastAsia="SimSun" w:cs="Verdana"/>
          <w:i w:val="0"/>
          <w:caps w:val="0"/>
          <w:color w:val="000000"/>
          <w:spacing w:val="0"/>
          <w:sz w:val="22"/>
          <w:szCs w:val="22"/>
          <w:shd w:val="clear" w:fill="FFFFFF"/>
        </w:rPr>
        <w:t> </w:t>
      </w:r>
      <w:r>
        <w:rPr>
          <w:rStyle w:val="16"/>
          <w:rFonts w:ascii="Consolas" w:hAnsi="Consolas" w:eastAsia="Consolas" w:cs="Consolas"/>
          <w:i w:val="0"/>
          <w:caps w:val="0"/>
          <w:color w:val="DC143C"/>
          <w:spacing w:val="0"/>
          <w:sz w:val="24"/>
          <w:szCs w:val="24"/>
          <w:shd w:val="clear" w:fill="F1F1F1"/>
        </w:rPr>
        <w:t>&lt;ins&gt;</w:t>
      </w:r>
      <w:r>
        <w:rPr>
          <w:rFonts w:hint="default" w:ascii="Verdana" w:hAnsi="Verdana" w:eastAsia="SimSun" w:cs="Verdana"/>
          <w:i w:val="0"/>
          <w:caps w:val="0"/>
          <w:color w:val="000000"/>
          <w:spacing w:val="0"/>
          <w:sz w:val="22"/>
          <w:szCs w:val="22"/>
          <w:shd w:val="clear" w:fill="FFFFFF"/>
        </w:rPr>
        <w:t> element defines </w:t>
      </w:r>
      <w:ins w:id="0">
        <w:r>
          <w:rPr>
            <w:rFonts w:hint="default" w:ascii="Verdana" w:hAnsi="Verdana" w:eastAsia="SimSun" w:cs="Verdana"/>
            <w:i w:val="0"/>
            <w:caps w:val="0"/>
            <w:color w:val="000000"/>
            <w:spacing w:val="0"/>
            <w:sz w:val="22"/>
            <w:szCs w:val="22"/>
            <w:shd w:val="clear" w:fill="FFFFFF"/>
          </w:rPr>
          <w:t>inserted</w:t>
        </w:r>
      </w:ins>
      <w:r>
        <w:rPr>
          <w:rFonts w:hint="default" w:ascii="Verdana" w:hAnsi="Verdana" w:eastAsia="SimSun" w:cs="Verdana"/>
          <w:i w:val="0"/>
          <w:caps w:val="0"/>
          <w:color w:val="000000"/>
          <w:spacing w:val="0"/>
          <w:sz w:val="22"/>
          <w:szCs w:val="22"/>
          <w:shd w:val="clear" w:fill="FFFFFF"/>
        </w:rPr>
        <w:t> (added) text</w:t>
      </w:r>
    </w:p>
    <w:p>
      <w:pPr>
        <w:keepNext w:val="0"/>
        <w:keepLines w:val="0"/>
        <w:widowControl/>
        <w:numPr>
          <w:ilvl w:val="0"/>
          <w:numId w:val="0"/>
        </w:numPr>
        <w:suppressLineNumbers w:val="0"/>
        <w:spacing w:before="0" w:beforeAutospacing="1" w:after="0" w:afterAutospacing="1"/>
        <w:ind w:leftChars="0"/>
        <w:rPr>
          <w:rFonts w:hint="default" w:ascii="Verdana" w:hAnsi="Verdana" w:eastAsia="SimSun" w:cs="Verdana"/>
          <w:i w:val="0"/>
          <w:caps w:val="0"/>
          <w:color w:val="000000"/>
          <w:spacing w:val="0"/>
          <w:sz w:val="22"/>
          <w:szCs w:val="22"/>
          <w:shd w:val="clear" w:fill="FFFFFF"/>
        </w:rPr>
      </w:pPr>
      <w:r>
        <w:rPr>
          <w:rFonts w:ascii="Verdana" w:hAnsi="Verdana" w:eastAsia="SimSun" w:cs="Verdana"/>
          <w:i w:val="0"/>
          <w:caps w:val="0"/>
          <w:color w:val="000000"/>
          <w:spacing w:val="0"/>
          <w:sz w:val="22"/>
          <w:szCs w:val="22"/>
          <w:shd w:val="clear" w:fill="FFFFFF"/>
        </w:rPr>
        <w:t>The HTML</w:t>
      </w:r>
      <w:r>
        <w:rPr>
          <w:rFonts w:hint="default" w:ascii="Verdana" w:hAnsi="Verdana" w:eastAsia="SimSun" w:cs="Verdana"/>
          <w:i w:val="0"/>
          <w:caps w:val="0"/>
          <w:color w:val="000000"/>
          <w:spacing w:val="0"/>
          <w:sz w:val="22"/>
          <w:szCs w:val="22"/>
          <w:shd w:val="clear" w:fill="FFFFFF"/>
        </w:rPr>
        <w:t> </w:t>
      </w:r>
      <w:r>
        <w:rPr>
          <w:rStyle w:val="16"/>
          <w:rFonts w:ascii="Consolas" w:hAnsi="Consolas" w:eastAsia="Consolas" w:cs="Consolas"/>
          <w:i w:val="0"/>
          <w:caps w:val="0"/>
          <w:color w:val="DC143C"/>
          <w:spacing w:val="0"/>
          <w:sz w:val="24"/>
          <w:szCs w:val="24"/>
          <w:shd w:val="clear" w:fill="F1F1F1"/>
        </w:rPr>
        <w:t>&lt;sub&gt;</w:t>
      </w:r>
      <w:r>
        <w:rPr>
          <w:rFonts w:hint="default" w:ascii="Verdana" w:hAnsi="Verdana" w:eastAsia="SimSun" w:cs="Verdana"/>
          <w:i w:val="0"/>
          <w:caps w:val="0"/>
          <w:color w:val="000000"/>
          <w:spacing w:val="0"/>
          <w:sz w:val="22"/>
          <w:szCs w:val="22"/>
          <w:shd w:val="clear" w:fill="FFFFFF"/>
        </w:rPr>
        <w:t> element defines </w:t>
      </w:r>
      <w:r>
        <w:rPr>
          <w:rFonts w:hint="default" w:ascii="Verdana" w:hAnsi="Verdana" w:eastAsia="SimSun" w:cs="Verdana"/>
          <w:i w:val="0"/>
          <w:caps w:val="0"/>
          <w:color w:val="000000"/>
          <w:spacing w:val="0"/>
          <w:sz w:val="16"/>
          <w:szCs w:val="16"/>
          <w:shd w:val="clear" w:fill="FFFFFF"/>
          <w:vertAlign w:val="baseline"/>
        </w:rPr>
        <w:t>subscripted</w:t>
      </w:r>
      <w:r>
        <w:rPr>
          <w:rFonts w:hint="default" w:ascii="Verdana" w:hAnsi="Verdana" w:eastAsia="SimSun" w:cs="Verdana"/>
          <w:i w:val="0"/>
          <w:caps w:val="0"/>
          <w:color w:val="000000"/>
          <w:spacing w:val="0"/>
          <w:sz w:val="22"/>
          <w:szCs w:val="22"/>
          <w:shd w:val="clear" w:fill="FFFFFF"/>
        </w:rPr>
        <w:t> text.</w:t>
      </w:r>
    </w:p>
    <w:p>
      <w:pPr>
        <w:keepNext w:val="0"/>
        <w:keepLines w:val="0"/>
        <w:widowControl/>
        <w:numPr>
          <w:ilvl w:val="0"/>
          <w:numId w:val="0"/>
        </w:numPr>
        <w:suppressLineNumbers w:val="0"/>
        <w:spacing w:before="0" w:beforeAutospacing="1" w:after="0" w:afterAutospacing="1"/>
        <w:ind w:leftChars="0"/>
        <w:rPr>
          <w:rFonts w:hint="default" w:ascii="Verdana" w:hAnsi="Verdana" w:eastAsia="SimSun" w:cs="Verdana"/>
          <w:i w:val="0"/>
          <w:caps w:val="0"/>
          <w:color w:val="000000"/>
          <w:spacing w:val="0"/>
          <w:sz w:val="22"/>
          <w:szCs w:val="22"/>
          <w:shd w:val="clear" w:fill="FFFFFF"/>
        </w:rPr>
      </w:pPr>
      <w:r>
        <w:rPr>
          <w:rFonts w:ascii="Verdana" w:hAnsi="Verdana" w:eastAsia="SimSun" w:cs="Verdana"/>
          <w:i w:val="0"/>
          <w:caps w:val="0"/>
          <w:color w:val="000000"/>
          <w:spacing w:val="0"/>
          <w:sz w:val="22"/>
          <w:szCs w:val="22"/>
          <w:shd w:val="clear" w:fill="FFFFFF"/>
        </w:rPr>
        <w:t>The HTML</w:t>
      </w:r>
      <w:r>
        <w:rPr>
          <w:rFonts w:hint="default" w:ascii="Verdana" w:hAnsi="Verdana" w:eastAsia="SimSun" w:cs="Verdana"/>
          <w:i w:val="0"/>
          <w:caps w:val="0"/>
          <w:color w:val="000000"/>
          <w:spacing w:val="0"/>
          <w:sz w:val="22"/>
          <w:szCs w:val="22"/>
          <w:shd w:val="clear" w:fill="FFFFFF"/>
        </w:rPr>
        <w:t> </w:t>
      </w:r>
      <w:r>
        <w:rPr>
          <w:rStyle w:val="16"/>
          <w:rFonts w:ascii="Consolas" w:hAnsi="Consolas" w:eastAsia="Consolas" w:cs="Consolas"/>
          <w:i w:val="0"/>
          <w:caps w:val="0"/>
          <w:color w:val="DC143C"/>
          <w:spacing w:val="0"/>
          <w:sz w:val="24"/>
          <w:szCs w:val="24"/>
          <w:shd w:val="clear" w:fill="F1F1F1"/>
        </w:rPr>
        <w:t>&lt;sup&gt;</w:t>
      </w:r>
      <w:r>
        <w:rPr>
          <w:rFonts w:hint="default" w:ascii="Verdana" w:hAnsi="Verdana" w:eastAsia="SimSun" w:cs="Verdana"/>
          <w:i w:val="0"/>
          <w:caps w:val="0"/>
          <w:color w:val="000000"/>
          <w:spacing w:val="0"/>
          <w:sz w:val="22"/>
          <w:szCs w:val="22"/>
          <w:shd w:val="clear" w:fill="FFFFFF"/>
        </w:rPr>
        <w:t> element defines </w:t>
      </w:r>
      <w:r>
        <w:rPr>
          <w:rFonts w:hint="default" w:ascii="Verdana" w:hAnsi="Verdana" w:eastAsia="SimSun" w:cs="Verdana"/>
          <w:i w:val="0"/>
          <w:caps w:val="0"/>
          <w:color w:val="000000"/>
          <w:spacing w:val="0"/>
          <w:sz w:val="16"/>
          <w:szCs w:val="16"/>
          <w:shd w:val="clear" w:fill="FFFFFF"/>
          <w:vertAlign w:val="baseline"/>
        </w:rPr>
        <w:t>superscripted</w:t>
      </w:r>
      <w:r>
        <w:rPr>
          <w:rFonts w:hint="default" w:ascii="Verdana" w:hAnsi="Verdana" w:eastAsia="SimSun" w:cs="Verdana"/>
          <w:i w:val="0"/>
          <w:caps w:val="0"/>
          <w:color w:val="000000"/>
          <w:spacing w:val="0"/>
          <w:sz w:val="22"/>
          <w:szCs w:val="22"/>
          <w:shd w:val="clear" w:fill="FFFFFF"/>
        </w:rPr>
        <w:t> text.</w:t>
      </w:r>
    </w:p>
    <w:p>
      <w:pPr>
        <w:keepNext w:val="0"/>
        <w:keepLines w:val="0"/>
        <w:widowControl/>
        <w:numPr>
          <w:ilvl w:val="0"/>
          <w:numId w:val="46"/>
        </w:numPr>
        <w:suppressLineNumbers w:val="0"/>
        <w:spacing w:before="0" w:beforeAutospacing="1" w:after="0" w:afterAutospacing="1"/>
        <w:ind w:left="420" w:leftChars="0" w:hanging="420" w:firstLineChars="0"/>
        <w:rPr>
          <w:rFonts w:hint="default" w:ascii="Verdana" w:hAnsi="Verdana" w:eastAsia="SimSun" w:cs="Verdana"/>
          <w:b/>
          <w:bCs/>
          <w:i w:val="0"/>
          <w:caps w:val="0"/>
          <w:color w:val="000000"/>
          <w:spacing w:val="0"/>
          <w:sz w:val="22"/>
          <w:szCs w:val="22"/>
          <w:shd w:val="clear" w:fill="FFFFFF"/>
        </w:rPr>
      </w:pPr>
      <w:r>
        <w:rPr>
          <w:rFonts w:hint="default" w:ascii="Times New Roman" w:hAnsi="Times New Roman" w:eastAsia="SimSun" w:cs="Times New Roman"/>
          <w:b/>
          <w:bCs/>
          <w:i w:val="0"/>
          <w:caps w:val="0"/>
          <w:color w:val="000000"/>
          <w:spacing w:val="0"/>
          <w:sz w:val="24"/>
          <w:szCs w:val="24"/>
          <w:shd w:val="clear" w:fill="FFFFFF"/>
          <w:lang w:val="en-US"/>
        </w:rPr>
        <w:t>Example:</w:t>
      </w:r>
    </w:p>
    <w:p>
      <w:pPr>
        <w:keepNext w:val="0"/>
        <w:keepLines w:val="0"/>
        <w:widowControl/>
        <w:numPr>
          <w:ilvl w:val="0"/>
          <w:numId w:val="0"/>
        </w:numPr>
        <w:suppressLineNumbers w:val="0"/>
        <w:spacing w:before="0" w:beforeAutospacing="1" w:after="0" w:afterAutospacing="1"/>
        <w:ind w:left="840" w:leftChars="0" w:firstLine="420" w:firstLineChars="0"/>
        <w:rPr>
          <w:rFonts w:hint="default" w:ascii="Times New Roman" w:hAnsi="Times New Roman" w:eastAsia="SimSun" w:cs="Times New Roman"/>
          <w:b w:val="0"/>
          <w:bCs w:val="0"/>
          <w:i w:val="0"/>
          <w:caps w:val="0"/>
          <w:color w:val="000000"/>
          <w:spacing w:val="0"/>
          <w:sz w:val="24"/>
          <w:szCs w:val="24"/>
          <w:shd w:val="clear" w:fill="FFFFFF"/>
        </w:rPr>
      </w:pPr>
      <w:r>
        <w:rPr>
          <w:rFonts w:hint="default" w:ascii="Times New Roman" w:hAnsi="Times New Roman" w:eastAsia="SimSun" w:cs="Times New Roman"/>
          <w:b w:val="0"/>
          <w:bCs w:val="0"/>
          <w:i w:val="0"/>
          <w:caps w:val="0"/>
          <w:color w:val="000000"/>
          <w:spacing w:val="0"/>
          <w:sz w:val="24"/>
          <w:szCs w:val="24"/>
          <w:shd w:val="clear" w:fill="FFFFFF"/>
        </w:rPr>
        <w:t>&lt;!DOCTYPE html&gt;</w:t>
      </w:r>
    </w:p>
    <w:p>
      <w:pPr>
        <w:keepNext w:val="0"/>
        <w:keepLines w:val="0"/>
        <w:widowControl/>
        <w:numPr>
          <w:ilvl w:val="0"/>
          <w:numId w:val="0"/>
        </w:numPr>
        <w:suppressLineNumbers w:val="0"/>
        <w:spacing w:before="0" w:beforeAutospacing="1" w:after="0" w:afterAutospacing="1"/>
        <w:ind w:left="840" w:leftChars="0" w:firstLine="420" w:firstLineChars="0"/>
        <w:rPr>
          <w:rFonts w:hint="default" w:ascii="Times New Roman" w:hAnsi="Times New Roman" w:eastAsia="SimSun" w:cs="Times New Roman"/>
          <w:b w:val="0"/>
          <w:bCs w:val="0"/>
          <w:i w:val="0"/>
          <w:caps w:val="0"/>
          <w:color w:val="000000"/>
          <w:spacing w:val="0"/>
          <w:sz w:val="24"/>
          <w:szCs w:val="24"/>
          <w:shd w:val="clear" w:fill="FFFFFF"/>
        </w:rPr>
      </w:pPr>
      <w:r>
        <w:rPr>
          <w:rFonts w:hint="default" w:ascii="Times New Roman" w:hAnsi="Times New Roman" w:eastAsia="SimSun" w:cs="Times New Roman"/>
          <w:b w:val="0"/>
          <w:bCs w:val="0"/>
          <w:i w:val="0"/>
          <w:caps w:val="0"/>
          <w:color w:val="000000"/>
          <w:spacing w:val="0"/>
          <w:sz w:val="24"/>
          <w:szCs w:val="24"/>
          <w:shd w:val="clear" w:fill="FFFFFF"/>
        </w:rPr>
        <w:t>&lt;html&gt;</w:t>
      </w:r>
    </w:p>
    <w:p>
      <w:pPr>
        <w:keepNext w:val="0"/>
        <w:keepLines w:val="0"/>
        <w:widowControl/>
        <w:numPr>
          <w:ilvl w:val="0"/>
          <w:numId w:val="0"/>
        </w:numPr>
        <w:suppressLineNumbers w:val="0"/>
        <w:spacing w:before="0" w:beforeAutospacing="1" w:after="0" w:afterAutospacing="1"/>
        <w:ind w:left="840" w:leftChars="0" w:firstLine="420" w:firstLineChars="0"/>
        <w:rPr>
          <w:rFonts w:hint="default" w:ascii="Times New Roman" w:hAnsi="Times New Roman" w:eastAsia="SimSun" w:cs="Times New Roman"/>
          <w:b w:val="0"/>
          <w:bCs w:val="0"/>
          <w:i w:val="0"/>
          <w:caps w:val="0"/>
          <w:color w:val="000000"/>
          <w:spacing w:val="0"/>
          <w:sz w:val="24"/>
          <w:szCs w:val="24"/>
          <w:shd w:val="clear" w:fill="FFFFFF"/>
        </w:rPr>
      </w:pPr>
      <w:r>
        <w:rPr>
          <w:rFonts w:hint="default" w:ascii="Times New Roman" w:hAnsi="Times New Roman" w:eastAsia="SimSun" w:cs="Times New Roman"/>
          <w:b w:val="0"/>
          <w:bCs w:val="0"/>
          <w:i w:val="0"/>
          <w:caps w:val="0"/>
          <w:color w:val="000000"/>
          <w:spacing w:val="0"/>
          <w:sz w:val="24"/>
          <w:szCs w:val="24"/>
          <w:shd w:val="clear" w:fill="FFFFFF"/>
        </w:rPr>
        <w:t>&lt;body&gt;</w:t>
      </w:r>
    </w:p>
    <w:p>
      <w:pPr>
        <w:keepNext w:val="0"/>
        <w:keepLines w:val="0"/>
        <w:widowControl/>
        <w:numPr>
          <w:ilvl w:val="0"/>
          <w:numId w:val="0"/>
        </w:numPr>
        <w:suppressLineNumbers w:val="0"/>
        <w:spacing w:before="0" w:beforeAutospacing="1" w:after="0" w:afterAutospacing="1"/>
        <w:ind w:left="840" w:leftChars="0" w:firstLine="420" w:firstLineChars="0"/>
        <w:rPr>
          <w:rFonts w:hint="default" w:ascii="Times New Roman" w:hAnsi="Times New Roman" w:eastAsia="SimSun" w:cs="Times New Roman"/>
          <w:b w:val="0"/>
          <w:bCs w:val="0"/>
          <w:i w:val="0"/>
          <w:caps w:val="0"/>
          <w:color w:val="000000"/>
          <w:spacing w:val="0"/>
          <w:sz w:val="24"/>
          <w:szCs w:val="24"/>
          <w:shd w:val="clear" w:fill="FFFFFF"/>
        </w:rPr>
      </w:pPr>
      <w:r>
        <w:rPr>
          <w:rFonts w:hint="default" w:ascii="Times New Roman" w:hAnsi="Times New Roman" w:eastAsia="SimSun" w:cs="Times New Roman"/>
          <w:b w:val="0"/>
          <w:bCs w:val="0"/>
          <w:i w:val="0"/>
          <w:caps w:val="0"/>
          <w:color w:val="000000"/>
          <w:spacing w:val="0"/>
          <w:sz w:val="24"/>
          <w:szCs w:val="24"/>
          <w:shd w:val="clear" w:fill="FFFFFF"/>
        </w:rPr>
        <w:t>&lt;p&gt;The del element represents deleted (removed) text.&lt;/p&gt;</w:t>
      </w:r>
    </w:p>
    <w:p>
      <w:pPr>
        <w:keepNext w:val="0"/>
        <w:keepLines w:val="0"/>
        <w:widowControl/>
        <w:numPr>
          <w:ilvl w:val="0"/>
          <w:numId w:val="0"/>
        </w:numPr>
        <w:suppressLineNumbers w:val="0"/>
        <w:spacing w:before="0" w:beforeAutospacing="1" w:after="0" w:afterAutospacing="1"/>
        <w:ind w:left="840" w:leftChars="0" w:firstLine="420" w:firstLineChars="0"/>
        <w:rPr>
          <w:rFonts w:hint="default" w:ascii="Times New Roman" w:hAnsi="Times New Roman" w:eastAsia="SimSun" w:cs="Times New Roman"/>
          <w:b w:val="0"/>
          <w:bCs w:val="0"/>
          <w:i w:val="0"/>
          <w:caps w:val="0"/>
          <w:color w:val="000000"/>
          <w:spacing w:val="0"/>
          <w:sz w:val="24"/>
          <w:szCs w:val="24"/>
          <w:shd w:val="clear" w:fill="FFFFFF"/>
        </w:rPr>
      </w:pPr>
      <w:r>
        <w:rPr>
          <w:rFonts w:hint="default" w:ascii="Times New Roman" w:hAnsi="Times New Roman" w:eastAsia="SimSun" w:cs="Times New Roman"/>
          <w:b w:val="0"/>
          <w:bCs w:val="0"/>
          <w:i w:val="0"/>
          <w:caps w:val="0"/>
          <w:color w:val="000000"/>
          <w:spacing w:val="0"/>
          <w:sz w:val="24"/>
          <w:szCs w:val="24"/>
          <w:shd w:val="clear" w:fill="FFFFFF"/>
        </w:rPr>
        <w:t>&lt;p&gt;My favorite color is &lt;del&gt;blue&lt;/del&gt; red.&lt;/p&gt;</w:t>
      </w:r>
    </w:p>
    <w:p>
      <w:pPr>
        <w:keepNext w:val="0"/>
        <w:keepLines w:val="0"/>
        <w:widowControl/>
        <w:numPr>
          <w:ilvl w:val="0"/>
          <w:numId w:val="0"/>
        </w:numPr>
        <w:suppressLineNumbers w:val="0"/>
        <w:spacing w:before="0" w:beforeAutospacing="1" w:after="0" w:afterAutospacing="1"/>
        <w:ind w:left="840" w:leftChars="0" w:firstLine="420" w:firstLineChars="0"/>
        <w:rPr>
          <w:rFonts w:hint="default" w:ascii="Times New Roman" w:hAnsi="Times New Roman" w:eastAsia="SimSun" w:cs="Times New Roman"/>
          <w:b w:val="0"/>
          <w:bCs w:val="0"/>
          <w:i w:val="0"/>
          <w:caps w:val="0"/>
          <w:color w:val="000000"/>
          <w:spacing w:val="0"/>
          <w:sz w:val="24"/>
          <w:szCs w:val="24"/>
          <w:shd w:val="clear" w:fill="FFFFFF"/>
        </w:rPr>
      </w:pPr>
      <w:r>
        <w:rPr>
          <w:rFonts w:hint="default" w:ascii="Times New Roman" w:hAnsi="Times New Roman" w:eastAsia="SimSun" w:cs="Times New Roman"/>
          <w:b w:val="0"/>
          <w:bCs w:val="0"/>
          <w:i w:val="0"/>
          <w:caps w:val="0"/>
          <w:color w:val="000000"/>
          <w:spacing w:val="0"/>
          <w:sz w:val="24"/>
          <w:szCs w:val="24"/>
          <w:shd w:val="clear" w:fill="FFFFFF"/>
        </w:rPr>
        <w:t>&lt;p&gt;My favorite &lt;ins&gt;color&lt;/ins&gt; is red.&lt;/p&gt;</w:t>
      </w:r>
    </w:p>
    <w:p>
      <w:pPr>
        <w:keepNext w:val="0"/>
        <w:keepLines w:val="0"/>
        <w:widowControl/>
        <w:numPr>
          <w:ilvl w:val="0"/>
          <w:numId w:val="0"/>
        </w:numPr>
        <w:suppressLineNumbers w:val="0"/>
        <w:spacing w:before="0" w:beforeAutospacing="1" w:after="0" w:afterAutospacing="1"/>
        <w:ind w:left="840" w:leftChars="0" w:firstLine="420" w:firstLineChars="0"/>
        <w:rPr>
          <w:rFonts w:hint="default" w:ascii="Times New Roman" w:hAnsi="Times New Roman" w:eastAsia="SimSun" w:cs="Times New Roman"/>
          <w:b w:val="0"/>
          <w:bCs w:val="0"/>
          <w:i w:val="0"/>
          <w:caps w:val="0"/>
          <w:color w:val="000000"/>
          <w:spacing w:val="0"/>
          <w:sz w:val="24"/>
          <w:szCs w:val="24"/>
          <w:shd w:val="clear" w:fill="FFFFFF"/>
        </w:rPr>
      </w:pPr>
      <w:r>
        <w:rPr>
          <w:rFonts w:hint="default" w:ascii="Times New Roman" w:hAnsi="Times New Roman" w:eastAsia="SimSun" w:cs="Times New Roman"/>
          <w:b w:val="0"/>
          <w:bCs w:val="0"/>
          <w:i w:val="0"/>
          <w:caps w:val="0"/>
          <w:color w:val="000000"/>
          <w:spacing w:val="0"/>
          <w:sz w:val="24"/>
          <w:szCs w:val="24"/>
          <w:shd w:val="clear" w:fill="FFFFFF"/>
        </w:rPr>
        <w:t>&lt;p&gt;This is &lt;sub&gt;subscripted&lt;/sub&gt; text.&lt;/p&gt;</w:t>
      </w:r>
    </w:p>
    <w:p>
      <w:pPr>
        <w:keepNext w:val="0"/>
        <w:keepLines w:val="0"/>
        <w:widowControl/>
        <w:numPr>
          <w:ilvl w:val="0"/>
          <w:numId w:val="0"/>
        </w:numPr>
        <w:suppressLineNumbers w:val="0"/>
        <w:spacing w:before="0" w:beforeAutospacing="1" w:after="0" w:afterAutospacing="1"/>
        <w:ind w:left="840" w:leftChars="0" w:firstLine="420" w:firstLineChars="0"/>
        <w:rPr>
          <w:rFonts w:hint="default" w:ascii="Times New Roman" w:hAnsi="Times New Roman" w:eastAsia="SimSun" w:cs="Times New Roman"/>
          <w:b w:val="0"/>
          <w:bCs w:val="0"/>
          <w:i w:val="0"/>
          <w:caps w:val="0"/>
          <w:color w:val="000000"/>
          <w:spacing w:val="0"/>
          <w:sz w:val="24"/>
          <w:szCs w:val="24"/>
          <w:shd w:val="clear" w:fill="FFFFFF"/>
        </w:rPr>
      </w:pPr>
      <w:r>
        <w:rPr>
          <w:rFonts w:hint="default" w:ascii="Times New Roman" w:hAnsi="Times New Roman" w:eastAsia="SimSun" w:cs="Times New Roman"/>
          <w:b w:val="0"/>
          <w:bCs w:val="0"/>
          <w:i w:val="0"/>
          <w:caps w:val="0"/>
          <w:color w:val="000000"/>
          <w:spacing w:val="0"/>
          <w:sz w:val="24"/>
          <w:szCs w:val="24"/>
          <w:shd w:val="clear" w:fill="FFFFFF"/>
        </w:rPr>
        <w:t>&lt;p&gt;This is &lt;sup&gt;superscripted&lt;/sup&gt; text.&lt;/p&gt;</w:t>
      </w:r>
    </w:p>
    <w:p>
      <w:pPr>
        <w:keepNext w:val="0"/>
        <w:keepLines w:val="0"/>
        <w:widowControl/>
        <w:numPr>
          <w:ilvl w:val="0"/>
          <w:numId w:val="0"/>
        </w:numPr>
        <w:suppressLineNumbers w:val="0"/>
        <w:spacing w:before="0" w:beforeAutospacing="1" w:after="0" w:afterAutospacing="1"/>
        <w:ind w:left="840" w:leftChars="0" w:firstLine="420" w:firstLineChars="0"/>
        <w:rPr>
          <w:rFonts w:hint="default" w:ascii="Times New Roman" w:hAnsi="Times New Roman" w:eastAsia="SimSun" w:cs="Times New Roman"/>
          <w:b w:val="0"/>
          <w:bCs w:val="0"/>
          <w:i w:val="0"/>
          <w:caps w:val="0"/>
          <w:color w:val="000000"/>
          <w:spacing w:val="0"/>
          <w:sz w:val="24"/>
          <w:szCs w:val="24"/>
          <w:shd w:val="clear" w:fill="FFFFFF"/>
        </w:rPr>
      </w:pPr>
      <w:r>
        <w:rPr>
          <w:rFonts w:hint="default" w:ascii="Times New Roman" w:hAnsi="Times New Roman" w:eastAsia="SimSun" w:cs="Times New Roman"/>
          <w:b w:val="0"/>
          <w:bCs w:val="0"/>
          <w:i w:val="0"/>
          <w:caps w:val="0"/>
          <w:color w:val="000000"/>
          <w:spacing w:val="0"/>
          <w:sz w:val="24"/>
          <w:szCs w:val="24"/>
          <w:shd w:val="clear" w:fill="FFFFFF"/>
        </w:rPr>
        <w:t>&lt;/body&gt;</w:t>
      </w:r>
    </w:p>
    <w:p>
      <w:pPr>
        <w:keepNext w:val="0"/>
        <w:keepLines w:val="0"/>
        <w:widowControl/>
        <w:numPr>
          <w:ilvl w:val="0"/>
          <w:numId w:val="0"/>
        </w:numPr>
        <w:suppressLineNumbers w:val="0"/>
        <w:spacing w:before="0" w:beforeAutospacing="1" w:after="0" w:afterAutospacing="1"/>
        <w:ind w:left="840" w:leftChars="0" w:firstLine="420" w:firstLineChars="0"/>
        <w:rPr>
          <w:rFonts w:hint="default" w:ascii="Times New Roman" w:hAnsi="Times New Roman" w:eastAsia="SimSun" w:cs="Times New Roman"/>
          <w:b w:val="0"/>
          <w:bCs w:val="0"/>
          <w:i w:val="0"/>
          <w:caps w:val="0"/>
          <w:color w:val="000000"/>
          <w:spacing w:val="0"/>
          <w:sz w:val="24"/>
          <w:szCs w:val="24"/>
          <w:shd w:val="clear" w:fill="FFFFFF"/>
        </w:rPr>
      </w:pPr>
      <w:r>
        <w:rPr>
          <w:rFonts w:hint="default" w:ascii="Times New Roman" w:hAnsi="Times New Roman" w:eastAsia="SimSun" w:cs="Times New Roman"/>
          <w:b w:val="0"/>
          <w:bCs w:val="0"/>
          <w:i w:val="0"/>
          <w:caps w:val="0"/>
          <w:color w:val="000000"/>
          <w:spacing w:val="0"/>
          <w:sz w:val="24"/>
          <w:szCs w:val="24"/>
          <w:shd w:val="clear" w:fill="FFFFFF"/>
        </w:rPr>
        <w:t>&lt;/html&gt;</w:t>
      </w:r>
    </w:p>
    <w:p>
      <w:pPr>
        <w:keepNext w:val="0"/>
        <w:keepLines w:val="0"/>
        <w:widowControl/>
        <w:numPr>
          <w:ilvl w:val="0"/>
          <w:numId w:val="47"/>
        </w:numPr>
        <w:suppressLineNumbers w:val="0"/>
        <w:tabs>
          <w:tab w:val="clear" w:pos="420"/>
        </w:tabs>
        <w:spacing w:before="0" w:beforeAutospacing="1" w:after="0" w:afterAutospacing="1"/>
        <w:ind w:left="420" w:leftChars="0" w:hanging="420" w:firstLineChars="0"/>
        <w:rPr>
          <w:rFonts w:hint="default" w:ascii="Verdana" w:hAnsi="Verdana" w:eastAsia="SimSun" w:cs="Verdana"/>
          <w:b/>
          <w:bCs/>
          <w:i w:val="0"/>
          <w:caps w:val="0"/>
          <w:color w:val="000000"/>
          <w:spacing w:val="0"/>
          <w:sz w:val="22"/>
          <w:szCs w:val="22"/>
          <w:shd w:val="clear" w:fill="FFFFFF"/>
        </w:rPr>
      </w:pPr>
      <w:r>
        <w:rPr>
          <w:rFonts w:hint="default" w:ascii="Times New Roman" w:hAnsi="Times New Roman" w:eastAsia="SimSun" w:cs="Times New Roman"/>
          <w:b/>
          <w:bCs/>
          <w:i w:val="0"/>
          <w:caps w:val="0"/>
          <w:color w:val="000000"/>
          <w:spacing w:val="0"/>
          <w:sz w:val="24"/>
          <w:szCs w:val="24"/>
          <w:shd w:val="clear" w:fill="FFFFFF"/>
          <w:lang w:val="en-US"/>
        </w:rPr>
        <w:t>OUTPUT:</w:t>
      </w:r>
    </w:p>
    <w:p>
      <w:pPr>
        <w:pStyle w:val="12"/>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The del element represents deleted (removed) text.</w:t>
      </w:r>
    </w:p>
    <w:p>
      <w:pPr>
        <w:pStyle w:val="12"/>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My favorite color is </w:t>
      </w:r>
      <w:r>
        <w:rPr>
          <w:rFonts w:hint="default" w:ascii="Times New Roman" w:hAnsi="Times New Roman" w:cs="Times New Roman"/>
          <w:i w:val="0"/>
          <w:caps w:val="0"/>
          <w:strike/>
          <w:dstrike w:val="0"/>
          <w:color w:val="000000"/>
          <w:spacing w:val="0"/>
          <w:sz w:val="27"/>
          <w:szCs w:val="27"/>
          <w:lang w:val="en-US"/>
        </w:rPr>
        <w:t>blue</w:t>
      </w:r>
      <w:r>
        <w:rPr>
          <w:rFonts w:hint="default" w:ascii="Times New Roman" w:hAnsi="Times New Roman" w:cs="Times New Roman"/>
          <w:i w:val="0"/>
          <w:caps w:val="0"/>
          <w:strike/>
          <w:dstrike w:val="0"/>
          <w:color w:val="000000"/>
          <w:spacing w:val="0"/>
          <w:sz w:val="27"/>
          <w:szCs w:val="27"/>
        </w:rPr>
        <w:t> </w:t>
      </w:r>
      <w:r>
        <w:rPr>
          <w:rFonts w:hint="default" w:ascii="Times New Roman" w:hAnsi="Times New Roman" w:cs="Times New Roman"/>
          <w:i w:val="0"/>
          <w:caps w:val="0"/>
          <w:color w:val="000000"/>
          <w:spacing w:val="0"/>
          <w:sz w:val="27"/>
          <w:szCs w:val="27"/>
        </w:rPr>
        <w:t>red.</w:t>
      </w:r>
    </w:p>
    <w:p>
      <w:pPr>
        <w:pStyle w:val="12"/>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sz w:val="27"/>
          <w:szCs w:val="27"/>
        </w:rPr>
        <w:t>My favorite </w:t>
      </w:r>
      <w:ins w:id="1">
        <w:r>
          <w:rPr>
            <w:rFonts w:hint="default" w:ascii="Times New Roman" w:hAnsi="Times New Roman" w:eastAsia="SimSun" w:cs="Times New Roman"/>
            <w:i w:val="0"/>
            <w:caps w:val="0"/>
            <w:color w:val="000000"/>
            <w:spacing w:val="0"/>
            <w:sz w:val="27"/>
            <w:szCs w:val="27"/>
          </w:rPr>
          <w:t>color</w:t>
        </w:r>
      </w:ins>
      <w:r>
        <w:rPr>
          <w:rFonts w:hint="default" w:ascii="Times New Roman" w:hAnsi="Times New Roman" w:eastAsia="SimSun" w:cs="Times New Roman"/>
          <w:i w:val="0"/>
          <w:caps w:val="0"/>
          <w:color w:val="000000"/>
          <w:spacing w:val="0"/>
          <w:sz w:val="27"/>
          <w:szCs w:val="27"/>
        </w:rPr>
        <w:t> is red.</w:t>
      </w:r>
    </w:p>
    <w:p>
      <w:pPr>
        <w:keepNext w:val="0"/>
        <w:keepLines w:val="0"/>
        <w:widowControl/>
        <w:numPr>
          <w:ilvl w:val="0"/>
          <w:numId w:val="0"/>
        </w:numPr>
        <w:suppressLineNumbers w:val="0"/>
        <w:spacing w:before="0" w:beforeAutospacing="1" w:after="0" w:afterAutospacing="1"/>
        <w:ind w:leftChars="0"/>
        <w:rPr>
          <w:rFonts w:hint="default" w:ascii="Times New Roman" w:hAnsi="Times New Roman" w:eastAsia="SimSun" w:cs="Times New Roman"/>
          <w:i w:val="0"/>
          <w:caps w:val="0"/>
          <w:color w:val="000000"/>
          <w:spacing w:val="0"/>
          <w:sz w:val="27"/>
          <w:szCs w:val="27"/>
        </w:rPr>
      </w:pPr>
      <w:r>
        <w:rPr>
          <w:rFonts w:hint="default" w:ascii="Times New Roman" w:hAnsi="Times New Roman" w:eastAsia="SimSun" w:cs="Times New Roman"/>
          <w:i w:val="0"/>
          <w:caps w:val="0"/>
          <w:color w:val="000000"/>
          <w:spacing w:val="0"/>
          <w:sz w:val="27"/>
          <w:szCs w:val="27"/>
        </w:rPr>
        <w:t>This is </w:t>
      </w:r>
      <w:r>
        <w:rPr>
          <w:rFonts w:hint="default" w:ascii="Times New Roman" w:hAnsi="Times New Roman" w:eastAsia="SimSun" w:cs="Times New Roman"/>
          <w:i w:val="0"/>
          <w:caps w:val="0"/>
          <w:color w:val="000000"/>
          <w:spacing w:val="0"/>
          <w:sz w:val="24"/>
          <w:szCs w:val="24"/>
          <w:vertAlign w:val="subscript"/>
        </w:rPr>
        <w:t>subscripted</w:t>
      </w:r>
      <w:r>
        <w:rPr>
          <w:rFonts w:hint="default" w:ascii="Times New Roman" w:hAnsi="Times New Roman" w:eastAsia="SimSun" w:cs="Times New Roman"/>
          <w:i w:val="0"/>
          <w:caps w:val="0"/>
          <w:color w:val="000000"/>
          <w:spacing w:val="0"/>
          <w:sz w:val="27"/>
          <w:szCs w:val="27"/>
        </w:rPr>
        <w:t> text.</w:t>
      </w:r>
    </w:p>
    <w:p>
      <w:pPr>
        <w:keepNext w:val="0"/>
        <w:keepLines w:val="0"/>
        <w:widowControl/>
        <w:numPr>
          <w:ilvl w:val="0"/>
          <w:numId w:val="0"/>
        </w:numPr>
        <w:suppressLineNumbers w:val="0"/>
        <w:spacing w:before="0" w:beforeAutospacing="1" w:after="0" w:afterAutospacing="1"/>
        <w:ind w:leftChars="0"/>
        <w:rPr>
          <w:rFonts w:hint="default" w:ascii="Times New Roman" w:hAnsi="Times New Roman" w:eastAsia="SimSun" w:cs="Times New Roman"/>
          <w:i w:val="0"/>
          <w:caps w:val="0"/>
          <w:color w:val="000000"/>
          <w:spacing w:val="0"/>
          <w:sz w:val="27"/>
          <w:szCs w:val="27"/>
        </w:rPr>
      </w:pPr>
      <w:r>
        <w:rPr>
          <w:rFonts w:hint="default" w:ascii="Times New Roman" w:hAnsi="Times New Roman" w:eastAsia="SimSun" w:cs="Times New Roman"/>
          <w:i w:val="0"/>
          <w:caps w:val="0"/>
          <w:color w:val="000000"/>
          <w:spacing w:val="0"/>
          <w:sz w:val="27"/>
          <w:szCs w:val="27"/>
        </w:rPr>
        <w:t>This is </w:t>
      </w:r>
      <w:r>
        <w:rPr>
          <w:rFonts w:hint="default" w:ascii="Times New Roman" w:hAnsi="Times New Roman" w:eastAsia="SimSun" w:cs="Times New Roman"/>
          <w:i w:val="0"/>
          <w:caps w:val="0"/>
          <w:color w:val="000000"/>
          <w:spacing w:val="0"/>
          <w:sz w:val="24"/>
          <w:szCs w:val="24"/>
          <w:vertAlign w:val="superscript"/>
        </w:rPr>
        <w:t>superscripted</w:t>
      </w:r>
      <w:r>
        <w:rPr>
          <w:rFonts w:hint="default" w:ascii="Times New Roman" w:hAnsi="Times New Roman" w:eastAsia="SimSun" w:cs="Times New Roman"/>
          <w:i w:val="0"/>
          <w:caps w:val="0"/>
          <w:color w:val="000000"/>
          <w:spacing w:val="0"/>
          <w:sz w:val="27"/>
          <w:szCs w:val="27"/>
        </w:rPr>
        <w:t> text.</w:t>
      </w:r>
    </w:p>
    <w:p>
      <w:pPr>
        <w:keepNext w:val="0"/>
        <w:keepLines w:val="0"/>
        <w:widowControl/>
        <w:numPr>
          <w:ilvl w:val="0"/>
          <w:numId w:val="0"/>
        </w:numPr>
        <w:suppressLineNumbers w:val="0"/>
        <w:spacing w:before="0" w:beforeAutospacing="1" w:after="0" w:afterAutospacing="1"/>
        <w:ind w:leftChars="0"/>
        <w:rPr>
          <w:rFonts w:hint="default" w:ascii="Times New Roman" w:hAnsi="Times New Roman" w:eastAsia="SimSun" w:cs="Times New Roman"/>
          <w:b/>
          <w:bCs/>
          <w:i w:val="0"/>
          <w:caps w:val="0"/>
          <w:color w:val="000000"/>
          <w:spacing w:val="0"/>
          <w:sz w:val="28"/>
          <w:szCs w:val="28"/>
          <w:lang w:val="en-US"/>
        </w:rPr>
      </w:pPr>
      <w:r>
        <w:rPr>
          <w:rFonts w:hint="default" w:ascii="Times New Roman" w:hAnsi="Times New Roman" w:eastAsia="SimSun" w:cs="Times New Roman"/>
          <w:b/>
          <w:bCs/>
          <w:i w:val="0"/>
          <w:caps w:val="0"/>
          <w:color w:val="000000"/>
          <w:spacing w:val="0"/>
          <w:sz w:val="28"/>
          <w:szCs w:val="28"/>
          <w:lang w:val="en-US"/>
        </w:rPr>
        <w:t>HTML Quotations:</w:t>
      </w:r>
    </w:p>
    <w:p>
      <w:pPr>
        <w:keepNext w:val="0"/>
        <w:keepLines w:val="0"/>
        <w:widowControl/>
        <w:numPr>
          <w:ilvl w:val="0"/>
          <w:numId w:val="0"/>
        </w:numPr>
        <w:suppressLineNumbers w:val="0"/>
        <w:spacing w:before="0" w:beforeAutospacing="1" w:after="0" w:afterAutospacing="1"/>
        <w:ind w:leftChars="0"/>
        <w:rPr>
          <w:rFonts w:hint="default" w:ascii="Times New Roman" w:hAnsi="Times New Roman" w:eastAsia="SimSun" w:cs="Times New Roman"/>
          <w:b/>
          <w:bCs/>
          <w:i w:val="0"/>
          <w:caps w:val="0"/>
          <w:color w:val="000000"/>
          <w:spacing w:val="0"/>
          <w:sz w:val="24"/>
          <w:szCs w:val="24"/>
          <w:u w:val="single"/>
          <w:lang w:val="en-US"/>
        </w:rPr>
      </w:pPr>
      <w:r>
        <w:rPr>
          <w:rFonts w:hint="default" w:ascii="Times New Roman" w:hAnsi="Times New Roman" w:eastAsia="SimSun" w:cs="Times New Roman"/>
          <w:b/>
          <w:bCs/>
          <w:i w:val="0"/>
          <w:color w:val="000000"/>
          <w:spacing w:val="0"/>
          <w:sz w:val="24"/>
          <w:szCs w:val="24"/>
          <w:u w:val="single"/>
          <w:lang w:val="en-US"/>
        </w:rPr>
        <w:t>S</w:t>
      </w:r>
      <w:r>
        <w:rPr>
          <w:rFonts w:hint="default" w:ascii="Times New Roman" w:hAnsi="Times New Roman" w:eastAsia="SimSun" w:cs="Times New Roman"/>
          <w:b/>
          <w:bCs/>
          <w:i w:val="0"/>
          <w:caps w:val="0"/>
          <w:color w:val="000000"/>
          <w:spacing w:val="0"/>
          <w:sz w:val="24"/>
          <w:szCs w:val="24"/>
          <w:u w:val="single"/>
          <w:lang w:val="en-US"/>
        </w:rPr>
        <w:t>hort quote and block quote:</w:t>
      </w:r>
    </w:p>
    <w:p>
      <w:pPr>
        <w:keepNext w:val="0"/>
        <w:keepLines w:val="0"/>
        <w:widowControl/>
        <w:numPr>
          <w:ilvl w:val="0"/>
          <w:numId w:val="0"/>
        </w:numPr>
        <w:suppressLineNumbers w:val="0"/>
        <w:spacing w:before="0" w:beforeAutospacing="1" w:after="0" w:afterAutospacing="1"/>
        <w:ind w:leftChars="0"/>
        <w:rPr>
          <w:rFonts w:hint="default" w:ascii="Times New Roman" w:hAnsi="Times New Roman" w:eastAsia="SimSun" w:cs="Times New Roman"/>
          <w:i w:val="0"/>
          <w:caps w:val="0"/>
          <w:color w:val="000000"/>
          <w:spacing w:val="0"/>
          <w:sz w:val="24"/>
          <w:szCs w:val="24"/>
          <w:shd w:val="clear" w:fill="FFFFFF"/>
        </w:rPr>
      </w:pPr>
      <w:r>
        <w:rPr>
          <w:rFonts w:hint="default" w:ascii="Times New Roman" w:hAnsi="Times New Roman" w:eastAsia="SimSun" w:cs="Times New Roman"/>
          <w:i w:val="0"/>
          <w:caps w:val="0"/>
          <w:color w:val="000000"/>
          <w:spacing w:val="0"/>
          <w:sz w:val="24"/>
          <w:szCs w:val="24"/>
          <w:shd w:val="clear" w:fill="FFFFFF"/>
        </w:rPr>
        <w:t>The HTML </w:t>
      </w:r>
      <w:r>
        <w:rPr>
          <w:rStyle w:val="16"/>
          <w:rFonts w:hint="default" w:ascii="Times New Roman" w:hAnsi="Times New Roman" w:eastAsia="Consolas" w:cs="Times New Roman"/>
          <w:i w:val="0"/>
          <w:caps w:val="0"/>
          <w:color w:val="DC143C"/>
          <w:spacing w:val="0"/>
          <w:sz w:val="24"/>
          <w:szCs w:val="24"/>
          <w:shd w:val="clear" w:fill="F1F1F1"/>
        </w:rPr>
        <w:t>&lt;q&gt;</w:t>
      </w:r>
      <w:r>
        <w:rPr>
          <w:rFonts w:hint="default" w:ascii="Times New Roman" w:hAnsi="Times New Roman" w:eastAsia="SimSun" w:cs="Times New Roman"/>
          <w:i w:val="0"/>
          <w:caps w:val="0"/>
          <w:color w:val="000000"/>
          <w:spacing w:val="0"/>
          <w:sz w:val="24"/>
          <w:szCs w:val="24"/>
          <w:shd w:val="clear" w:fill="FFFFFF"/>
        </w:rPr>
        <w:t> element defines a short quotation.</w:t>
      </w:r>
    </w:p>
    <w:p>
      <w:pPr>
        <w:pStyle w:val="12"/>
        <w:keepNext w:val="0"/>
        <w:keepLines w:val="0"/>
        <w:widowControl/>
        <w:suppressLineNumbers w:val="0"/>
        <w:shd w:val="clear" w:fill="FFFFFF"/>
        <w:ind w:left="0" w:firstLine="0"/>
        <w:rPr>
          <w:rFonts w:hint="default" w:ascii="Times New Roman" w:hAnsi="Times New Roman" w:cs="Times New Roman"/>
          <w:i w:val="0"/>
          <w:caps w:val="0"/>
          <w:color w:val="000000"/>
          <w:spacing w:val="0"/>
          <w:sz w:val="24"/>
          <w:szCs w:val="24"/>
        </w:rPr>
      </w:pPr>
      <w:r>
        <w:rPr>
          <w:rFonts w:hint="default" w:ascii="Times New Roman" w:hAnsi="Times New Roman" w:cs="Times New Roman"/>
          <w:i w:val="0"/>
          <w:caps w:val="0"/>
          <w:color w:val="000000"/>
          <w:spacing w:val="0"/>
          <w:sz w:val="24"/>
          <w:szCs w:val="24"/>
          <w:shd w:val="clear" w:fill="FFFFFF"/>
        </w:rPr>
        <w:t>The HTML </w:t>
      </w:r>
      <w:r>
        <w:rPr>
          <w:rStyle w:val="16"/>
          <w:rFonts w:hint="default" w:ascii="Times New Roman" w:hAnsi="Times New Roman" w:eastAsia="Consolas" w:cs="Times New Roman"/>
          <w:i w:val="0"/>
          <w:caps w:val="0"/>
          <w:color w:val="DC143C"/>
          <w:spacing w:val="0"/>
          <w:sz w:val="24"/>
          <w:szCs w:val="24"/>
          <w:shd w:val="clear" w:fill="F1F1F1"/>
        </w:rPr>
        <w:t>&lt;blockquote&gt;</w:t>
      </w:r>
      <w:r>
        <w:rPr>
          <w:rFonts w:hint="default" w:ascii="Times New Roman" w:hAnsi="Times New Roman" w:cs="Times New Roman"/>
          <w:i w:val="0"/>
          <w:caps w:val="0"/>
          <w:color w:val="000000"/>
          <w:spacing w:val="0"/>
          <w:sz w:val="24"/>
          <w:szCs w:val="24"/>
          <w:shd w:val="clear" w:fill="FFFFFF"/>
        </w:rPr>
        <w:t> element defines a section that is quoted from another source.</w:t>
      </w:r>
    </w:p>
    <w:p>
      <w:pPr>
        <w:pStyle w:val="12"/>
        <w:keepNext w:val="0"/>
        <w:keepLines w:val="0"/>
        <w:widowControl/>
        <w:suppressLineNumbers w:val="0"/>
        <w:shd w:val="clear" w:fill="FFFFFF"/>
        <w:ind w:left="0" w:firstLine="0"/>
        <w:rPr>
          <w:rFonts w:hint="default" w:ascii="Times New Roman" w:hAnsi="Times New Roman" w:cs="Times New Roman"/>
          <w:i w:val="0"/>
          <w:caps w:val="0"/>
          <w:color w:val="000000"/>
          <w:spacing w:val="0"/>
          <w:sz w:val="24"/>
          <w:szCs w:val="24"/>
        </w:rPr>
      </w:pPr>
      <w:r>
        <w:rPr>
          <w:rFonts w:hint="default" w:ascii="Times New Roman" w:hAnsi="Times New Roman" w:cs="Times New Roman"/>
          <w:i w:val="0"/>
          <w:caps w:val="0"/>
          <w:color w:val="000000"/>
          <w:spacing w:val="0"/>
          <w:sz w:val="24"/>
          <w:szCs w:val="24"/>
          <w:shd w:val="clear" w:fill="FFFFFF"/>
        </w:rPr>
        <w:t>Browsers usually indent </w:t>
      </w:r>
      <w:r>
        <w:rPr>
          <w:rStyle w:val="16"/>
          <w:rFonts w:hint="default" w:ascii="Times New Roman" w:hAnsi="Times New Roman" w:eastAsia="Consolas" w:cs="Times New Roman"/>
          <w:i w:val="0"/>
          <w:caps w:val="0"/>
          <w:color w:val="DC143C"/>
          <w:spacing w:val="0"/>
          <w:sz w:val="24"/>
          <w:szCs w:val="24"/>
          <w:shd w:val="clear" w:fill="F1F1F1"/>
        </w:rPr>
        <w:t>&lt;blockquote&gt;</w:t>
      </w:r>
      <w:r>
        <w:rPr>
          <w:rFonts w:hint="default" w:ascii="Times New Roman" w:hAnsi="Times New Roman" w:cs="Times New Roman"/>
          <w:i w:val="0"/>
          <w:caps w:val="0"/>
          <w:color w:val="000000"/>
          <w:spacing w:val="0"/>
          <w:sz w:val="24"/>
          <w:szCs w:val="24"/>
          <w:shd w:val="clear" w:fill="FFFFFF"/>
        </w:rPr>
        <w:t> elements.</w:t>
      </w:r>
    </w:p>
    <w:p>
      <w:pPr>
        <w:keepNext w:val="0"/>
        <w:keepLines w:val="0"/>
        <w:widowControl/>
        <w:numPr>
          <w:ilvl w:val="0"/>
          <w:numId w:val="0"/>
        </w:numPr>
        <w:suppressLineNumbers w:val="0"/>
        <w:spacing w:before="0" w:beforeAutospacing="1" w:after="0" w:afterAutospacing="1"/>
        <w:ind w:leftChars="0"/>
        <w:rPr>
          <w:rFonts w:hint="default" w:ascii="Times New Roman" w:hAnsi="Times New Roman" w:eastAsia="SimSun" w:cs="Times New Roman"/>
          <w:i w:val="0"/>
          <w:caps w:val="0"/>
          <w:color w:val="000000"/>
          <w:spacing w:val="0"/>
          <w:sz w:val="24"/>
          <w:szCs w:val="24"/>
          <w:shd w:val="clear" w:fill="FFFFFF"/>
          <w:lang w:val="en-US"/>
        </w:rPr>
      </w:pPr>
    </w:p>
    <w:p>
      <w:pPr>
        <w:keepNext w:val="0"/>
        <w:keepLines w:val="0"/>
        <w:widowControl/>
        <w:numPr>
          <w:ilvl w:val="0"/>
          <w:numId w:val="48"/>
        </w:numPr>
        <w:suppressLineNumbers w:val="0"/>
        <w:tabs>
          <w:tab w:val="clear" w:pos="420"/>
        </w:tabs>
        <w:spacing w:before="0" w:beforeAutospacing="1" w:after="0" w:afterAutospacing="1"/>
        <w:ind w:left="420" w:leftChars="0" w:hanging="420" w:firstLineChars="0"/>
        <w:rPr>
          <w:rFonts w:hint="default" w:ascii="Times New Roman" w:hAnsi="Times New Roman" w:eastAsia="SimSun" w:cs="Times New Roman"/>
          <w:b/>
          <w:bCs/>
          <w:i w:val="0"/>
          <w:caps w:val="0"/>
          <w:color w:val="000000"/>
          <w:spacing w:val="0"/>
          <w:sz w:val="24"/>
          <w:szCs w:val="24"/>
          <w:u w:val="single"/>
          <w:lang w:val="en-US"/>
        </w:rPr>
      </w:pPr>
      <w:r>
        <w:rPr>
          <w:rFonts w:hint="default" w:ascii="Times New Roman" w:hAnsi="Times New Roman" w:eastAsia="SimSun" w:cs="Times New Roman"/>
          <w:b/>
          <w:bCs/>
          <w:i w:val="0"/>
          <w:caps w:val="0"/>
          <w:color w:val="000000"/>
          <w:spacing w:val="0"/>
          <w:sz w:val="24"/>
          <w:szCs w:val="24"/>
          <w:u w:val="none"/>
          <w:lang w:val="en-US"/>
        </w:rPr>
        <w:t>Example:</w:t>
      </w:r>
    </w:p>
    <w:p>
      <w:pPr>
        <w:keepNext w:val="0"/>
        <w:keepLines w:val="0"/>
        <w:widowControl/>
        <w:numPr>
          <w:ilvl w:val="0"/>
          <w:numId w:val="0"/>
        </w:numPr>
        <w:suppressLineNumbers w:val="0"/>
        <w:spacing w:before="0" w:beforeAutospacing="1" w:after="0" w:afterAutospacing="1"/>
        <w:ind w:left="420" w:leftChars="0" w:firstLine="420" w:firstLineChars="0"/>
        <w:rPr>
          <w:rFonts w:hint="default" w:ascii="Times New Roman" w:hAnsi="Times New Roman" w:eastAsia="SimSun" w:cs="Times New Roman"/>
          <w:i w:val="0"/>
          <w:caps w:val="0"/>
          <w:color w:val="000000"/>
          <w:spacing w:val="0"/>
          <w:sz w:val="24"/>
          <w:szCs w:val="24"/>
          <w:shd w:val="clear" w:fill="FFFFFF"/>
          <w:lang w:val="en-US"/>
        </w:rPr>
      </w:pPr>
      <w:r>
        <w:rPr>
          <w:rFonts w:hint="default" w:ascii="Times New Roman" w:hAnsi="Times New Roman" w:eastAsia="SimSun" w:cs="Times New Roman"/>
          <w:i w:val="0"/>
          <w:caps w:val="0"/>
          <w:color w:val="000000"/>
          <w:spacing w:val="0"/>
          <w:sz w:val="24"/>
          <w:szCs w:val="24"/>
          <w:shd w:val="clear" w:fill="FFFFFF"/>
          <w:lang w:val="en-US"/>
        </w:rPr>
        <w:t>&lt;!DOCTYPE html&gt;</w:t>
      </w:r>
    </w:p>
    <w:p>
      <w:pPr>
        <w:keepNext w:val="0"/>
        <w:keepLines w:val="0"/>
        <w:widowControl/>
        <w:numPr>
          <w:ilvl w:val="0"/>
          <w:numId w:val="0"/>
        </w:numPr>
        <w:suppressLineNumbers w:val="0"/>
        <w:spacing w:before="0" w:beforeAutospacing="1" w:after="0" w:afterAutospacing="1"/>
        <w:ind w:left="420" w:leftChars="0" w:firstLine="420" w:firstLineChars="0"/>
        <w:rPr>
          <w:rFonts w:hint="default" w:ascii="Times New Roman" w:hAnsi="Times New Roman" w:eastAsia="SimSun" w:cs="Times New Roman"/>
          <w:i w:val="0"/>
          <w:caps w:val="0"/>
          <w:color w:val="000000"/>
          <w:spacing w:val="0"/>
          <w:sz w:val="24"/>
          <w:szCs w:val="24"/>
          <w:shd w:val="clear" w:fill="FFFFFF"/>
          <w:lang w:val="en-US"/>
        </w:rPr>
      </w:pPr>
      <w:r>
        <w:rPr>
          <w:rFonts w:hint="default" w:ascii="Times New Roman" w:hAnsi="Times New Roman" w:eastAsia="SimSun" w:cs="Times New Roman"/>
          <w:i w:val="0"/>
          <w:caps w:val="0"/>
          <w:color w:val="000000"/>
          <w:spacing w:val="0"/>
          <w:sz w:val="24"/>
          <w:szCs w:val="24"/>
          <w:shd w:val="clear" w:fill="FFFFFF"/>
          <w:lang w:val="en-US"/>
        </w:rPr>
        <w:t>&lt;html&gt;</w:t>
      </w:r>
    </w:p>
    <w:p>
      <w:pPr>
        <w:keepNext w:val="0"/>
        <w:keepLines w:val="0"/>
        <w:widowControl/>
        <w:numPr>
          <w:ilvl w:val="0"/>
          <w:numId w:val="0"/>
        </w:numPr>
        <w:suppressLineNumbers w:val="0"/>
        <w:spacing w:before="0" w:beforeAutospacing="1" w:after="0" w:afterAutospacing="1"/>
        <w:ind w:left="420" w:leftChars="0" w:firstLine="420" w:firstLineChars="0"/>
        <w:rPr>
          <w:rFonts w:hint="default" w:ascii="Times New Roman" w:hAnsi="Times New Roman" w:eastAsia="SimSun" w:cs="Times New Roman"/>
          <w:i w:val="0"/>
          <w:caps w:val="0"/>
          <w:color w:val="000000"/>
          <w:spacing w:val="0"/>
          <w:sz w:val="24"/>
          <w:szCs w:val="24"/>
          <w:shd w:val="clear" w:fill="FFFFFF"/>
          <w:lang w:val="en-US"/>
        </w:rPr>
      </w:pPr>
      <w:r>
        <w:rPr>
          <w:rFonts w:hint="default" w:ascii="Times New Roman" w:hAnsi="Times New Roman" w:eastAsia="SimSun" w:cs="Times New Roman"/>
          <w:i w:val="0"/>
          <w:caps w:val="0"/>
          <w:color w:val="000000"/>
          <w:spacing w:val="0"/>
          <w:sz w:val="24"/>
          <w:szCs w:val="24"/>
          <w:shd w:val="clear" w:fill="FFFFFF"/>
          <w:lang w:val="en-US"/>
        </w:rPr>
        <w:t>&lt;body&gt;</w:t>
      </w:r>
    </w:p>
    <w:p>
      <w:pPr>
        <w:keepNext w:val="0"/>
        <w:keepLines w:val="0"/>
        <w:widowControl/>
        <w:numPr>
          <w:ilvl w:val="0"/>
          <w:numId w:val="0"/>
        </w:numPr>
        <w:suppressLineNumbers w:val="0"/>
        <w:spacing w:before="0" w:beforeAutospacing="1" w:after="0" w:afterAutospacing="1"/>
        <w:ind w:left="420" w:leftChars="0" w:firstLine="420" w:firstLineChars="0"/>
        <w:rPr>
          <w:rFonts w:hint="default" w:ascii="Times New Roman" w:hAnsi="Times New Roman" w:eastAsia="SimSun" w:cs="Times New Roman"/>
          <w:i w:val="0"/>
          <w:caps w:val="0"/>
          <w:color w:val="000000"/>
          <w:spacing w:val="0"/>
          <w:sz w:val="24"/>
          <w:szCs w:val="24"/>
          <w:shd w:val="clear" w:fill="FFFFFF"/>
          <w:lang w:val="en-US"/>
        </w:rPr>
      </w:pPr>
      <w:r>
        <w:rPr>
          <w:rFonts w:hint="default" w:ascii="Times New Roman" w:hAnsi="Times New Roman" w:eastAsia="SimSun" w:cs="Times New Roman"/>
          <w:i w:val="0"/>
          <w:caps w:val="0"/>
          <w:color w:val="000000"/>
          <w:spacing w:val="0"/>
          <w:sz w:val="24"/>
          <w:szCs w:val="24"/>
          <w:shd w:val="clear" w:fill="FFFFFF"/>
          <w:lang w:val="en-US"/>
        </w:rPr>
        <w:t>&lt;p&gt;Browsers usually insert quotation marks around the q element.&lt;/p&gt;</w:t>
      </w:r>
    </w:p>
    <w:p>
      <w:pPr>
        <w:keepNext w:val="0"/>
        <w:keepLines w:val="0"/>
        <w:widowControl/>
        <w:numPr>
          <w:ilvl w:val="0"/>
          <w:numId w:val="0"/>
        </w:numPr>
        <w:suppressLineNumbers w:val="0"/>
        <w:spacing w:before="0" w:beforeAutospacing="1" w:after="0" w:afterAutospacing="1"/>
        <w:ind w:left="420" w:leftChars="0" w:firstLine="420" w:firstLineChars="0"/>
        <w:rPr>
          <w:rFonts w:hint="default" w:ascii="Times New Roman" w:hAnsi="Times New Roman" w:eastAsia="SimSun" w:cs="Times New Roman"/>
          <w:i w:val="0"/>
          <w:caps w:val="0"/>
          <w:color w:val="000000"/>
          <w:spacing w:val="0"/>
          <w:sz w:val="24"/>
          <w:szCs w:val="24"/>
          <w:shd w:val="clear" w:fill="FFFFFF"/>
          <w:lang w:val="en-US"/>
        </w:rPr>
      </w:pPr>
      <w:r>
        <w:rPr>
          <w:rFonts w:hint="default" w:ascii="Times New Roman" w:hAnsi="Times New Roman" w:eastAsia="SimSun" w:cs="Times New Roman"/>
          <w:i w:val="0"/>
          <w:caps w:val="0"/>
          <w:color w:val="000000"/>
          <w:spacing w:val="0"/>
          <w:sz w:val="24"/>
          <w:szCs w:val="24"/>
          <w:shd w:val="clear" w:fill="FFFFFF"/>
          <w:lang w:val="en-US"/>
        </w:rPr>
        <w:t>&lt;p&gt;WWF's goal is to: &lt;q&gt;Build a future where people live in harmony with nature.&lt;/q&gt;&lt;/p&gt;</w:t>
      </w:r>
    </w:p>
    <w:p>
      <w:pPr>
        <w:keepNext w:val="0"/>
        <w:keepLines w:val="0"/>
        <w:widowControl/>
        <w:numPr>
          <w:ilvl w:val="0"/>
          <w:numId w:val="0"/>
        </w:numPr>
        <w:suppressLineNumbers w:val="0"/>
        <w:spacing w:before="0" w:beforeAutospacing="1" w:after="0" w:afterAutospacing="1"/>
        <w:rPr>
          <w:rFonts w:hint="default" w:ascii="Times New Roman" w:hAnsi="Times New Roman" w:eastAsia="SimSun" w:cs="Times New Roman"/>
          <w:i w:val="0"/>
          <w:caps w:val="0"/>
          <w:color w:val="000000"/>
          <w:spacing w:val="0"/>
          <w:sz w:val="24"/>
          <w:szCs w:val="24"/>
          <w:shd w:val="clear" w:fill="FFFFFF"/>
          <w:lang w:val="en-US"/>
        </w:rPr>
      </w:pPr>
      <w:r>
        <w:rPr>
          <w:rFonts w:hint="default" w:ascii="Times New Roman" w:hAnsi="Times New Roman" w:eastAsia="SimSun" w:cs="Times New Roman"/>
          <w:i w:val="0"/>
          <w:caps w:val="0"/>
          <w:color w:val="000000"/>
          <w:spacing w:val="0"/>
          <w:sz w:val="24"/>
          <w:szCs w:val="24"/>
          <w:shd w:val="clear" w:fill="FFFFFF"/>
          <w:lang w:val="en-US"/>
        </w:rPr>
        <w:t>&lt;blockquote cite="http://www.worldwildlife.org/who/index.html"&gt;</w:t>
      </w:r>
    </w:p>
    <w:p>
      <w:pPr>
        <w:keepNext w:val="0"/>
        <w:keepLines w:val="0"/>
        <w:widowControl/>
        <w:numPr>
          <w:ilvl w:val="0"/>
          <w:numId w:val="0"/>
        </w:numPr>
        <w:suppressLineNumbers w:val="0"/>
        <w:spacing w:before="0" w:beforeAutospacing="1" w:after="0" w:afterAutospacing="1"/>
        <w:ind w:left="420" w:leftChars="0" w:firstLine="420" w:firstLineChars="0"/>
        <w:rPr>
          <w:rFonts w:hint="default" w:ascii="Times New Roman" w:hAnsi="Times New Roman" w:eastAsia="SimSun" w:cs="Times New Roman"/>
          <w:i w:val="0"/>
          <w:caps w:val="0"/>
          <w:color w:val="000000"/>
          <w:spacing w:val="0"/>
          <w:sz w:val="24"/>
          <w:szCs w:val="24"/>
          <w:shd w:val="clear" w:fill="FFFFFF"/>
          <w:lang w:val="en-US"/>
        </w:rPr>
      </w:pPr>
      <w:r>
        <w:rPr>
          <w:rFonts w:hint="default" w:ascii="Times New Roman" w:hAnsi="Times New Roman" w:eastAsia="SimSun" w:cs="Times New Roman"/>
          <w:i w:val="0"/>
          <w:caps w:val="0"/>
          <w:color w:val="000000"/>
          <w:spacing w:val="0"/>
          <w:sz w:val="24"/>
          <w:szCs w:val="24"/>
          <w:shd w:val="clear" w:fill="FFFFFF"/>
          <w:lang w:val="en-US"/>
        </w:rPr>
        <w:t>For 50 years, WWF has been protecting the future of nature.</w:t>
      </w:r>
    </w:p>
    <w:p>
      <w:pPr>
        <w:keepNext w:val="0"/>
        <w:keepLines w:val="0"/>
        <w:widowControl/>
        <w:numPr>
          <w:ilvl w:val="0"/>
          <w:numId w:val="0"/>
        </w:numPr>
        <w:suppressLineNumbers w:val="0"/>
        <w:spacing w:before="0" w:beforeAutospacing="1" w:after="0" w:afterAutospacing="1"/>
        <w:ind w:left="420" w:leftChars="0" w:firstLine="420" w:firstLineChars="0"/>
        <w:rPr>
          <w:rFonts w:hint="default" w:ascii="Times New Roman" w:hAnsi="Times New Roman" w:eastAsia="SimSun" w:cs="Times New Roman"/>
          <w:i w:val="0"/>
          <w:caps w:val="0"/>
          <w:color w:val="000000"/>
          <w:spacing w:val="0"/>
          <w:sz w:val="24"/>
          <w:szCs w:val="24"/>
          <w:shd w:val="clear" w:fill="FFFFFF"/>
          <w:lang w:val="en-US"/>
        </w:rPr>
      </w:pPr>
      <w:r>
        <w:rPr>
          <w:rFonts w:hint="default" w:ascii="Times New Roman" w:hAnsi="Times New Roman" w:eastAsia="SimSun" w:cs="Times New Roman"/>
          <w:i w:val="0"/>
          <w:caps w:val="0"/>
          <w:color w:val="000000"/>
          <w:spacing w:val="0"/>
          <w:sz w:val="24"/>
          <w:szCs w:val="24"/>
          <w:shd w:val="clear" w:fill="FFFFFF"/>
          <w:lang w:val="en-US"/>
        </w:rPr>
        <w:t>The world's leading conservation organization,</w:t>
      </w:r>
    </w:p>
    <w:p>
      <w:pPr>
        <w:keepNext w:val="0"/>
        <w:keepLines w:val="0"/>
        <w:widowControl/>
        <w:numPr>
          <w:ilvl w:val="0"/>
          <w:numId w:val="0"/>
        </w:numPr>
        <w:suppressLineNumbers w:val="0"/>
        <w:spacing w:before="0" w:beforeAutospacing="1" w:after="0" w:afterAutospacing="1"/>
        <w:ind w:left="420" w:leftChars="0" w:firstLine="420" w:firstLineChars="0"/>
        <w:rPr>
          <w:rFonts w:hint="default" w:ascii="Times New Roman" w:hAnsi="Times New Roman" w:eastAsia="SimSun" w:cs="Times New Roman"/>
          <w:i w:val="0"/>
          <w:caps w:val="0"/>
          <w:color w:val="000000"/>
          <w:spacing w:val="0"/>
          <w:sz w:val="24"/>
          <w:szCs w:val="24"/>
          <w:shd w:val="clear" w:fill="FFFFFF"/>
          <w:lang w:val="en-US"/>
        </w:rPr>
      </w:pPr>
      <w:r>
        <w:rPr>
          <w:rFonts w:hint="default" w:ascii="Times New Roman" w:hAnsi="Times New Roman" w:eastAsia="SimSun" w:cs="Times New Roman"/>
          <w:i w:val="0"/>
          <w:caps w:val="0"/>
          <w:color w:val="000000"/>
          <w:spacing w:val="0"/>
          <w:sz w:val="24"/>
          <w:szCs w:val="24"/>
          <w:shd w:val="clear" w:fill="FFFFFF"/>
          <w:lang w:val="en-US"/>
        </w:rPr>
        <w:t>WWF works in 100 countries and is supported by</w:t>
      </w:r>
    </w:p>
    <w:p>
      <w:pPr>
        <w:keepNext w:val="0"/>
        <w:keepLines w:val="0"/>
        <w:widowControl/>
        <w:numPr>
          <w:ilvl w:val="0"/>
          <w:numId w:val="0"/>
        </w:numPr>
        <w:suppressLineNumbers w:val="0"/>
        <w:spacing w:before="0" w:beforeAutospacing="1" w:after="0" w:afterAutospacing="1"/>
        <w:ind w:left="420" w:leftChars="0" w:firstLine="420" w:firstLineChars="0"/>
        <w:rPr>
          <w:rFonts w:hint="default" w:ascii="Times New Roman" w:hAnsi="Times New Roman" w:eastAsia="SimSun" w:cs="Times New Roman"/>
          <w:i w:val="0"/>
          <w:caps w:val="0"/>
          <w:color w:val="000000"/>
          <w:spacing w:val="0"/>
          <w:sz w:val="24"/>
          <w:szCs w:val="24"/>
          <w:shd w:val="clear" w:fill="FFFFFF"/>
          <w:lang w:val="en-US"/>
        </w:rPr>
      </w:pPr>
      <w:r>
        <w:rPr>
          <w:rFonts w:hint="default" w:ascii="Times New Roman" w:hAnsi="Times New Roman" w:eastAsia="SimSun" w:cs="Times New Roman"/>
          <w:i w:val="0"/>
          <w:caps w:val="0"/>
          <w:color w:val="000000"/>
          <w:spacing w:val="0"/>
          <w:sz w:val="24"/>
          <w:szCs w:val="24"/>
          <w:shd w:val="clear" w:fill="FFFFFF"/>
          <w:lang w:val="en-US"/>
        </w:rPr>
        <w:t>1.2 million members in the United States and</w:t>
      </w:r>
    </w:p>
    <w:p>
      <w:pPr>
        <w:keepNext w:val="0"/>
        <w:keepLines w:val="0"/>
        <w:widowControl/>
        <w:numPr>
          <w:ilvl w:val="0"/>
          <w:numId w:val="0"/>
        </w:numPr>
        <w:suppressLineNumbers w:val="0"/>
        <w:spacing w:before="0" w:beforeAutospacing="1" w:after="0" w:afterAutospacing="1"/>
        <w:ind w:left="420" w:leftChars="0" w:firstLine="420" w:firstLineChars="0"/>
        <w:rPr>
          <w:rFonts w:hint="default" w:ascii="Times New Roman" w:hAnsi="Times New Roman" w:eastAsia="SimSun" w:cs="Times New Roman"/>
          <w:i w:val="0"/>
          <w:caps w:val="0"/>
          <w:color w:val="000000"/>
          <w:spacing w:val="0"/>
          <w:sz w:val="24"/>
          <w:szCs w:val="24"/>
          <w:shd w:val="clear" w:fill="FFFFFF"/>
          <w:lang w:val="en-US"/>
        </w:rPr>
      </w:pPr>
      <w:r>
        <w:rPr>
          <w:rFonts w:hint="default" w:ascii="Times New Roman" w:hAnsi="Times New Roman" w:eastAsia="SimSun" w:cs="Times New Roman"/>
          <w:i w:val="0"/>
          <w:caps w:val="0"/>
          <w:color w:val="000000"/>
          <w:spacing w:val="0"/>
          <w:sz w:val="24"/>
          <w:szCs w:val="24"/>
          <w:shd w:val="clear" w:fill="FFFFFF"/>
          <w:lang w:val="en-US"/>
        </w:rPr>
        <w:t>close to 5 million globally.</w:t>
      </w:r>
    </w:p>
    <w:p>
      <w:pPr>
        <w:keepNext w:val="0"/>
        <w:keepLines w:val="0"/>
        <w:widowControl/>
        <w:numPr>
          <w:ilvl w:val="0"/>
          <w:numId w:val="0"/>
        </w:numPr>
        <w:suppressLineNumbers w:val="0"/>
        <w:spacing w:before="0" w:beforeAutospacing="1" w:after="0" w:afterAutospacing="1"/>
        <w:rPr>
          <w:rFonts w:hint="default" w:ascii="Times New Roman" w:hAnsi="Times New Roman" w:eastAsia="SimSun" w:cs="Times New Roman"/>
          <w:i w:val="0"/>
          <w:caps w:val="0"/>
          <w:color w:val="000000"/>
          <w:spacing w:val="0"/>
          <w:sz w:val="24"/>
          <w:szCs w:val="24"/>
          <w:shd w:val="clear" w:fill="FFFFFF"/>
          <w:lang w:val="en-US"/>
        </w:rPr>
      </w:pPr>
      <w:r>
        <w:rPr>
          <w:rFonts w:hint="default" w:ascii="Times New Roman" w:hAnsi="Times New Roman" w:eastAsia="SimSun" w:cs="Times New Roman"/>
          <w:i w:val="0"/>
          <w:caps w:val="0"/>
          <w:color w:val="000000"/>
          <w:spacing w:val="0"/>
          <w:sz w:val="24"/>
          <w:szCs w:val="24"/>
          <w:shd w:val="clear" w:fill="FFFFFF"/>
          <w:lang w:val="en-US"/>
        </w:rPr>
        <w:t>&lt;/blockquote&gt;</w:t>
      </w:r>
    </w:p>
    <w:p>
      <w:pPr>
        <w:keepNext w:val="0"/>
        <w:keepLines w:val="0"/>
        <w:widowControl/>
        <w:numPr>
          <w:ilvl w:val="0"/>
          <w:numId w:val="0"/>
        </w:numPr>
        <w:suppressLineNumbers w:val="0"/>
        <w:spacing w:before="0" w:beforeAutospacing="1" w:after="0" w:afterAutospacing="1"/>
        <w:ind w:firstLine="420" w:firstLineChars="0"/>
        <w:rPr>
          <w:rFonts w:hint="default" w:ascii="Times New Roman" w:hAnsi="Times New Roman" w:eastAsia="SimSun" w:cs="Times New Roman"/>
          <w:i w:val="0"/>
          <w:caps w:val="0"/>
          <w:color w:val="000000"/>
          <w:spacing w:val="0"/>
          <w:sz w:val="24"/>
          <w:szCs w:val="24"/>
          <w:shd w:val="clear" w:fill="FFFFFF"/>
          <w:lang w:val="en-US"/>
        </w:rPr>
      </w:pPr>
      <w:r>
        <w:rPr>
          <w:rFonts w:hint="default" w:ascii="Times New Roman" w:hAnsi="Times New Roman" w:eastAsia="SimSun" w:cs="Times New Roman"/>
          <w:i w:val="0"/>
          <w:caps w:val="0"/>
          <w:color w:val="000000"/>
          <w:spacing w:val="0"/>
          <w:sz w:val="24"/>
          <w:szCs w:val="24"/>
          <w:shd w:val="clear" w:fill="FFFFFF"/>
          <w:lang w:val="en-US"/>
        </w:rPr>
        <w:t>&lt;/body&gt;</w:t>
      </w:r>
    </w:p>
    <w:p>
      <w:pPr>
        <w:keepNext w:val="0"/>
        <w:keepLines w:val="0"/>
        <w:widowControl/>
        <w:numPr>
          <w:ilvl w:val="0"/>
          <w:numId w:val="0"/>
        </w:numPr>
        <w:suppressLineNumbers w:val="0"/>
        <w:spacing w:before="0" w:beforeAutospacing="1" w:after="0" w:afterAutospacing="1"/>
        <w:ind w:firstLine="420" w:firstLineChars="0"/>
        <w:rPr>
          <w:rFonts w:hint="default" w:ascii="Times New Roman" w:hAnsi="Times New Roman" w:eastAsia="SimSun" w:cs="Times New Roman"/>
          <w:i w:val="0"/>
          <w:caps w:val="0"/>
          <w:color w:val="000000"/>
          <w:spacing w:val="0"/>
          <w:sz w:val="24"/>
          <w:szCs w:val="24"/>
          <w:shd w:val="clear" w:fill="FFFFFF"/>
          <w:lang w:val="en-US"/>
        </w:rPr>
      </w:pPr>
      <w:r>
        <w:rPr>
          <w:rFonts w:hint="default" w:ascii="Times New Roman" w:hAnsi="Times New Roman" w:eastAsia="SimSun" w:cs="Times New Roman"/>
          <w:i w:val="0"/>
          <w:caps w:val="0"/>
          <w:color w:val="000000"/>
          <w:spacing w:val="0"/>
          <w:sz w:val="24"/>
          <w:szCs w:val="24"/>
          <w:shd w:val="clear" w:fill="FFFFFF"/>
          <w:lang w:val="en-US"/>
        </w:rPr>
        <w:t>&lt;/html&gt;</w:t>
      </w:r>
    </w:p>
    <w:p>
      <w:pPr>
        <w:keepNext w:val="0"/>
        <w:keepLines w:val="0"/>
        <w:widowControl/>
        <w:numPr>
          <w:ilvl w:val="0"/>
          <w:numId w:val="49"/>
        </w:numPr>
        <w:suppressLineNumbers w:val="0"/>
        <w:spacing w:before="0" w:beforeAutospacing="1" w:after="0" w:afterAutospacing="1"/>
        <w:ind w:left="420" w:leftChars="0" w:hanging="420" w:firstLineChars="0"/>
        <w:rPr>
          <w:rFonts w:hint="default" w:ascii="Times New Roman" w:hAnsi="Times New Roman" w:eastAsia="SimSun" w:cs="Times New Roman"/>
          <w:i w:val="0"/>
          <w:caps w:val="0"/>
          <w:color w:val="000000"/>
          <w:spacing w:val="0"/>
          <w:sz w:val="24"/>
          <w:szCs w:val="24"/>
          <w:shd w:val="clear" w:fill="FFFFFF"/>
          <w:lang w:val="en-US"/>
        </w:rPr>
      </w:pPr>
      <w:r>
        <w:rPr>
          <w:rFonts w:hint="default" w:ascii="Times New Roman" w:hAnsi="Times New Roman" w:eastAsia="SimSun" w:cs="Times New Roman"/>
          <w:b/>
          <w:bCs/>
          <w:i w:val="0"/>
          <w:caps w:val="0"/>
          <w:color w:val="000000"/>
          <w:spacing w:val="0"/>
          <w:sz w:val="24"/>
          <w:szCs w:val="24"/>
          <w:shd w:val="clear" w:fill="FFFFFF"/>
          <w:lang w:val="en-US"/>
        </w:rPr>
        <w:t>OUTPUT:</w:t>
      </w:r>
    </w:p>
    <w:p>
      <w:pPr>
        <w:pStyle w:val="12"/>
        <w:keepNext w:val="0"/>
        <w:keepLines w:val="0"/>
        <w:widowControl/>
        <w:suppressLineNumbers w:val="0"/>
        <w:rPr>
          <w:rFonts w:hint="default" w:ascii="Times New Roman" w:hAnsi="Times New Roman" w:cs="Times New Roman"/>
          <w:i w:val="0"/>
          <w:caps w:val="0"/>
          <w:color w:val="000000"/>
          <w:spacing w:val="0"/>
          <w:sz w:val="24"/>
          <w:szCs w:val="24"/>
        </w:rPr>
      </w:pPr>
      <w:r>
        <w:rPr>
          <w:rFonts w:hint="default" w:ascii="Times New Roman" w:hAnsi="Times New Roman" w:cs="Times New Roman"/>
          <w:i w:val="0"/>
          <w:caps w:val="0"/>
          <w:color w:val="000000"/>
          <w:spacing w:val="0"/>
          <w:sz w:val="24"/>
          <w:szCs w:val="24"/>
        </w:rPr>
        <w:t>Browsers usually insert quotation marks around the q element.</w:t>
      </w:r>
    </w:p>
    <w:p>
      <w:pPr>
        <w:pStyle w:val="12"/>
        <w:keepNext w:val="0"/>
        <w:keepLines w:val="0"/>
        <w:widowControl/>
        <w:suppressLineNumbers w:val="0"/>
        <w:rPr>
          <w:rFonts w:hint="default" w:ascii="Times New Roman" w:hAnsi="Times New Roman" w:cs="Times New Roman"/>
          <w:i w:val="0"/>
          <w:caps w:val="0"/>
          <w:color w:val="000000"/>
          <w:spacing w:val="0"/>
          <w:sz w:val="24"/>
          <w:szCs w:val="24"/>
        </w:rPr>
      </w:pPr>
      <w:r>
        <w:rPr>
          <w:rFonts w:hint="default" w:ascii="Times New Roman" w:hAnsi="Times New Roman" w:cs="Times New Roman"/>
          <w:i w:val="0"/>
          <w:caps w:val="0"/>
          <w:color w:val="000000"/>
          <w:spacing w:val="0"/>
          <w:sz w:val="24"/>
          <w:szCs w:val="24"/>
        </w:rPr>
        <w:t>WWF's goal is to: </w:t>
      </w:r>
      <w:r>
        <w:rPr>
          <w:rFonts w:hint="default" w:ascii="Times New Roman" w:hAnsi="Times New Roman" w:cs="Times New Roman"/>
          <w:i w:val="0"/>
          <w:caps w:val="0"/>
          <w:color w:val="000000"/>
          <w:spacing w:val="0"/>
          <w:sz w:val="24"/>
          <w:szCs w:val="24"/>
          <w:lang w:val="en-US"/>
        </w:rPr>
        <w:t>”</w:t>
      </w:r>
      <w:r>
        <w:rPr>
          <w:rFonts w:hint="default" w:ascii="Times New Roman" w:hAnsi="Times New Roman" w:cs="Times New Roman"/>
          <w:i w:val="0"/>
          <w:caps w:val="0"/>
          <w:color w:val="000000"/>
          <w:spacing w:val="0"/>
          <w:sz w:val="24"/>
          <w:szCs w:val="24"/>
        </w:rPr>
        <w:t>Build a future where people live in harmony withnature</w:t>
      </w:r>
      <w:r>
        <w:rPr>
          <w:rFonts w:hint="default" w:ascii="Times New Roman" w:hAnsi="Times New Roman" w:cs="Times New Roman"/>
          <w:i w:val="0"/>
          <w:caps w:val="0"/>
          <w:color w:val="000000"/>
          <w:spacing w:val="0"/>
          <w:sz w:val="24"/>
          <w:szCs w:val="24"/>
          <w:lang w:val="en-US"/>
        </w:rPr>
        <w:t>”</w:t>
      </w:r>
      <w:r>
        <w:rPr>
          <w:rFonts w:hint="default" w:ascii="Times New Roman" w:hAnsi="Times New Roman" w:cs="Times New Roman"/>
          <w:i w:val="0"/>
          <w:caps w:val="0"/>
          <w:color w:val="000000"/>
          <w:spacing w:val="0"/>
          <w:sz w:val="24"/>
          <w:szCs w:val="24"/>
        </w:rPr>
        <w:t>.</w:t>
      </w:r>
    </w:p>
    <w:p>
      <w:pPr>
        <w:pStyle w:val="12"/>
        <w:keepNext w:val="0"/>
        <w:keepLines w:val="0"/>
        <w:widowControl/>
        <w:suppressLineNumbers w:val="0"/>
        <w:ind w:left="840" w:leftChars="0" w:firstLine="420" w:firstLineChars="0"/>
        <w:rPr>
          <w:rFonts w:hint="default" w:ascii="Times New Roman" w:hAnsi="Times New Roman" w:cs="Times New Roman"/>
          <w:i w:val="0"/>
          <w:caps w:val="0"/>
          <w:color w:val="000000"/>
          <w:spacing w:val="0"/>
          <w:sz w:val="24"/>
          <w:szCs w:val="24"/>
        </w:rPr>
      </w:pPr>
      <w:r>
        <w:rPr>
          <w:rFonts w:hint="default" w:ascii="Times New Roman" w:hAnsi="Times New Roman" w:eastAsia="SimSun" w:cs="Times New Roman"/>
          <w:i w:val="0"/>
          <w:caps w:val="0"/>
          <w:color w:val="000000"/>
          <w:spacing w:val="0"/>
          <w:sz w:val="24"/>
          <w:szCs w:val="24"/>
        </w:rPr>
        <w:t>For 50 years, WWF has been protecting the future of nature. The world's leading conservation organization, WWF works in 100 countries and is supported by 1.2 million members in the United States and close to 5 million globally.</w:t>
      </w:r>
    </w:p>
    <w:p>
      <w:pPr>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HTML &lt;abbr&gt;:</w:t>
      </w:r>
    </w:p>
    <w:p>
      <w:pPr>
        <w:rPr>
          <w:rFonts w:hint="default" w:ascii="Times New Roman" w:hAnsi="Times New Roman" w:cs="Times New Roman"/>
          <w:b/>
          <w:bCs/>
          <w:sz w:val="24"/>
          <w:szCs w:val="24"/>
          <w:u w:val="single"/>
          <w:lang w:val="en-US"/>
        </w:rPr>
      </w:pPr>
    </w:p>
    <w:p>
      <w:pPr>
        <w:rPr>
          <w:rFonts w:hint="default" w:ascii="Times New Roman" w:hAnsi="Times New Roman" w:eastAsia="SimSun" w:cs="Times New Roman"/>
          <w:i w:val="0"/>
          <w:caps w:val="0"/>
          <w:color w:val="000000"/>
          <w:spacing w:val="0"/>
          <w:sz w:val="24"/>
          <w:szCs w:val="24"/>
          <w:shd w:val="clear" w:fill="FFFFFF"/>
        </w:rPr>
      </w:pPr>
      <w:r>
        <w:rPr>
          <w:rFonts w:hint="default" w:ascii="Times New Roman" w:hAnsi="Times New Roman" w:eastAsia="SimSun" w:cs="Times New Roman"/>
          <w:i w:val="0"/>
          <w:caps w:val="0"/>
          <w:color w:val="000000"/>
          <w:spacing w:val="0"/>
          <w:sz w:val="24"/>
          <w:szCs w:val="24"/>
          <w:shd w:val="clear" w:fill="FFFFFF"/>
        </w:rPr>
        <w:t>The HTML </w:t>
      </w:r>
      <w:r>
        <w:rPr>
          <w:rStyle w:val="16"/>
          <w:rFonts w:hint="default" w:ascii="Times New Roman" w:hAnsi="Times New Roman" w:eastAsia="Consolas" w:cs="Times New Roman"/>
          <w:i w:val="0"/>
          <w:caps w:val="0"/>
          <w:color w:val="DC143C"/>
          <w:spacing w:val="0"/>
          <w:sz w:val="24"/>
          <w:szCs w:val="24"/>
          <w:shd w:val="clear" w:fill="F1F1F1"/>
        </w:rPr>
        <w:t>&lt;abbr&gt;</w:t>
      </w:r>
      <w:r>
        <w:rPr>
          <w:rFonts w:hint="default" w:ascii="Times New Roman" w:hAnsi="Times New Roman" w:eastAsia="SimSun" w:cs="Times New Roman"/>
          <w:i w:val="0"/>
          <w:caps w:val="0"/>
          <w:color w:val="000000"/>
          <w:spacing w:val="0"/>
          <w:sz w:val="24"/>
          <w:szCs w:val="24"/>
          <w:shd w:val="clear" w:fill="FFFFFF"/>
        </w:rPr>
        <w:t> element defines an abbreviation or an acronym.</w:t>
      </w:r>
    </w:p>
    <w:p>
      <w:pPr>
        <w:numPr>
          <w:ilvl w:val="0"/>
          <w:numId w:val="50"/>
        </w:numPr>
        <w:ind w:left="420" w:leftChars="0" w:hanging="420" w:firstLineChars="0"/>
        <w:rPr>
          <w:rFonts w:hint="default" w:ascii="Verdana" w:hAnsi="Verdana" w:eastAsia="SimSun" w:cs="Verdana"/>
          <w:b/>
          <w:bCs/>
          <w:i w:val="0"/>
          <w:caps w:val="0"/>
          <w:color w:val="000000"/>
          <w:spacing w:val="0"/>
          <w:sz w:val="22"/>
          <w:szCs w:val="22"/>
          <w:shd w:val="clear" w:fill="FFFFFF"/>
          <w:lang w:val="en-US"/>
        </w:rPr>
      </w:pPr>
      <w:r>
        <w:rPr>
          <w:rFonts w:hint="default" w:ascii="Times New Roman" w:hAnsi="Times New Roman" w:eastAsia="SimSun" w:cs="Times New Roman"/>
          <w:b/>
          <w:bCs/>
          <w:i w:val="0"/>
          <w:caps w:val="0"/>
          <w:color w:val="000000"/>
          <w:spacing w:val="0"/>
          <w:sz w:val="24"/>
          <w:szCs w:val="24"/>
          <w:shd w:val="clear" w:fill="FFFFFF"/>
          <w:lang w:val="en-US"/>
        </w:rPr>
        <w:t>Example:</w:t>
      </w:r>
    </w:p>
    <w:p>
      <w:pPr>
        <w:numPr>
          <w:ilvl w:val="0"/>
          <w:numId w:val="0"/>
        </w:numPr>
        <w:ind w:leftChars="0" w:firstLine="420" w:firstLineChars="0"/>
        <w:rPr>
          <w:rFonts w:hint="default" w:ascii="Times New Roman" w:hAnsi="Times New Roman" w:eastAsia="SimSun" w:cs="Times New Roman"/>
          <w:b w:val="0"/>
          <w:bCs w:val="0"/>
          <w:i w:val="0"/>
          <w:caps w:val="0"/>
          <w:color w:val="000000"/>
          <w:spacing w:val="0"/>
          <w:sz w:val="24"/>
          <w:szCs w:val="24"/>
          <w:shd w:val="clear" w:fill="FFFFFF"/>
          <w:lang w:val="en-US"/>
        </w:rPr>
      </w:pPr>
      <w:r>
        <w:rPr>
          <w:rFonts w:hint="default" w:ascii="Times New Roman" w:hAnsi="Times New Roman" w:eastAsia="SimSun" w:cs="Times New Roman"/>
          <w:b w:val="0"/>
          <w:bCs w:val="0"/>
          <w:i w:val="0"/>
          <w:caps w:val="0"/>
          <w:color w:val="000000"/>
          <w:spacing w:val="0"/>
          <w:sz w:val="24"/>
          <w:szCs w:val="24"/>
          <w:shd w:val="clear" w:fill="FFFFFF"/>
          <w:lang w:val="en-US"/>
        </w:rPr>
        <w:t>&lt;!DOCTYPE html&gt;</w:t>
      </w:r>
    </w:p>
    <w:p>
      <w:pPr>
        <w:numPr>
          <w:ilvl w:val="0"/>
          <w:numId w:val="0"/>
        </w:numPr>
        <w:ind w:leftChars="0" w:firstLine="420" w:firstLineChars="0"/>
        <w:rPr>
          <w:rFonts w:hint="default" w:ascii="Times New Roman" w:hAnsi="Times New Roman" w:eastAsia="SimSun" w:cs="Times New Roman"/>
          <w:b w:val="0"/>
          <w:bCs w:val="0"/>
          <w:i w:val="0"/>
          <w:caps w:val="0"/>
          <w:color w:val="000000"/>
          <w:spacing w:val="0"/>
          <w:sz w:val="24"/>
          <w:szCs w:val="24"/>
          <w:shd w:val="clear" w:fill="FFFFFF"/>
          <w:lang w:val="en-US"/>
        </w:rPr>
      </w:pPr>
      <w:r>
        <w:rPr>
          <w:rFonts w:hint="default" w:ascii="Times New Roman" w:hAnsi="Times New Roman" w:eastAsia="SimSun" w:cs="Times New Roman"/>
          <w:b w:val="0"/>
          <w:bCs w:val="0"/>
          <w:i w:val="0"/>
          <w:caps w:val="0"/>
          <w:color w:val="000000"/>
          <w:spacing w:val="0"/>
          <w:sz w:val="24"/>
          <w:szCs w:val="24"/>
          <w:shd w:val="clear" w:fill="FFFFFF"/>
          <w:lang w:val="en-US"/>
        </w:rPr>
        <w:t>&lt;html&gt;</w:t>
      </w:r>
    </w:p>
    <w:p>
      <w:pPr>
        <w:numPr>
          <w:ilvl w:val="0"/>
          <w:numId w:val="0"/>
        </w:numPr>
        <w:ind w:leftChars="0" w:firstLine="420" w:firstLineChars="0"/>
        <w:rPr>
          <w:rFonts w:hint="default" w:ascii="Times New Roman" w:hAnsi="Times New Roman" w:eastAsia="SimSun" w:cs="Times New Roman"/>
          <w:b w:val="0"/>
          <w:bCs w:val="0"/>
          <w:i w:val="0"/>
          <w:caps w:val="0"/>
          <w:color w:val="000000"/>
          <w:spacing w:val="0"/>
          <w:sz w:val="24"/>
          <w:szCs w:val="24"/>
          <w:shd w:val="clear" w:fill="FFFFFF"/>
          <w:lang w:val="en-US"/>
        </w:rPr>
      </w:pPr>
      <w:r>
        <w:rPr>
          <w:rFonts w:hint="default" w:ascii="Times New Roman" w:hAnsi="Times New Roman" w:eastAsia="SimSun" w:cs="Times New Roman"/>
          <w:b w:val="0"/>
          <w:bCs w:val="0"/>
          <w:i w:val="0"/>
          <w:caps w:val="0"/>
          <w:color w:val="000000"/>
          <w:spacing w:val="0"/>
          <w:sz w:val="24"/>
          <w:szCs w:val="24"/>
          <w:shd w:val="clear" w:fill="FFFFFF"/>
          <w:lang w:val="en-US"/>
        </w:rPr>
        <w:t>&lt;body&gt;</w:t>
      </w:r>
    </w:p>
    <w:p>
      <w:pPr>
        <w:numPr>
          <w:ilvl w:val="0"/>
          <w:numId w:val="0"/>
        </w:numPr>
        <w:ind w:leftChars="0" w:firstLine="420" w:firstLineChars="0"/>
        <w:rPr>
          <w:rFonts w:hint="default" w:ascii="Times New Roman" w:hAnsi="Times New Roman" w:eastAsia="SimSun" w:cs="Times New Roman"/>
          <w:b w:val="0"/>
          <w:bCs w:val="0"/>
          <w:i w:val="0"/>
          <w:caps w:val="0"/>
          <w:color w:val="000000"/>
          <w:spacing w:val="0"/>
          <w:sz w:val="24"/>
          <w:szCs w:val="24"/>
          <w:shd w:val="clear" w:fill="FFFFFF"/>
          <w:lang w:val="en-US"/>
        </w:rPr>
      </w:pPr>
    </w:p>
    <w:p>
      <w:pPr>
        <w:numPr>
          <w:ilvl w:val="0"/>
          <w:numId w:val="0"/>
        </w:numPr>
        <w:ind w:leftChars="0" w:firstLine="420" w:firstLineChars="0"/>
        <w:rPr>
          <w:rFonts w:hint="default" w:ascii="Times New Roman" w:hAnsi="Times New Roman" w:eastAsia="SimSun" w:cs="Times New Roman"/>
          <w:b w:val="0"/>
          <w:bCs w:val="0"/>
          <w:i w:val="0"/>
          <w:caps w:val="0"/>
          <w:color w:val="000000"/>
          <w:spacing w:val="0"/>
          <w:sz w:val="24"/>
          <w:szCs w:val="24"/>
          <w:shd w:val="clear" w:fill="FFFFFF"/>
          <w:lang w:val="en-US"/>
        </w:rPr>
      </w:pPr>
      <w:r>
        <w:rPr>
          <w:rFonts w:hint="default" w:ascii="Times New Roman" w:hAnsi="Times New Roman" w:eastAsia="SimSun" w:cs="Times New Roman"/>
          <w:b w:val="0"/>
          <w:bCs w:val="0"/>
          <w:i w:val="0"/>
          <w:caps w:val="0"/>
          <w:color w:val="000000"/>
          <w:spacing w:val="0"/>
          <w:sz w:val="24"/>
          <w:szCs w:val="24"/>
          <w:shd w:val="clear" w:fill="FFFFFF"/>
          <w:lang w:val="en-US"/>
        </w:rPr>
        <w:t>&lt;p&gt;The &lt;abbr title="World Health Organization"&gt;WHO&lt;/abbr&gt; was founded in 1948.&lt;/p&gt;</w:t>
      </w:r>
    </w:p>
    <w:p>
      <w:pPr>
        <w:numPr>
          <w:ilvl w:val="0"/>
          <w:numId w:val="0"/>
        </w:numPr>
        <w:ind w:leftChars="0" w:firstLine="420" w:firstLineChars="0"/>
        <w:rPr>
          <w:rFonts w:hint="default" w:ascii="Times New Roman" w:hAnsi="Times New Roman" w:eastAsia="SimSun" w:cs="Times New Roman"/>
          <w:b w:val="0"/>
          <w:bCs w:val="0"/>
          <w:i w:val="0"/>
          <w:caps w:val="0"/>
          <w:color w:val="000000"/>
          <w:spacing w:val="0"/>
          <w:sz w:val="24"/>
          <w:szCs w:val="24"/>
          <w:shd w:val="clear" w:fill="FFFFFF"/>
          <w:lang w:val="en-US"/>
        </w:rPr>
      </w:pPr>
    </w:p>
    <w:p>
      <w:pPr>
        <w:numPr>
          <w:ilvl w:val="0"/>
          <w:numId w:val="0"/>
        </w:numPr>
        <w:ind w:leftChars="0" w:firstLine="420" w:firstLineChars="0"/>
        <w:rPr>
          <w:rFonts w:hint="default" w:ascii="Times New Roman" w:hAnsi="Times New Roman" w:eastAsia="SimSun" w:cs="Times New Roman"/>
          <w:b w:val="0"/>
          <w:bCs w:val="0"/>
          <w:i w:val="0"/>
          <w:caps w:val="0"/>
          <w:color w:val="000000"/>
          <w:spacing w:val="0"/>
          <w:sz w:val="24"/>
          <w:szCs w:val="24"/>
          <w:shd w:val="clear" w:fill="FFFFFF"/>
          <w:lang w:val="en-US"/>
        </w:rPr>
      </w:pPr>
      <w:r>
        <w:rPr>
          <w:rFonts w:hint="default" w:ascii="Times New Roman" w:hAnsi="Times New Roman" w:eastAsia="SimSun" w:cs="Times New Roman"/>
          <w:b w:val="0"/>
          <w:bCs w:val="0"/>
          <w:i w:val="0"/>
          <w:caps w:val="0"/>
          <w:color w:val="000000"/>
          <w:spacing w:val="0"/>
          <w:sz w:val="24"/>
          <w:szCs w:val="24"/>
          <w:shd w:val="clear" w:fill="FFFFFF"/>
          <w:lang w:val="en-US"/>
        </w:rPr>
        <w:t>&lt;p&gt;Marking up abbreviations can give useful information to browsers, translation systems and search-engines.&lt;/p&gt;</w:t>
      </w:r>
    </w:p>
    <w:p>
      <w:pPr>
        <w:numPr>
          <w:ilvl w:val="0"/>
          <w:numId w:val="0"/>
        </w:numPr>
        <w:ind w:leftChars="0" w:firstLine="420" w:firstLineChars="0"/>
        <w:rPr>
          <w:rFonts w:hint="default" w:ascii="Times New Roman" w:hAnsi="Times New Roman" w:eastAsia="SimSun" w:cs="Times New Roman"/>
          <w:b w:val="0"/>
          <w:bCs w:val="0"/>
          <w:i w:val="0"/>
          <w:caps w:val="0"/>
          <w:color w:val="000000"/>
          <w:spacing w:val="0"/>
          <w:sz w:val="24"/>
          <w:szCs w:val="24"/>
          <w:shd w:val="clear" w:fill="FFFFFF"/>
          <w:lang w:val="en-US"/>
        </w:rPr>
      </w:pPr>
    </w:p>
    <w:p>
      <w:pPr>
        <w:numPr>
          <w:ilvl w:val="0"/>
          <w:numId w:val="0"/>
        </w:numPr>
        <w:ind w:leftChars="0" w:firstLine="420" w:firstLineChars="0"/>
        <w:rPr>
          <w:rFonts w:hint="default" w:ascii="Times New Roman" w:hAnsi="Times New Roman" w:eastAsia="SimSun" w:cs="Times New Roman"/>
          <w:b w:val="0"/>
          <w:bCs w:val="0"/>
          <w:i w:val="0"/>
          <w:caps w:val="0"/>
          <w:color w:val="000000"/>
          <w:spacing w:val="0"/>
          <w:sz w:val="24"/>
          <w:szCs w:val="24"/>
          <w:shd w:val="clear" w:fill="FFFFFF"/>
          <w:lang w:val="en-US"/>
        </w:rPr>
      </w:pPr>
      <w:r>
        <w:rPr>
          <w:rFonts w:hint="default" w:ascii="Times New Roman" w:hAnsi="Times New Roman" w:eastAsia="SimSun" w:cs="Times New Roman"/>
          <w:b w:val="0"/>
          <w:bCs w:val="0"/>
          <w:i w:val="0"/>
          <w:caps w:val="0"/>
          <w:color w:val="000000"/>
          <w:spacing w:val="0"/>
          <w:sz w:val="24"/>
          <w:szCs w:val="24"/>
          <w:shd w:val="clear" w:fill="FFFFFF"/>
          <w:lang w:val="en-US"/>
        </w:rPr>
        <w:t>&lt;/body&gt;</w:t>
      </w:r>
    </w:p>
    <w:p>
      <w:pPr>
        <w:numPr>
          <w:ilvl w:val="0"/>
          <w:numId w:val="0"/>
        </w:numPr>
        <w:ind w:leftChars="0" w:firstLine="420" w:firstLineChars="0"/>
        <w:rPr>
          <w:rFonts w:hint="default" w:ascii="Times New Roman" w:hAnsi="Times New Roman" w:eastAsia="SimSun" w:cs="Times New Roman"/>
          <w:b w:val="0"/>
          <w:bCs w:val="0"/>
          <w:i w:val="0"/>
          <w:caps w:val="0"/>
          <w:color w:val="000000"/>
          <w:spacing w:val="0"/>
          <w:sz w:val="24"/>
          <w:szCs w:val="24"/>
          <w:shd w:val="clear" w:fill="FFFFFF"/>
          <w:lang w:val="en-US"/>
        </w:rPr>
      </w:pPr>
      <w:r>
        <w:rPr>
          <w:rFonts w:hint="default" w:ascii="Times New Roman" w:hAnsi="Times New Roman" w:eastAsia="SimSun" w:cs="Times New Roman"/>
          <w:b w:val="0"/>
          <w:bCs w:val="0"/>
          <w:i w:val="0"/>
          <w:caps w:val="0"/>
          <w:color w:val="000000"/>
          <w:spacing w:val="0"/>
          <w:sz w:val="24"/>
          <w:szCs w:val="24"/>
          <w:shd w:val="clear" w:fill="FFFFFF"/>
          <w:lang w:val="en-US"/>
        </w:rPr>
        <w:t>&lt;/html&gt;</w:t>
      </w:r>
    </w:p>
    <w:p>
      <w:pPr>
        <w:numPr>
          <w:ilvl w:val="0"/>
          <w:numId w:val="0"/>
        </w:numPr>
        <w:ind w:leftChars="0" w:firstLine="420" w:firstLineChars="0"/>
        <w:rPr>
          <w:rFonts w:hint="default" w:ascii="Times New Roman" w:hAnsi="Times New Roman" w:eastAsia="SimSun" w:cs="Times New Roman"/>
          <w:b w:val="0"/>
          <w:bCs w:val="0"/>
          <w:i w:val="0"/>
          <w:caps w:val="0"/>
          <w:color w:val="000000"/>
          <w:spacing w:val="0"/>
          <w:sz w:val="24"/>
          <w:szCs w:val="24"/>
          <w:shd w:val="clear" w:fill="FFFFFF"/>
          <w:lang w:val="en-US"/>
        </w:rPr>
      </w:pPr>
    </w:p>
    <w:p>
      <w:pPr>
        <w:numPr>
          <w:ilvl w:val="0"/>
          <w:numId w:val="51"/>
        </w:numPr>
        <w:tabs>
          <w:tab w:val="clear" w:pos="420"/>
        </w:tabs>
        <w:ind w:left="420" w:leftChars="0" w:hanging="420" w:firstLineChars="0"/>
        <w:rPr>
          <w:rFonts w:hint="default" w:ascii="Times New Roman" w:hAnsi="Times New Roman" w:eastAsia="SimSun" w:cs="Times New Roman"/>
          <w:b w:val="0"/>
          <w:bCs w:val="0"/>
          <w:i w:val="0"/>
          <w:caps w:val="0"/>
          <w:color w:val="000000"/>
          <w:spacing w:val="0"/>
          <w:sz w:val="24"/>
          <w:szCs w:val="24"/>
          <w:shd w:val="clear" w:fill="FFFFFF"/>
          <w:lang w:val="en-US"/>
        </w:rPr>
      </w:pPr>
      <w:r>
        <w:rPr>
          <w:rFonts w:hint="default" w:ascii="Times New Roman" w:hAnsi="Times New Roman" w:eastAsia="SimSun" w:cs="Times New Roman"/>
          <w:b/>
          <w:bCs/>
          <w:i w:val="0"/>
          <w:caps w:val="0"/>
          <w:color w:val="000000"/>
          <w:spacing w:val="0"/>
          <w:sz w:val="24"/>
          <w:szCs w:val="24"/>
          <w:shd w:val="clear" w:fill="FFFFFF"/>
          <w:lang w:val="en-US"/>
        </w:rPr>
        <w:t>OUTPUT:</w:t>
      </w:r>
    </w:p>
    <w:p>
      <w:pPr>
        <w:pStyle w:val="12"/>
        <w:keepNext w:val="0"/>
        <w:keepLines w:val="0"/>
        <w:widowControl/>
        <w:suppressLineNumbers w:val="0"/>
        <w:rPr>
          <w:rFonts w:hint="default" w:ascii="Times New Roman" w:hAnsi="Times New Roman" w:cs="Times New Roman"/>
          <w:i w:val="0"/>
          <w:caps w:val="0"/>
          <w:color w:val="000000"/>
          <w:spacing w:val="0"/>
          <w:sz w:val="24"/>
          <w:szCs w:val="24"/>
        </w:rPr>
      </w:pPr>
      <w:r>
        <w:rPr>
          <w:rFonts w:hint="default" w:ascii="Times New Roman" w:hAnsi="Times New Roman" w:cs="Times New Roman"/>
          <w:i w:val="0"/>
          <w:caps w:val="0"/>
          <w:color w:val="000000"/>
          <w:spacing w:val="0"/>
          <w:sz w:val="24"/>
          <w:szCs w:val="24"/>
        </w:rPr>
        <w:t>The WHO was founded in 1948.</w:t>
      </w:r>
    </w:p>
    <w:p>
      <w:pPr>
        <w:pStyle w:val="12"/>
        <w:keepNext w:val="0"/>
        <w:keepLines w:val="0"/>
        <w:widowControl/>
        <w:suppressLineNumbers w:val="0"/>
        <w:rPr>
          <w:rFonts w:hint="default" w:ascii="Times New Roman" w:hAnsi="Times New Roman" w:cs="Times New Roman"/>
          <w:i w:val="0"/>
          <w:caps w:val="0"/>
          <w:color w:val="000000"/>
          <w:spacing w:val="0"/>
          <w:sz w:val="24"/>
          <w:szCs w:val="24"/>
        </w:rPr>
      </w:pPr>
      <w:r>
        <w:rPr>
          <w:rFonts w:hint="default" w:ascii="Times New Roman" w:hAnsi="Times New Roman" w:cs="Times New Roman"/>
          <w:i w:val="0"/>
          <w:caps w:val="0"/>
          <w:color w:val="000000"/>
          <w:spacing w:val="0"/>
          <w:sz w:val="24"/>
          <w:szCs w:val="24"/>
        </w:rPr>
        <w:t>Marking up abbreviations can give useful information to browsers, translation systems andsearch-engines.</w:t>
      </w:r>
    </w:p>
    <w:p>
      <w:pPr>
        <w:pStyle w:val="12"/>
        <w:keepNext w:val="0"/>
        <w:keepLines w:val="0"/>
        <w:widowControl/>
        <w:suppressLineNumbers w:val="0"/>
        <w:rPr>
          <w:rFonts w:hint="default" w:ascii="Times New Roman" w:hAnsi="Times New Roman" w:cs="Times New Roman"/>
          <w:b/>
          <w:bCs/>
          <w:i w:val="0"/>
          <w:caps w:val="0"/>
          <w:color w:val="000000"/>
          <w:spacing w:val="0"/>
          <w:sz w:val="24"/>
          <w:szCs w:val="24"/>
          <w:u w:val="single"/>
          <w:lang w:val="en-US"/>
        </w:rPr>
      </w:pPr>
      <w:r>
        <w:rPr>
          <w:rFonts w:hint="default" w:ascii="Times New Roman" w:hAnsi="Times New Roman" w:cs="Times New Roman"/>
          <w:b/>
          <w:bCs/>
          <w:i w:val="0"/>
          <w:caps w:val="0"/>
          <w:color w:val="000000"/>
          <w:spacing w:val="0"/>
          <w:sz w:val="24"/>
          <w:szCs w:val="24"/>
          <w:u w:val="single"/>
          <w:lang w:val="en-US"/>
        </w:rPr>
        <w:t>HTML &lt;addr&gt;:</w:t>
      </w:r>
    </w:p>
    <w:p>
      <w:pPr>
        <w:pStyle w:val="12"/>
        <w:keepNext w:val="0"/>
        <w:keepLines w:val="0"/>
        <w:widowControl/>
        <w:suppressLineNumbers w:val="0"/>
        <w:shd w:val="clear" w:fill="FFFFFF"/>
        <w:ind w:left="0" w:firstLine="0"/>
        <w:rPr>
          <w:rFonts w:hint="default" w:ascii="Times New Roman" w:hAnsi="Times New Roman" w:cs="Times New Roman"/>
          <w:i w:val="0"/>
          <w:caps w:val="0"/>
          <w:color w:val="000000"/>
          <w:spacing w:val="0"/>
          <w:sz w:val="24"/>
          <w:szCs w:val="24"/>
        </w:rPr>
      </w:pPr>
      <w:r>
        <w:rPr>
          <w:rFonts w:hint="default" w:ascii="Times New Roman" w:hAnsi="Times New Roman" w:cs="Times New Roman"/>
          <w:i w:val="0"/>
          <w:caps w:val="0"/>
          <w:color w:val="000000"/>
          <w:spacing w:val="0"/>
          <w:sz w:val="24"/>
          <w:szCs w:val="24"/>
          <w:shd w:val="clear" w:fill="FFFFFF"/>
        </w:rPr>
        <w:t>The HTML </w:t>
      </w:r>
      <w:r>
        <w:rPr>
          <w:rStyle w:val="16"/>
          <w:rFonts w:hint="default" w:ascii="Times New Roman" w:hAnsi="Times New Roman" w:eastAsia="Consolas" w:cs="Times New Roman"/>
          <w:i w:val="0"/>
          <w:caps w:val="0"/>
          <w:color w:val="DC143C"/>
          <w:spacing w:val="0"/>
          <w:sz w:val="24"/>
          <w:szCs w:val="24"/>
          <w:shd w:val="clear" w:fill="F1F1F1"/>
        </w:rPr>
        <w:t>&lt;address&gt;</w:t>
      </w:r>
      <w:r>
        <w:rPr>
          <w:rFonts w:hint="default" w:ascii="Times New Roman" w:hAnsi="Times New Roman" w:cs="Times New Roman"/>
          <w:i w:val="0"/>
          <w:caps w:val="0"/>
          <w:color w:val="000000"/>
          <w:spacing w:val="0"/>
          <w:sz w:val="24"/>
          <w:szCs w:val="24"/>
          <w:shd w:val="clear" w:fill="FFFFFF"/>
        </w:rPr>
        <w:t> element defines contact information (author/owner) of a document or an article.</w:t>
      </w:r>
    </w:p>
    <w:p>
      <w:pPr>
        <w:pStyle w:val="12"/>
        <w:keepNext w:val="0"/>
        <w:keepLines w:val="0"/>
        <w:widowControl/>
        <w:suppressLineNumbers w:val="0"/>
        <w:shd w:val="clear" w:fill="FFFFFF"/>
        <w:ind w:left="0" w:firstLine="0"/>
        <w:rPr>
          <w:rFonts w:hint="default" w:ascii="Times New Roman" w:hAnsi="Times New Roman" w:cs="Times New Roman"/>
          <w:i w:val="0"/>
          <w:caps w:val="0"/>
          <w:color w:val="000000"/>
          <w:spacing w:val="0"/>
          <w:sz w:val="24"/>
          <w:szCs w:val="24"/>
          <w:shd w:val="clear" w:fill="FFFFFF"/>
        </w:rPr>
      </w:pPr>
      <w:r>
        <w:rPr>
          <w:rFonts w:hint="default" w:ascii="Times New Roman" w:hAnsi="Times New Roman" w:cs="Times New Roman"/>
          <w:i w:val="0"/>
          <w:caps w:val="0"/>
          <w:color w:val="000000"/>
          <w:spacing w:val="0"/>
          <w:sz w:val="24"/>
          <w:szCs w:val="24"/>
          <w:shd w:val="clear" w:fill="FFFFFF"/>
        </w:rPr>
        <w:t>The </w:t>
      </w:r>
      <w:r>
        <w:rPr>
          <w:rStyle w:val="16"/>
          <w:rFonts w:hint="default" w:ascii="Times New Roman" w:hAnsi="Times New Roman" w:eastAsia="Consolas" w:cs="Times New Roman"/>
          <w:i w:val="0"/>
          <w:caps w:val="0"/>
          <w:color w:val="DC143C"/>
          <w:spacing w:val="0"/>
          <w:sz w:val="24"/>
          <w:szCs w:val="24"/>
          <w:shd w:val="clear" w:fill="F1F1F1"/>
        </w:rPr>
        <w:t>&lt;address&gt;</w:t>
      </w:r>
      <w:r>
        <w:rPr>
          <w:rFonts w:hint="default" w:ascii="Times New Roman" w:hAnsi="Times New Roman" w:cs="Times New Roman"/>
          <w:i w:val="0"/>
          <w:caps w:val="0"/>
          <w:color w:val="000000"/>
          <w:spacing w:val="0"/>
          <w:sz w:val="24"/>
          <w:szCs w:val="24"/>
          <w:shd w:val="clear" w:fill="FFFFFF"/>
        </w:rPr>
        <w:t> element is usually displayed in italic. Most browsers will add a line break before and after the element</w:t>
      </w:r>
    </w:p>
    <w:p>
      <w:pPr>
        <w:pStyle w:val="12"/>
        <w:keepNext w:val="0"/>
        <w:keepLines w:val="0"/>
        <w:widowControl/>
        <w:numPr>
          <w:ilvl w:val="0"/>
          <w:numId w:val="52"/>
        </w:numPr>
        <w:suppressLineNumbers w:val="0"/>
        <w:shd w:val="clear" w:fill="FFFFFF"/>
        <w:ind w:left="420" w:leftChars="0" w:hanging="420" w:firstLineChars="0"/>
        <w:rPr>
          <w:rFonts w:hint="default" w:ascii="Times New Roman" w:hAnsi="Times New Roman" w:cs="Times New Roman"/>
          <w:b/>
          <w:bCs/>
          <w:i w:val="0"/>
          <w:caps w:val="0"/>
          <w:color w:val="000000"/>
          <w:spacing w:val="0"/>
          <w:sz w:val="24"/>
          <w:szCs w:val="24"/>
          <w:shd w:val="clear" w:fill="FFFFFF"/>
        </w:rPr>
      </w:pPr>
      <w:r>
        <w:rPr>
          <w:rFonts w:hint="default" w:ascii="Times New Roman" w:hAnsi="Times New Roman" w:cs="Times New Roman"/>
          <w:b/>
          <w:bCs/>
          <w:i w:val="0"/>
          <w:caps w:val="0"/>
          <w:color w:val="000000"/>
          <w:spacing w:val="0"/>
          <w:sz w:val="24"/>
          <w:szCs w:val="24"/>
          <w:shd w:val="clear" w:fill="FFFFFF"/>
          <w:lang w:val="en-US"/>
        </w:rPr>
        <w:t>Example:</w:t>
      </w:r>
    </w:p>
    <w:p>
      <w:pPr>
        <w:pStyle w:val="12"/>
        <w:keepNext w:val="0"/>
        <w:keepLines w:val="0"/>
        <w:widowControl/>
        <w:numPr>
          <w:ilvl w:val="0"/>
          <w:numId w:val="0"/>
        </w:numPr>
        <w:suppressLineNumbers w:val="0"/>
        <w:shd w:val="clear" w:fill="FFFFFF"/>
        <w:ind w:left="2100" w:leftChars="0" w:right="0" w:rightChars="0" w:firstLine="420" w:firstLineChars="0"/>
        <w:rPr>
          <w:rFonts w:hint="default" w:ascii="Times New Roman" w:hAnsi="Times New Roman" w:cs="Times New Roman"/>
          <w:b w:val="0"/>
          <w:bCs w:val="0"/>
          <w:i w:val="0"/>
          <w:caps w:val="0"/>
          <w:color w:val="000000"/>
          <w:spacing w:val="0"/>
          <w:sz w:val="22"/>
          <w:szCs w:val="22"/>
          <w:shd w:val="clear" w:fill="FFFFFF"/>
        </w:rPr>
      </w:pPr>
      <w:r>
        <w:rPr>
          <w:rFonts w:hint="default" w:ascii="Times New Roman" w:hAnsi="Times New Roman" w:cs="Times New Roman"/>
          <w:b w:val="0"/>
          <w:bCs w:val="0"/>
          <w:i w:val="0"/>
          <w:caps w:val="0"/>
          <w:color w:val="000000"/>
          <w:spacing w:val="0"/>
          <w:sz w:val="22"/>
          <w:szCs w:val="22"/>
          <w:shd w:val="clear" w:fill="FFFFFF"/>
        </w:rPr>
        <w:t>&lt;!DOCTYPE html&gt;</w:t>
      </w:r>
    </w:p>
    <w:p>
      <w:pPr>
        <w:pStyle w:val="12"/>
        <w:keepNext w:val="0"/>
        <w:keepLines w:val="0"/>
        <w:widowControl/>
        <w:numPr>
          <w:ilvl w:val="0"/>
          <w:numId w:val="0"/>
        </w:numPr>
        <w:suppressLineNumbers w:val="0"/>
        <w:shd w:val="clear" w:fill="FFFFFF"/>
        <w:ind w:left="2100" w:leftChars="0" w:right="0" w:rightChars="0" w:firstLine="420" w:firstLineChars="0"/>
        <w:rPr>
          <w:rFonts w:hint="default" w:ascii="Times New Roman" w:hAnsi="Times New Roman" w:cs="Times New Roman"/>
          <w:b w:val="0"/>
          <w:bCs w:val="0"/>
          <w:i w:val="0"/>
          <w:caps w:val="0"/>
          <w:color w:val="000000"/>
          <w:spacing w:val="0"/>
          <w:sz w:val="22"/>
          <w:szCs w:val="22"/>
          <w:shd w:val="clear" w:fill="FFFFFF"/>
        </w:rPr>
      </w:pPr>
      <w:r>
        <w:rPr>
          <w:rFonts w:hint="default" w:ascii="Times New Roman" w:hAnsi="Times New Roman" w:cs="Times New Roman"/>
          <w:b w:val="0"/>
          <w:bCs w:val="0"/>
          <w:i w:val="0"/>
          <w:caps w:val="0"/>
          <w:color w:val="000000"/>
          <w:spacing w:val="0"/>
          <w:sz w:val="22"/>
          <w:szCs w:val="22"/>
          <w:shd w:val="clear" w:fill="FFFFFF"/>
        </w:rPr>
        <w:t>&lt;html&gt;</w:t>
      </w:r>
    </w:p>
    <w:p>
      <w:pPr>
        <w:pStyle w:val="12"/>
        <w:keepNext w:val="0"/>
        <w:keepLines w:val="0"/>
        <w:widowControl/>
        <w:numPr>
          <w:ilvl w:val="0"/>
          <w:numId w:val="0"/>
        </w:numPr>
        <w:suppressLineNumbers w:val="0"/>
        <w:shd w:val="clear" w:fill="FFFFFF"/>
        <w:ind w:left="2100" w:leftChars="0" w:right="0" w:rightChars="0" w:firstLine="420" w:firstLineChars="0"/>
        <w:rPr>
          <w:rFonts w:hint="default" w:ascii="Times New Roman" w:hAnsi="Times New Roman" w:cs="Times New Roman"/>
          <w:b w:val="0"/>
          <w:bCs w:val="0"/>
          <w:i w:val="0"/>
          <w:caps w:val="0"/>
          <w:color w:val="000000"/>
          <w:spacing w:val="0"/>
          <w:sz w:val="22"/>
          <w:szCs w:val="22"/>
          <w:shd w:val="clear" w:fill="FFFFFF"/>
        </w:rPr>
      </w:pPr>
      <w:r>
        <w:rPr>
          <w:rFonts w:hint="default" w:ascii="Times New Roman" w:hAnsi="Times New Roman" w:cs="Times New Roman"/>
          <w:b w:val="0"/>
          <w:bCs w:val="0"/>
          <w:i w:val="0"/>
          <w:caps w:val="0"/>
          <w:color w:val="000000"/>
          <w:spacing w:val="0"/>
          <w:sz w:val="22"/>
          <w:szCs w:val="22"/>
          <w:shd w:val="clear" w:fill="FFFFFF"/>
        </w:rPr>
        <w:t>&lt;body&gt;</w:t>
      </w:r>
    </w:p>
    <w:p>
      <w:pPr>
        <w:pStyle w:val="12"/>
        <w:keepNext w:val="0"/>
        <w:keepLines w:val="0"/>
        <w:widowControl/>
        <w:numPr>
          <w:ilvl w:val="0"/>
          <w:numId w:val="0"/>
        </w:numPr>
        <w:suppressLineNumbers w:val="0"/>
        <w:shd w:val="clear" w:fill="FFFFFF"/>
        <w:ind w:left="2100" w:leftChars="0" w:right="0" w:rightChars="0" w:firstLine="420" w:firstLineChars="0"/>
        <w:rPr>
          <w:rFonts w:hint="default" w:ascii="Times New Roman" w:hAnsi="Times New Roman" w:cs="Times New Roman"/>
          <w:b w:val="0"/>
          <w:bCs w:val="0"/>
          <w:i w:val="0"/>
          <w:caps w:val="0"/>
          <w:color w:val="000000"/>
          <w:spacing w:val="0"/>
          <w:sz w:val="22"/>
          <w:szCs w:val="22"/>
          <w:shd w:val="clear" w:fill="FFFFFF"/>
        </w:rPr>
      </w:pPr>
      <w:r>
        <w:rPr>
          <w:rFonts w:hint="default" w:ascii="Times New Roman" w:hAnsi="Times New Roman" w:cs="Times New Roman"/>
          <w:b w:val="0"/>
          <w:bCs w:val="0"/>
          <w:i w:val="0"/>
          <w:caps w:val="0"/>
          <w:color w:val="000000"/>
          <w:spacing w:val="0"/>
          <w:sz w:val="22"/>
          <w:szCs w:val="22"/>
          <w:shd w:val="clear" w:fill="FFFFFF"/>
        </w:rPr>
        <w:t>&lt;p&gt;The HTML address element defines contact information (author/owner) of a document or article.&lt;/p&gt;</w:t>
      </w:r>
    </w:p>
    <w:p>
      <w:pPr>
        <w:pStyle w:val="12"/>
        <w:keepNext w:val="0"/>
        <w:keepLines w:val="0"/>
        <w:widowControl/>
        <w:numPr>
          <w:ilvl w:val="0"/>
          <w:numId w:val="0"/>
        </w:numPr>
        <w:suppressLineNumbers w:val="0"/>
        <w:shd w:val="clear" w:fill="FFFFFF"/>
        <w:ind w:left="2100" w:leftChars="0" w:right="0" w:rightChars="0" w:firstLine="420" w:firstLineChars="0"/>
        <w:rPr>
          <w:rFonts w:hint="default" w:ascii="Times New Roman" w:hAnsi="Times New Roman" w:cs="Times New Roman"/>
          <w:b w:val="0"/>
          <w:bCs w:val="0"/>
          <w:i w:val="0"/>
          <w:caps w:val="0"/>
          <w:color w:val="000000"/>
          <w:spacing w:val="0"/>
          <w:sz w:val="22"/>
          <w:szCs w:val="22"/>
          <w:shd w:val="clear" w:fill="FFFFFF"/>
        </w:rPr>
      </w:pPr>
      <w:r>
        <w:rPr>
          <w:rFonts w:hint="default" w:ascii="Times New Roman" w:hAnsi="Times New Roman" w:cs="Times New Roman"/>
          <w:b w:val="0"/>
          <w:bCs w:val="0"/>
          <w:i w:val="0"/>
          <w:caps w:val="0"/>
          <w:color w:val="000000"/>
          <w:spacing w:val="0"/>
          <w:sz w:val="22"/>
          <w:szCs w:val="22"/>
          <w:shd w:val="clear" w:fill="FFFFFF"/>
        </w:rPr>
        <w:t>&lt;address&gt;</w:t>
      </w:r>
    </w:p>
    <w:p>
      <w:pPr>
        <w:pStyle w:val="12"/>
        <w:keepNext w:val="0"/>
        <w:keepLines w:val="0"/>
        <w:widowControl/>
        <w:numPr>
          <w:ilvl w:val="0"/>
          <w:numId w:val="0"/>
        </w:numPr>
        <w:suppressLineNumbers w:val="0"/>
        <w:shd w:val="clear" w:fill="FFFFFF"/>
        <w:ind w:left="2100" w:leftChars="0" w:right="0" w:rightChars="0" w:firstLine="420" w:firstLineChars="0"/>
        <w:rPr>
          <w:rFonts w:hint="default" w:ascii="Times New Roman" w:hAnsi="Times New Roman" w:cs="Times New Roman"/>
          <w:b w:val="0"/>
          <w:bCs w:val="0"/>
          <w:i w:val="0"/>
          <w:caps w:val="0"/>
          <w:color w:val="000000"/>
          <w:spacing w:val="0"/>
          <w:sz w:val="22"/>
          <w:szCs w:val="22"/>
          <w:shd w:val="clear" w:fill="FFFFFF"/>
        </w:rPr>
      </w:pPr>
      <w:r>
        <w:rPr>
          <w:rFonts w:hint="default" w:ascii="Times New Roman" w:hAnsi="Times New Roman" w:cs="Times New Roman"/>
          <w:b w:val="0"/>
          <w:bCs w:val="0"/>
          <w:i w:val="0"/>
          <w:caps w:val="0"/>
          <w:color w:val="000000"/>
          <w:spacing w:val="0"/>
          <w:sz w:val="22"/>
          <w:szCs w:val="22"/>
          <w:shd w:val="clear" w:fill="FFFFFF"/>
        </w:rPr>
        <w:t xml:space="preserve">Written by John Doe.&lt;br&gt; </w:t>
      </w:r>
    </w:p>
    <w:p>
      <w:pPr>
        <w:pStyle w:val="12"/>
        <w:keepNext w:val="0"/>
        <w:keepLines w:val="0"/>
        <w:widowControl/>
        <w:numPr>
          <w:ilvl w:val="0"/>
          <w:numId w:val="0"/>
        </w:numPr>
        <w:suppressLineNumbers w:val="0"/>
        <w:shd w:val="clear" w:fill="FFFFFF"/>
        <w:ind w:left="2100" w:leftChars="0" w:right="0" w:rightChars="0" w:firstLine="420" w:firstLineChars="0"/>
        <w:rPr>
          <w:rFonts w:hint="default" w:ascii="Times New Roman" w:hAnsi="Times New Roman" w:cs="Times New Roman"/>
          <w:b w:val="0"/>
          <w:bCs w:val="0"/>
          <w:i w:val="0"/>
          <w:caps w:val="0"/>
          <w:color w:val="000000"/>
          <w:spacing w:val="0"/>
          <w:sz w:val="22"/>
          <w:szCs w:val="22"/>
          <w:shd w:val="clear" w:fill="FFFFFF"/>
        </w:rPr>
      </w:pPr>
      <w:r>
        <w:rPr>
          <w:rFonts w:hint="default" w:ascii="Times New Roman" w:hAnsi="Times New Roman" w:cs="Times New Roman"/>
          <w:b w:val="0"/>
          <w:bCs w:val="0"/>
          <w:i w:val="0"/>
          <w:caps w:val="0"/>
          <w:color w:val="000000"/>
          <w:spacing w:val="0"/>
          <w:sz w:val="22"/>
          <w:szCs w:val="22"/>
          <w:shd w:val="clear" w:fill="FFFFFF"/>
        </w:rPr>
        <w:t>Visit us at:&lt;br&gt;</w:t>
      </w:r>
    </w:p>
    <w:p>
      <w:pPr>
        <w:pStyle w:val="12"/>
        <w:keepNext w:val="0"/>
        <w:keepLines w:val="0"/>
        <w:widowControl/>
        <w:numPr>
          <w:ilvl w:val="0"/>
          <w:numId w:val="0"/>
        </w:numPr>
        <w:suppressLineNumbers w:val="0"/>
        <w:shd w:val="clear" w:fill="FFFFFF"/>
        <w:ind w:left="2100" w:leftChars="0" w:right="0" w:rightChars="0" w:firstLine="420" w:firstLineChars="0"/>
        <w:rPr>
          <w:rFonts w:hint="default" w:ascii="Times New Roman" w:hAnsi="Times New Roman" w:cs="Times New Roman"/>
          <w:b w:val="0"/>
          <w:bCs w:val="0"/>
          <w:i w:val="0"/>
          <w:caps w:val="0"/>
          <w:color w:val="000000"/>
          <w:spacing w:val="0"/>
          <w:sz w:val="22"/>
          <w:szCs w:val="22"/>
          <w:shd w:val="clear" w:fill="FFFFFF"/>
        </w:rPr>
      </w:pPr>
      <w:r>
        <w:rPr>
          <w:rFonts w:hint="default" w:ascii="Times New Roman" w:hAnsi="Times New Roman" w:cs="Times New Roman"/>
          <w:b w:val="0"/>
          <w:bCs w:val="0"/>
          <w:i w:val="0"/>
          <w:caps w:val="0"/>
          <w:color w:val="000000"/>
          <w:spacing w:val="0"/>
          <w:sz w:val="22"/>
          <w:szCs w:val="22"/>
          <w:shd w:val="clear" w:fill="FFFFFF"/>
        </w:rPr>
        <w:t>Example.com&lt;br&gt;</w:t>
      </w:r>
    </w:p>
    <w:p>
      <w:pPr>
        <w:pStyle w:val="12"/>
        <w:keepNext w:val="0"/>
        <w:keepLines w:val="0"/>
        <w:widowControl/>
        <w:numPr>
          <w:ilvl w:val="0"/>
          <w:numId w:val="0"/>
        </w:numPr>
        <w:suppressLineNumbers w:val="0"/>
        <w:shd w:val="clear" w:fill="FFFFFF"/>
        <w:ind w:left="2100" w:leftChars="0" w:right="0" w:rightChars="0" w:firstLine="420" w:firstLineChars="0"/>
        <w:rPr>
          <w:rFonts w:hint="default" w:ascii="Times New Roman" w:hAnsi="Times New Roman" w:cs="Times New Roman"/>
          <w:b w:val="0"/>
          <w:bCs w:val="0"/>
          <w:i w:val="0"/>
          <w:caps w:val="0"/>
          <w:color w:val="000000"/>
          <w:spacing w:val="0"/>
          <w:sz w:val="22"/>
          <w:szCs w:val="22"/>
          <w:shd w:val="clear" w:fill="FFFFFF"/>
        </w:rPr>
      </w:pPr>
      <w:r>
        <w:rPr>
          <w:rFonts w:hint="default" w:ascii="Times New Roman" w:hAnsi="Times New Roman" w:cs="Times New Roman"/>
          <w:b w:val="0"/>
          <w:bCs w:val="0"/>
          <w:i w:val="0"/>
          <w:caps w:val="0"/>
          <w:color w:val="000000"/>
          <w:spacing w:val="0"/>
          <w:sz w:val="22"/>
          <w:szCs w:val="22"/>
          <w:shd w:val="clear" w:fill="FFFFFF"/>
        </w:rPr>
        <w:t>Box 564, Disneyland&lt;br&gt;</w:t>
      </w:r>
    </w:p>
    <w:p>
      <w:pPr>
        <w:pStyle w:val="12"/>
        <w:keepNext w:val="0"/>
        <w:keepLines w:val="0"/>
        <w:widowControl/>
        <w:numPr>
          <w:ilvl w:val="0"/>
          <w:numId w:val="0"/>
        </w:numPr>
        <w:suppressLineNumbers w:val="0"/>
        <w:shd w:val="clear" w:fill="FFFFFF"/>
        <w:ind w:left="2100" w:leftChars="0" w:right="0" w:rightChars="0" w:firstLine="420" w:firstLineChars="0"/>
        <w:rPr>
          <w:rFonts w:hint="default" w:ascii="Times New Roman" w:hAnsi="Times New Roman" w:cs="Times New Roman"/>
          <w:b w:val="0"/>
          <w:bCs w:val="0"/>
          <w:i w:val="0"/>
          <w:caps w:val="0"/>
          <w:color w:val="000000"/>
          <w:spacing w:val="0"/>
          <w:sz w:val="22"/>
          <w:szCs w:val="22"/>
          <w:shd w:val="clear" w:fill="FFFFFF"/>
        </w:rPr>
      </w:pPr>
      <w:r>
        <w:rPr>
          <w:rFonts w:hint="default" w:ascii="Times New Roman" w:hAnsi="Times New Roman" w:cs="Times New Roman"/>
          <w:b w:val="0"/>
          <w:bCs w:val="0"/>
          <w:i w:val="0"/>
          <w:caps w:val="0"/>
          <w:color w:val="000000"/>
          <w:spacing w:val="0"/>
          <w:sz w:val="22"/>
          <w:szCs w:val="22"/>
          <w:shd w:val="clear" w:fill="FFFFFF"/>
        </w:rPr>
        <w:t>USA</w:t>
      </w:r>
    </w:p>
    <w:p>
      <w:pPr>
        <w:pStyle w:val="12"/>
        <w:keepNext w:val="0"/>
        <w:keepLines w:val="0"/>
        <w:widowControl/>
        <w:numPr>
          <w:ilvl w:val="0"/>
          <w:numId w:val="0"/>
        </w:numPr>
        <w:suppressLineNumbers w:val="0"/>
        <w:shd w:val="clear" w:fill="FFFFFF"/>
        <w:ind w:left="2100" w:leftChars="0" w:right="0" w:rightChars="0" w:firstLine="420" w:firstLineChars="0"/>
        <w:rPr>
          <w:rFonts w:hint="default" w:ascii="Times New Roman" w:hAnsi="Times New Roman" w:cs="Times New Roman"/>
          <w:b w:val="0"/>
          <w:bCs w:val="0"/>
          <w:i w:val="0"/>
          <w:caps w:val="0"/>
          <w:color w:val="000000"/>
          <w:spacing w:val="0"/>
          <w:sz w:val="22"/>
          <w:szCs w:val="22"/>
          <w:shd w:val="clear" w:fill="FFFFFF"/>
        </w:rPr>
      </w:pPr>
      <w:r>
        <w:rPr>
          <w:rFonts w:hint="default" w:ascii="Times New Roman" w:hAnsi="Times New Roman" w:cs="Times New Roman"/>
          <w:b w:val="0"/>
          <w:bCs w:val="0"/>
          <w:i w:val="0"/>
          <w:caps w:val="0"/>
          <w:color w:val="000000"/>
          <w:spacing w:val="0"/>
          <w:sz w:val="22"/>
          <w:szCs w:val="22"/>
          <w:shd w:val="clear" w:fill="FFFFFF"/>
        </w:rPr>
        <w:t>&lt;/address&gt;</w:t>
      </w:r>
    </w:p>
    <w:p>
      <w:pPr>
        <w:pStyle w:val="12"/>
        <w:keepNext w:val="0"/>
        <w:keepLines w:val="0"/>
        <w:widowControl/>
        <w:numPr>
          <w:ilvl w:val="0"/>
          <w:numId w:val="0"/>
        </w:numPr>
        <w:suppressLineNumbers w:val="0"/>
        <w:shd w:val="clear" w:fill="FFFFFF"/>
        <w:ind w:left="2100" w:leftChars="0" w:right="0" w:rightChars="0" w:firstLine="420" w:firstLineChars="0"/>
        <w:rPr>
          <w:rFonts w:hint="default" w:ascii="Times New Roman" w:hAnsi="Times New Roman" w:cs="Times New Roman"/>
          <w:b w:val="0"/>
          <w:bCs w:val="0"/>
          <w:i w:val="0"/>
          <w:caps w:val="0"/>
          <w:color w:val="000000"/>
          <w:spacing w:val="0"/>
          <w:sz w:val="22"/>
          <w:szCs w:val="22"/>
          <w:shd w:val="clear" w:fill="FFFFFF"/>
        </w:rPr>
      </w:pPr>
      <w:r>
        <w:rPr>
          <w:rFonts w:hint="default" w:ascii="Times New Roman" w:hAnsi="Times New Roman" w:cs="Times New Roman"/>
          <w:b w:val="0"/>
          <w:bCs w:val="0"/>
          <w:i w:val="0"/>
          <w:caps w:val="0"/>
          <w:color w:val="000000"/>
          <w:spacing w:val="0"/>
          <w:sz w:val="22"/>
          <w:szCs w:val="22"/>
          <w:shd w:val="clear" w:fill="FFFFFF"/>
        </w:rPr>
        <w:t>&lt;/body&gt;</w:t>
      </w:r>
    </w:p>
    <w:p>
      <w:pPr>
        <w:pStyle w:val="12"/>
        <w:keepNext w:val="0"/>
        <w:keepLines w:val="0"/>
        <w:widowControl/>
        <w:numPr>
          <w:ilvl w:val="0"/>
          <w:numId w:val="0"/>
        </w:numPr>
        <w:suppressLineNumbers w:val="0"/>
        <w:shd w:val="clear" w:fill="FFFFFF"/>
        <w:ind w:left="2100" w:leftChars="0" w:right="0" w:rightChars="0" w:firstLine="420" w:firstLineChars="0"/>
        <w:rPr>
          <w:rFonts w:hint="default" w:ascii="Times New Roman" w:hAnsi="Times New Roman" w:cs="Times New Roman"/>
          <w:b w:val="0"/>
          <w:bCs w:val="0"/>
          <w:i w:val="0"/>
          <w:caps w:val="0"/>
          <w:color w:val="000000"/>
          <w:spacing w:val="0"/>
          <w:sz w:val="22"/>
          <w:szCs w:val="22"/>
          <w:shd w:val="clear" w:fill="FFFFFF"/>
        </w:rPr>
      </w:pPr>
      <w:r>
        <w:rPr>
          <w:rFonts w:hint="default" w:ascii="Times New Roman" w:hAnsi="Times New Roman" w:cs="Times New Roman"/>
          <w:b w:val="0"/>
          <w:bCs w:val="0"/>
          <w:i w:val="0"/>
          <w:caps w:val="0"/>
          <w:color w:val="000000"/>
          <w:spacing w:val="0"/>
          <w:sz w:val="22"/>
          <w:szCs w:val="22"/>
          <w:shd w:val="clear" w:fill="FFFFFF"/>
        </w:rPr>
        <w:t>&lt;/html&gt;</w:t>
      </w:r>
    </w:p>
    <w:p>
      <w:pPr>
        <w:pStyle w:val="12"/>
        <w:keepNext w:val="0"/>
        <w:keepLines w:val="0"/>
        <w:widowControl/>
        <w:numPr>
          <w:ilvl w:val="0"/>
          <w:numId w:val="53"/>
        </w:numPr>
        <w:suppressLineNumbers w:val="0"/>
        <w:shd w:val="clear" w:fill="FFFFFF"/>
        <w:tabs>
          <w:tab w:val="clear" w:pos="420"/>
        </w:tabs>
        <w:ind w:left="420" w:leftChars="0" w:right="0" w:rightChars="0" w:hanging="420" w:firstLineChars="0"/>
        <w:rPr>
          <w:rFonts w:hint="default" w:ascii="Times New Roman" w:hAnsi="Times New Roman" w:cs="Times New Roman"/>
          <w:b w:val="0"/>
          <w:bCs w:val="0"/>
          <w:i w:val="0"/>
          <w:caps w:val="0"/>
          <w:color w:val="000000"/>
          <w:spacing w:val="0"/>
          <w:sz w:val="24"/>
          <w:szCs w:val="24"/>
          <w:shd w:val="clear" w:fill="FFFFFF"/>
        </w:rPr>
      </w:pPr>
      <w:r>
        <w:rPr>
          <w:rFonts w:hint="default" w:ascii="Times New Roman" w:hAnsi="Times New Roman" w:cs="Times New Roman"/>
          <w:b/>
          <w:bCs/>
          <w:i w:val="0"/>
          <w:caps w:val="0"/>
          <w:color w:val="000000"/>
          <w:spacing w:val="0"/>
          <w:sz w:val="24"/>
          <w:szCs w:val="24"/>
          <w:shd w:val="clear" w:fill="FFFFFF"/>
          <w:lang w:val="en-US"/>
        </w:rPr>
        <w:t>OUTPUT:</w:t>
      </w:r>
    </w:p>
    <w:p>
      <w:pPr>
        <w:pStyle w:val="12"/>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The HTML address element defines contact information (author/owner) of a document or article.</w:t>
      </w:r>
    </w:p>
    <w:p>
      <w:pPr>
        <w:pStyle w:val="10"/>
        <w:keepNext w:val="0"/>
        <w:keepLines w:val="0"/>
        <w:widowControl/>
        <w:suppressLineNumbers w:val="0"/>
        <w:ind w:left="0" w:firstLine="0"/>
        <w:rPr>
          <w:rFonts w:hint="default" w:ascii="Times New Roman" w:hAnsi="Times New Roman" w:cs="Times New Roman"/>
          <w:caps w:val="0"/>
          <w:color w:val="000000"/>
          <w:spacing w:val="0"/>
          <w:sz w:val="27"/>
          <w:szCs w:val="27"/>
        </w:rPr>
      </w:pPr>
      <w:r>
        <w:rPr>
          <w:rFonts w:hint="default" w:ascii="Times New Roman" w:hAnsi="Times New Roman" w:cs="Times New Roman"/>
          <w:caps w:val="0"/>
          <w:color w:val="000000"/>
          <w:spacing w:val="0"/>
          <w:sz w:val="27"/>
          <w:szCs w:val="27"/>
        </w:rPr>
        <w:t>Written by John Doe.</w:t>
      </w:r>
      <w:r>
        <w:rPr>
          <w:rFonts w:hint="default" w:ascii="Times New Roman" w:hAnsi="Times New Roman" w:cs="Times New Roman"/>
          <w:caps w:val="0"/>
          <w:color w:val="000000"/>
          <w:spacing w:val="0"/>
          <w:sz w:val="27"/>
          <w:szCs w:val="27"/>
        </w:rPr>
        <w:br w:type="textWrapping"/>
      </w:r>
      <w:r>
        <w:rPr>
          <w:rFonts w:hint="default" w:ascii="Times New Roman" w:hAnsi="Times New Roman" w:cs="Times New Roman"/>
          <w:caps w:val="0"/>
          <w:color w:val="000000"/>
          <w:spacing w:val="0"/>
          <w:sz w:val="27"/>
          <w:szCs w:val="27"/>
        </w:rPr>
        <w:t>Visit us at:</w:t>
      </w:r>
      <w:r>
        <w:rPr>
          <w:rFonts w:hint="default" w:ascii="Times New Roman" w:hAnsi="Times New Roman" w:cs="Times New Roman"/>
          <w:caps w:val="0"/>
          <w:color w:val="000000"/>
          <w:spacing w:val="0"/>
          <w:sz w:val="27"/>
          <w:szCs w:val="27"/>
        </w:rPr>
        <w:br w:type="textWrapping"/>
      </w:r>
      <w:r>
        <w:rPr>
          <w:rFonts w:hint="default" w:ascii="Times New Roman" w:hAnsi="Times New Roman" w:cs="Times New Roman"/>
          <w:caps w:val="0"/>
          <w:color w:val="000000"/>
          <w:spacing w:val="0"/>
          <w:sz w:val="27"/>
          <w:szCs w:val="27"/>
        </w:rPr>
        <w:t>Example.com</w:t>
      </w:r>
      <w:r>
        <w:rPr>
          <w:rFonts w:hint="default" w:ascii="Times New Roman" w:hAnsi="Times New Roman" w:cs="Times New Roman"/>
          <w:caps w:val="0"/>
          <w:color w:val="000000"/>
          <w:spacing w:val="0"/>
          <w:sz w:val="27"/>
          <w:szCs w:val="27"/>
        </w:rPr>
        <w:br w:type="textWrapping"/>
      </w:r>
      <w:r>
        <w:rPr>
          <w:rFonts w:hint="default" w:ascii="Times New Roman" w:hAnsi="Times New Roman" w:cs="Times New Roman"/>
          <w:caps w:val="0"/>
          <w:color w:val="000000"/>
          <w:spacing w:val="0"/>
          <w:sz w:val="27"/>
          <w:szCs w:val="27"/>
        </w:rPr>
        <w:t>Box 564, Disneyland</w:t>
      </w:r>
      <w:r>
        <w:rPr>
          <w:rFonts w:hint="default" w:ascii="Times New Roman" w:hAnsi="Times New Roman" w:cs="Times New Roman"/>
          <w:caps w:val="0"/>
          <w:color w:val="000000"/>
          <w:spacing w:val="0"/>
          <w:sz w:val="27"/>
          <w:szCs w:val="27"/>
        </w:rPr>
        <w:br w:type="textWrapping"/>
      </w:r>
      <w:r>
        <w:rPr>
          <w:rFonts w:hint="default" w:ascii="Times New Roman" w:hAnsi="Times New Roman" w:cs="Times New Roman"/>
          <w:caps w:val="0"/>
          <w:color w:val="000000"/>
          <w:spacing w:val="0"/>
          <w:sz w:val="27"/>
          <w:szCs w:val="27"/>
        </w:rPr>
        <w:t>USA</w:t>
      </w:r>
    </w:p>
    <w:p>
      <w:pPr>
        <w:pStyle w:val="12"/>
        <w:keepNext w:val="0"/>
        <w:keepLines w:val="0"/>
        <w:widowControl/>
        <w:numPr>
          <w:ilvl w:val="0"/>
          <w:numId w:val="0"/>
        </w:numPr>
        <w:suppressLineNumbers w:val="0"/>
        <w:shd w:val="clear" w:fill="FFFFFF"/>
        <w:ind w:leftChars="0" w:right="0" w:rightChars="0"/>
        <w:rPr>
          <w:rFonts w:hint="default" w:ascii="Times New Roman" w:hAnsi="Times New Roman" w:cs="Times New Roman"/>
          <w:b/>
          <w:bCs/>
          <w:i w:val="0"/>
          <w:caps w:val="0"/>
          <w:color w:val="000000"/>
          <w:spacing w:val="0"/>
          <w:sz w:val="24"/>
          <w:szCs w:val="24"/>
          <w:u w:val="single"/>
          <w:shd w:val="clear" w:fill="FFFFFF"/>
          <w:lang w:val="en-US"/>
        </w:rPr>
      </w:pPr>
      <w:r>
        <w:rPr>
          <w:rFonts w:hint="default" w:ascii="Times New Roman" w:hAnsi="Times New Roman" w:cs="Times New Roman"/>
          <w:b/>
          <w:bCs/>
          <w:i w:val="0"/>
          <w:caps w:val="0"/>
          <w:color w:val="000000"/>
          <w:spacing w:val="0"/>
          <w:sz w:val="24"/>
          <w:szCs w:val="24"/>
          <w:u w:val="single"/>
          <w:shd w:val="clear" w:fill="FFFFFF"/>
          <w:lang w:val="en-US"/>
        </w:rPr>
        <w:t>HTML &lt;cite&gt;:</w:t>
      </w:r>
    </w:p>
    <w:p>
      <w:pPr>
        <w:pStyle w:val="12"/>
        <w:keepNext w:val="0"/>
        <w:keepLines w:val="0"/>
        <w:widowControl/>
        <w:suppressLineNumbers w:val="0"/>
        <w:shd w:val="clear" w:fill="FFFFFF"/>
        <w:ind w:left="0" w:firstLine="0"/>
        <w:rPr>
          <w:rFonts w:hint="default" w:ascii="Times New Roman" w:hAnsi="Times New Roman" w:cs="Times New Roman"/>
          <w:i w:val="0"/>
          <w:caps w:val="0"/>
          <w:color w:val="000000"/>
          <w:spacing w:val="0"/>
          <w:sz w:val="24"/>
          <w:szCs w:val="24"/>
        </w:rPr>
      </w:pPr>
      <w:r>
        <w:rPr>
          <w:rFonts w:hint="default" w:ascii="Times New Roman" w:hAnsi="Times New Roman" w:cs="Times New Roman"/>
          <w:i w:val="0"/>
          <w:caps w:val="0"/>
          <w:color w:val="000000"/>
          <w:spacing w:val="0"/>
          <w:sz w:val="24"/>
          <w:szCs w:val="24"/>
          <w:shd w:val="clear" w:fill="FFFFFF"/>
        </w:rPr>
        <w:t>The HTML </w:t>
      </w:r>
      <w:r>
        <w:rPr>
          <w:rStyle w:val="16"/>
          <w:rFonts w:hint="default" w:ascii="Times New Roman" w:hAnsi="Times New Roman" w:eastAsia="Consolas" w:cs="Times New Roman"/>
          <w:i w:val="0"/>
          <w:caps w:val="0"/>
          <w:color w:val="DC143C"/>
          <w:spacing w:val="0"/>
          <w:sz w:val="24"/>
          <w:szCs w:val="24"/>
          <w:shd w:val="clear" w:fill="F1F1F1"/>
        </w:rPr>
        <w:t>&lt;cite&gt;</w:t>
      </w:r>
      <w:r>
        <w:rPr>
          <w:rFonts w:hint="default" w:ascii="Times New Roman" w:hAnsi="Times New Roman" w:cs="Times New Roman"/>
          <w:i w:val="0"/>
          <w:caps w:val="0"/>
          <w:color w:val="000000"/>
          <w:spacing w:val="0"/>
          <w:sz w:val="24"/>
          <w:szCs w:val="24"/>
          <w:shd w:val="clear" w:fill="FFFFFF"/>
        </w:rPr>
        <w:t> element defines the title of a work.</w:t>
      </w:r>
    </w:p>
    <w:p>
      <w:pPr>
        <w:pStyle w:val="12"/>
        <w:keepNext w:val="0"/>
        <w:keepLines w:val="0"/>
        <w:widowControl/>
        <w:suppressLineNumbers w:val="0"/>
        <w:shd w:val="clear" w:fill="FFFFFF"/>
        <w:ind w:left="0" w:firstLine="0"/>
        <w:rPr>
          <w:rFonts w:hint="default" w:ascii="Times New Roman" w:hAnsi="Times New Roman" w:cs="Times New Roman"/>
          <w:i w:val="0"/>
          <w:caps w:val="0"/>
          <w:color w:val="000000"/>
          <w:spacing w:val="0"/>
          <w:sz w:val="24"/>
          <w:szCs w:val="24"/>
          <w:shd w:val="clear" w:fill="FFFFFF"/>
        </w:rPr>
      </w:pPr>
      <w:r>
        <w:rPr>
          <w:rFonts w:hint="default" w:ascii="Times New Roman" w:hAnsi="Times New Roman" w:cs="Times New Roman"/>
          <w:i w:val="0"/>
          <w:caps w:val="0"/>
          <w:color w:val="000000"/>
          <w:spacing w:val="0"/>
          <w:sz w:val="24"/>
          <w:szCs w:val="24"/>
          <w:shd w:val="clear" w:fill="FFFFFF"/>
        </w:rPr>
        <w:t>Browsers usually display </w:t>
      </w:r>
      <w:r>
        <w:rPr>
          <w:rStyle w:val="16"/>
          <w:rFonts w:hint="default" w:ascii="Times New Roman" w:hAnsi="Times New Roman" w:eastAsia="Consolas" w:cs="Times New Roman"/>
          <w:i w:val="0"/>
          <w:caps w:val="0"/>
          <w:color w:val="DC143C"/>
          <w:spacing w:val="0"/>
          <w:sz w:val="24"/>
          <w:szCs w:val="24"/>
          <w:shd w:val="clear" w:fill="F1F1F1"/>
        </w:rPr>
        <w:t>&lt;cite&gt;</w:t>
      </w:r>
      <w:r>
        <w:rPr>
          <w:rFonts w:hint="default" w:ascii="Times New Roman" w:hAnsi="Times New Roman" w:cs="Times New Roman"/>
          <w:i w:val="0"/>
          <w:caps w:val="0"/>
          <w:color w:val="000000"/>
          <w:spacing w:val="0"/>
          <w:sz w:val="24"/>
          <w:szCs w:val="24"/>
          <w:shd w:val="clear" w:fill="FFFFFF"/>
        </w:rPr>
        <w:t> elements in italic.</w:t>
      </w:r>
    </w:p>
    <w:p>
      <w:pPr>
        <w:pStyle w:val="12"/>
        <w:keepNext w:val="0"/>
        <w:keepLines w:val="0"/>
        <w:widowControl/>
        <w:numPr>
          <w:ilvl w:val="0"/>
          <w:numId w:val="54"/>
        </w:numPr>
        <w:suppressLineNumbers w:val="0"/>
        <w:shd w:val="clear" w:fill="FFFFFF"/>
        <w:ind w:left="420" w:leftChars="0" w:hanging="420" w:firstLineChars="0"/>
        <w:rPr>
          <w:rFonts w:hint="default" w:ascii="Times New Roman" w:hAnsi="Times New Roman" w:cs="Times New Roman"/>
          <w:i w:val="0"/>
          <w:caps w:val="0"/>
          <w:color w:val="000000"/>
          <w:spacing w:val="0"/>
          <w:sz w:val="24"/>
          <w:szCs w:val="24"/>
          <w:shd w:val="clear" w:fill="FFFFFF"/>
        </w:rPr>
      </w:pPr>
      <w:r>
        <w:rPr>
          <w:rFonts w:hint="default" w:ascii="Times New Roman" w:hAnsi="Times New Roman" w:cs="Times New Roman"/>
          <w:b/>
          <w:bCs/>
          <w:i w:val="0"/>
          <w:caps w:val="0"/>
          <w:color w:val="000000"/>
          <w:spacing w:val="0"/>
          <w:sz w:val="24"/>
          <w:szCs w:val="24"/>
          <w:shd w:val="clear" w:fill="FFFFFF"/>
          <w:lang w:val="en-US"/>
        </w:rPr>
        <w:t>Example:</w:t>
      </w:r>
    </w:p>
    <w:p>
      <w:pPr>
        <w:pStyle w:val="12"/>
        <w:keepNext w:val="0"/>
        <w:keepLines w:val="0"/>
        <w:widowControl/>
        <w:numPr>
          <w:ilvl w:val="0"/>
          <w:numId w:val="0"/>
        </w:numPr>
        <w:suppressLineNumbers w:val="0"/>
        <w:shd w:val="clear" w:fill="FFFFFF"/>
        <w:ind w:left="420" w:leftChars="0" w:right="0" w:rightChars="0" w:firstLine="420" w:firstLineChars="0"/>
        <w:rPr>
          <w:rFonts w:hint="default" w:ascii="Times New Roman" w:hAnsi="Times New Roman" w:cs="Times New Roman"/>
          <w:i w:val="0"/>
          <w:caps w:val="0"/>
          <w:color w:val="000000"/>
          <w:spacing w:val="0"/>
          <w:sz w:val="22"/>
          <w:szCs w:val="22"/>
          <w:shd w:val="clear" w:fill="FFFFFF"/>
        </w:rPr>
      </w:pPr>
      <w:r>
        <w:rPr>
          <w:rFonts w:hint="default" w:ascii="Times New Roman" w:hAnsi="Times New Roman" w:cs="Times New Roman"/>
          <w:i w:val="0"/>
          <w:caps w:val="0"/>
          <w:color w:val="000000"/>
          <w:spacing w:val="0"/>
          <w:sz w:val="22"/>
          <w:szCs w:val="22"/>
          <w:shd w:val="clear" w:fill="FFFFFF"/>
        </w:rPr>
        <w:t>&lt;!DOCTYPE html&gt;</w:t>
      </w:r>
    </w:p>
    <w:p>
      <w:pPr>
        <w:pStyle w:val="12"/>
        <w:keepNext w:val="0"/>
        <w:keepLines w:val="0"/>
        <w:widowControl/>
        <w:numPr>
          <w:ilvl w:val="0"/>
          <w:numId w:val="0"/>
        </w:numPr>
        <w:suppressLineNumbers w:val="0"/>
        <w:shd w:val="clear" w:fill="FFFFFF"/>
        <w:ind w:left="420" w:leftChars="0" w:right="0" w:rightChars="0" w:firstLine="420" w:firstLineChars="0"/>
        <w:rPr>
          <w:rFonts w:hint="default" w:ascii="Times New Roman" w:hAnsi="Times New Roman" w:cs="Times New Roman"/>
          <w:i w:val="0"/>
          <w:caps w:val="0"/>
          <w:color w:val="000000"/>
          <w:spacing w:val="0"/>
          <w:sz w:val="22"/>
          <w:szCs w:val="22"/>
          <w:shd w:val="clear" w:fill="FFFFFF"/>
        </w:rPr>
      </w:pPr>
      <w:r>
        <w:rPr>
          <w:rFonts w:hint="default" w:ascii="Times New Roman" w:hAnsi="Times New Roman" w:cs="Times New Roman"/>
          <w:i w:val="0"/>
          <w:caps w:val="0"/>
          <w:color w:val="000000"/>
          <w:spacing w:val="0"/>
          <w:sz w:val="22"/>
          <w:szCs w:val="22"/>
          <w:shd w:val="clear" w:fill="FFFFFF"/>
        </w:rPr>
        <w:t>&lt;html&gt;</w:t>
      </w:r>
    </w:p>
    <w:p>
      <w:pPr>
        <w:pStyle w:val="12"/>
        <w:keepNext w:val="0"/>
        <w:keepLines w:val="0"/>
        <w:widowControl/>
        <w:numPr>
          <w:ilvl w:val="0"/>
          <w:numId w:val="0"/>
        </w:numPr>
        <w:suppressLineNumbers w:val="0"/>
        <w:shd w:val="clear" w:fill="FFFFFF"/>
        <w:ind w:left="420" w:leftChars="0" w:right="0" w:rightChars="0" w:firstLine="420" w:firstLineChars="0"/>
        <w:rPr>
          <w:rFonts w:hint="default" w:ascii="Times New Roman" w:hAnsi="Times New Roman" w:cs="Times New Roman"/>
          <w:i w:val="0"/>
          <w:caps w:val="0"/>
          <w:color w:val="000000"/>
          <w:spacing w:val="0"/>
          <w:sz w:val="22"/>
          <w:szCs w:val="22"/>
          <w:shd w:val="clear" w:fill="FFFFFF"/>
        </w:rPr>
      </w:pPr>
      <w:r>
        <w:rPr>
          <w:rFonts w:hint="default" w:ascii="Times New Roman" w:hAnsi="Times New Roman" w:cs="Times New Roman"/>
          <w:i w:val="0"/>
          <w:caps w:val="0"/>
          <w:color w:val="000000"/>
          <w:spacing w:val="0"/>
          <w:sz w:val="22"/>
          <w:szCs w:val="22"/>
          <w:shd w:val="clear" w:fill="FFFFFF"/>
        </w:rPr>
        <w:t>&lt;body&gt;</w:t>
      </w:r>
    </w:p>
    <w:p>
      <w:pPr>
        <w:pStyle w:val="12"/>
        <w:keepNext w:val="0"/>
        <w:keepLines w:val="0"/>
        <w:widowControl/>
        <w:numPr>
          <w:ilvl w:val="0"/>
          <w:numId w:val="0"/>
        </w:numPr>
        <w:suppressLineNumbers w:val="0"/>
        <w:shd w:val="clear" w:fill="FFFFFF"/>
        <w:ind w:left="420" w:leftChars="0" w:right="0" w:rightChars="0" w:firstLine="420" w:firstLineChars="0"/>
        <w:rPr>
          <w:rFonts w:hint="default" w:ascii="Times New Roman" w:hAnsi="Times New Roman" w:cs="Times New Roman"/>
          <w:i w:val="0"/>
          <w:caps w:val="0"/>
          <w:color w:val="000000"/>
          <w:spacing w:val="0"/>
          <w:sz w:val="22"/>
          <w:szCs w:val="22"/>
          <w:shd w:val="clear" w:fill="FFFFFF"/>
        </w:rPr>
      </w:pPr>
      <w:r>
        <w:rPr>
          <w:rFonts w:hint="default" w:ascii="Times New Roman" w:hAnsi="Times New Roman" w:cs="Times New Roman"/>
          <w:i w:val="0"/>
          <w:caps w:val="0"/>
          <w:color w:val="000000"/>
          <w:spacing w:val="0"/>
          <w:sz w:val="22"/>
          <w:szCs w:val="22"/>
          <w:shd w:val="clear" w:fill="FFFFFF"/>
        </w:rPr>
        <w:t>&lt;p&gt;The HTML cite element defines the title of a work.&lt;/p&gt;</w:t>
      </w:r>
    </w:p>
    <w:p>
      <w:pPr>
        <w:pStyle w:val="12"/>
        <w:keepNext w:val="0"/>
        <w:keepLines w:val="0"/>
        <w:widowControl/>
        <w:numPr>
          <w:ilvl w:val="0"/>
          <w:numId w:val="0"/>
        </w:numPr>
        <w:suppressLineNumbers w:val="0"/>
        <w:shd w:val="clear" w:fill="FFFFFF"/>
        <w:ind w:left="420" w:leftChars="0" w:right="0" w:rightChars="0" w:firstLine="420" w:firstLineChars="0"/>
        <w:rPr>
          <w:rFonts w:hint="default" w:ascii="Times New Roman" w:hAnsi="Times New Roman" w:cs="Times New Roman"/>
          <w:i w:val="0"/>
          <w:caps w:val="0"/>
          <w:color w:val="000000"/>
          <w:spacing w:val="0"/>
          <w:sz w:val="22"/>
          <w:szCs w:val="22"/>
          <w:shd w:val="clear" w:fill="FFFFFF"/>
        </w:rPr>
      </w:pPr>
      <w:r>
        <w:rPr>
          <w:rFonts w:hint="default" w:ascii="Times New Roman" w:hAnsi="Times New Roman" w:cs="Times New Roman"/>
          <w:i w:val="0"/>
          <w:caps w:val="0"/>
          <w:color w:val="000000"/>
          <w:spacing w:val="0"/>
          <w:sz w:val="22"/>
          <w:szCs w:val="22"/>
          <w:shd w:val="clear" w:fill="FFFFFF"/>
        </w:rPr>
        <w:t>&lt;p&gt;Browsers usually display cite elements in italic.&lt;/p&gt;</w:t>
      </w:r>
    </w:p>
    <w:p>
      <w:pPr>
        <w:pStyle w:val="12"/>
        <w:keepNext w:val="0"/>
        <w:keepLines w:val="0"/>
        <w:widowControl/>
        <w:numPr>
          <w:ilvl w:val="0"/>
          <w:numId w:val="0"/>
        </w:numPr>
        <w:suppressLineNumbers w:val="0"/>
        <w:shd w:val="clear" w:fill="FFFFFF"/>
        <w:ind w:left="420" w:leftChars="0" w:right="0" w:rightChars="0" w:firstLine="420" w:firstLineChars="0"/>
        <w:rPr>
          <w:rFonts w:hint="default" w:ascii="Times New Roman" w:hAnsi="Times New Roman" w:cs="Times New Roman"/>
          <w:i w:val="0"/>
          <w:caps w:val="0"/>
          <w:color w:val="000000"/>
          <w:spacing w:val="0"/>
          <w:sz w:val="22"/>
          <w:szCs w:val="22"/>
          <w:shd w:val="clear" w:fill="FFFFFF"/>
        </w:rPr>
      </w:pPr>
      <w:r>
        <w:rPr>
          <w:rFonts w:hint="default" w:ascii="Times New Roman" w:hAnsi="Times New Roman" w:cs="Times New Roman"/>
          <w:i w:val="0"/>
          <w:caps w:val="0"/>
          <w:color w:val="000000"/>
          <w:spacing w:val="0"/>
          <w:sz w:val="22"/>
          <w:szCs w:val="22"/>
          <w:shd w:val="clear" w:fill="FFFFFF"/>
        </w:rPr>
        <w:t>&lt;img src="img_the_scream.jpg" width="220" height="277" alt="The Scream"&gt;</w:t>
      </w:r>
    </w:p>
    <w:p>
      <w:pPr>
        <w:pStyle w:val="12"/>
        <w:keepNext w:val="0"/>
        <w:keepLines w:val="0"/>
        <w:widowControl/>
        <w:numPr>
          <w:ilvl w:val="0"/>
          <w:numId w:val="0"/>
        </w:numPr>
        <w:suppressLineNumbers w:val="0"/>
        <w:shd w:val="clear" w:fill="FFFFFF"/>
        <w:ind w:left="420" w:leftChars="0" w:right="0" w:rightChars="0" w:firstLine="420" w:firstLineChars="0"/>
        <w:rPr>
          <w:rFonts w:hint="default" w:ascii="Times New Roman" w:hAnsi="Times New Roman" w:cs="Times New Roman"/>
          <w:i w:val="0"/>
          <w:caps w:val="0"/>
          <w:color w:val="000000"/>
          <w:spacing w:val="0"/>
          <w:sz w:val="22"/>
          <w:szCs w:val="22"/>
          <w:shd w:val="clear" w:fill="FFFFFF"/>
        </w:rPr>
      </w:pPr>
      <w:r>
        <w:rPr>
          <w:rFonts w:hint="default" w:ascii="Times New Roman" w:hAnsi="Times New Roman" w:cs="Times New Roman"/>
          <w:i w:val="0"/>
          <w:caps w:val="0"/>
          <w:color w:val="000000"/>
          <w:spacing w:val="0"/>
          <w:sz w:val="22"/>
          <w:szCs w:val="22"/>
          <w:shd w:val="clear" w:fill="FFFFFF"/>
        </w:rPr>
        <w:t>&lt;p&gt;&lt;cite&gt;The Scream&lt;/cite&gt; by Edvard Munch. Painted in 1893.&lt;/p&gt;</w:t>
      </w:r>
    </w:p>
    <w:p>
      <w:pPr>
        <w:pStyle w:val="12"/>
        <w:keepNext w:val="0"/>
        <w:keepLines w:val="0"/>
        <w:widowControl/>
        <w:numPr>
          <w:ilvl w:val="0"/>
          <w:numId w:val="0"/>
        </w:numPr>
        <w:suppressLineNumbers w:val="0"/>
        <w:shd w:val="clear" w:fill="FFFFFF"/>
        <w:ind w:left="420" w:leftChars="0" w:right="0" w:rightChars="0" w:firstLine="420" w:firstLineChars="0"/>
        <w:rPr>
          <w:rFonts w:hint="default" w:ascii="Times New Roman" w:hAnsi="Times New Roman" w:cs="Times New Roman"/>
          <w:i w:val="0"/>
          <w:caps w:val="0"/>
          <w:color w:val="000000"/>
          <w:spacing w:val="0"/>
          <w:sz w:val="22"/>
          <w:szCs w:val="22"/>
          <w:shd w:val="clear" w:fill="FFFFFF"/>
        </w:rPr>
      </w:pPr>
      <w:r>
        <w:rPr>
          <w:rFonts w:hint="default" w:ascii="Times New Roman" w:hAnsi="Times New Roman" w:cs="Times New Roman"/>
          <w:i w:val="0"/>
          <w:caps w:val="0"/>
          <w:color w:val="000000"/>
          <w:spacing w:val="0"/>
          <w:sz w:val="22"/>
          <w:szCs w:val="22"/>
          <w:shd w:val="clear" w:fill="FFFFFF"/>
        </w:rPr>
        <w:t>&lt;/body&gt;</w:t>
      </w:r>
    </w:p>
    <w:p>
      <w:pPr>
        <w:pStyle w:val="12"/>
        <w:keepNext w:val="0"/>
        <w:keepLines w:val="0"/>
        <w:widowControl/>
        <w:numPr>
          <w:ilvl w:val="0"/>
          <w:numId w:val="0"/>
        </w:numPr>
        <w:suppressLineNumbers w:val="0"/>
        <w:shd w:val="clear" w:fill="FFFFFF"/>
        <w:ind w:left="420" w:leftChars="0" w:right="0" w:rightChars="0" w:firstLine="420" w:firstLineChars="0"/>
        <w:rPr>
          <w:rFonts w:hint="default" w:ascii="Times New Roman" w:hAnsi="Times New Roman" w:cs="Times New Roman"/>
          <w:i w:val="0"/>
          <w:caps w:val="0"/>
          <w:color w:val="000000"/>
          <w:spacing w:val="0"/>
          <w:sz w:val="22"/>
          <w:szCs w:val="22"/>
          <w:shd w:val="clear" w:fill="FFFFFF"/>
        </w:rPr>
      </w:pPr>
      <w:r>
        <w:rPr>
          <w:rFonts w:hint="default" w:ascii="Times New Roman" w:hAnsi="Times New Roman" w:cs="Times New Roman"/>
          <w:i w:val="0"/>
          <w:caps w:val="0"/>
          <w:color w:val="000000"/>
          <w:spacing w:val="0"/>
          <w:sz w:val="22"/>
          <w:szCs w:val="22"/>
          <w:shd w:val="clear" w:fill="FFFFFF"/>
        </w:rPr>
        <w:t>&lt;/html&gt;</w:t>
      </w:r>
    </w:p>
    <w:p>
      <w:pPr>
        <w:pStyle w:val="12"/>
        <w:keepNext w:val="0"/>
        <w:keepLines w:val="0"/>
        <w:widowControl/>
        <w:numPr>
          <w:ilvl w:val="0"/>
          <w:numId w:val="55"/>
        </w:numPr>
        <w:suppressLineNumbers w:val="0"/>
        <w:shd w:val="clear" w:fill="FFFFFF"/>
        <w:tabs>
          <w:tab w:val="clear" w:pos="420"/>
        </w:tabs>
        <w:ind w:left="420" w:leftChars="0" w:right="0" w:rightChars="0" w:hanging="420" w:firstLineChars="0"/>
        <w:rPr>
          <w:rFonts w:hint="default" w:ascii="Times New Roman" w:hAnsi="Times New Roman" w:cs="Times New Roman"/>
          <w:i w:val="0"/>
          <w:caps w:val="0"/>
          <w:color w:val="000000"/>
          <w:spacing w:val="0"/>
          <w:sz w:val="22"/>
          <w:szCs w:val="22"/>
          <w:shd w:val="clear" w:fill="FFFFFF"/>
        </w:rPr>
      </w:pPr>
      <w:r>
        <w:rPr>
          <w:rFonts w:hint="default" w:ascii="Times New Roman" w:hAnsi="Times New Roman" w:cs="Times New Roman"/>
          <w:b/>
          <w:bCs/>
          <w:i w:val="0"/>
          <w:caps w:val="0"/>
          <w:color w:val="000000"/>
          <w:spacing w:val="0"/>
          <w:sz w:val="24"/>
          <w:szCs w:val="24"/>
          <w:shd w:val="clear" w:fill="FFFFFF"/>
          <w:lang w:val="en-US"/>
        </w:rPr>
        <w:t>OUTPUT:</w:t>
      </w:r>
    </w:p>
    <w:p>
      <w:pPr>
        <w:pStyle w:val="12"/>
        <w:keepNext w:val="0"/>
        <w:keepLines w:val="0"/>
        <w:widowControl/>
        <w:suppressLineNumbers w:val="0"/>
        <w:ind w:left="840" w:leftChars="0" w:firstLine="420" w:firstLineChars="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The HTML cite element defines the title of a work.</w:t>
      </w:r>
    </w:p>
    <w:p>
      <w:pPr>
        <w:pStyle w:val="12"/>
        <w:keepNext w:val="0"/>
        <w:keepLines w:val="0"/>
        <w:widowControl/>
        <w:suppressLineNumbers w:val="0"/>
        <w:ind w:left="840" w:leftChars="0" w:firstLine="420" w:firstLineChars="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Browsers usually display cite elements in italic.</w:t>
      </w:r>
    </w:p>
    <w:p>
      <w:pPr>
        <w:keepNext w:val="0"/>
        <w:keepLines w:val="0"/>
        <w:widowControl/>
        <w:suppressLineNumbers w:val="0"/>
        <w:ind w:left="840" w:leftChars="0" w:firstLine="420" w:firstLineChars="0"/>
        <w:jc w:val="left"/>
      </w:pPr>
      <w:r>
        <w:rPr>
          <w:rFonts w:hint="default" w:ascii="Times New Roman" w:hAnsi="Times New Roman" w:eastAsia="SimSun" w:cs="Times New Roman"/>
          <w:i w:val="0"/>
          <w:caps w:val="0"/>
          <w:color w:val="000000"/>
          <w:spacing w:val="0"/>
          <w:kern w:val="0"/>
          <w:sz w:val="27"/>
          <w:szCs w:val="27"/>
          <w:lang w:val="en-US" w:eastAsia="zh-CN" w:bidi="ar"/>
        </w:rPr>
        <w:drawing>
          <wp:inline distT="0" distB="0" distL="114300" distR="114300">
            <wp:extent cx="2095500" cy="2638425"/>
            <wp:effectExtent l="0" t="0" r="0" b="9525"/>
            <wp:docPr id="5"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IMG_256"/>
                    <pic:cNvPicPr>
                      <a:picLocks noChangeAspect="1"/>
                    </pic:cNvPicPr>
                  </pic:nvPicPr>
                  <pic:blipFill>
                    <a:blip r:embed="rId10"/>
                    <a:stretch>
                      <a:fillRect/>
                    </a:stretch>
                  </pic:blipFill>
                  <pic:spPr>
                    <a:xfrm>
                      <a:off x="0" y="0"/>
                      <a:ext cx="2095500" cy="2638425"/>
                    </a:xfrm>
                    <a:prstGeom prst="rect">
                      <a:avLst/>
                    </a:prstGeom>
                    <a:noFill/>
                    <a:ln w="9525">
                      <a:noFill/>
                    </a:ln>
                  </pic:spPr>
                </pic:pic>
              </a:graphicData>
            </a:graphic>
          </wp:inline>
        </w:drawing>
      </w:r>
    </w:p>
    <w:p>
      <w:pPr>
        <w:pStyle w:val="12"/>
        <w:keepNext w:val="0"/>
        <w:keepLines w:val="0"/>
        <w:widowControl/>
        <w:suppressLineNumbers w:val="0"/>
        <w:ind w:left="840" w:leftChars="0" w:firstLine="420" w:firstLineChars="0"/>
        <w:rPr>
          <w:rFonts w:hint="default" w:ascii="Times New Roman" w:hAnsi="Times New Roman" w:cs="Times New Roman"/>
          <w:i w:val="0"/>
          <w:caps w:val="0"/>
          <w:color w:val="000000"/>
          <w:spacing w:val="0"/>
          <w:sz w:val="27"/>
          <w:szCs w:val="27"/>
        </w:rPr>
      </w:pPr>
      <w:r>
        <w:rPr>
          <w:rStyle w:val="15"/>
          <w:rFonts w:hint="default" w:ascii="Times New Roman" w:hAnsi="Times New Roman" w:cs="Times New Roman"/>
          <w:i w:val="0"/>
          <w:caps w:val="0"/>
          <w:color w:val="000000"/>
          <w:spacing w:val="0"/>
          <w:sz w:val="27"/>
          <w:szCs w:val="27"/>
        </w:rPr>
        <w:t>The Scream</w:t>
      </w:r>
      <w:r>
        <w:rPr>
          <w:rFonts w:hint="default" w:ascii="Times New Roman" w:hAnsi="Times New Roman" w:cs="Times New Roman"/>
          <w:i w:val="0"/>
          <w:caps w:val="0"/>
          <w:color w:val="000000"/>
          <w:spacing w:val="0"/>
          <w:sz w:val="27"/>
          <w:szCs w:val="27"/>
        </w:rPr>
        <w:t> by Edvard Munch. Painted in 1893.</w:t>
      </w:r>
    </w:p>
    <w:p>
      <w:pPr>
        <w:pStyle w:val="12"/>
        <w:keepNext w:val="0"/>
        <w:keepLines w:val="0"/>
        <w:widowControl/>
        <w:numPr>
          <w:ilvl w:val="0"/>
          <w:numId w:val="0"/>
        </w:numPr>
        <w:suppressLineNumbers w:val="0"/>
        <w:shd w:val="clear" w:fill="FFFFFF"/>
        <w:ind w:leftChars="0" w:right="0" w:rightChars="0"/>
        <w:rPr>
          <w:rFonts w:hint="default" w:ascii="Times New Roman" w:hAnsi="Times New Roman" w:cs="Times New Roman"/>
          <w:b/>
          <w:bCs/>
          <w:i w:val="0"/>
          <w:caps w:val="0"/>
          <w:color w:val="000000"/>
          <w:spacing w:val="0"/>
          <w:sz w:val="24"/>
          <w:szCs w:val="24"/>
          <w:u w:val="single"/>
          <w:shd w:val="clear" w:fill="FFFFFF"/>
          <w:lang w:val="en-US"/>
        </w:rPr>
      </w:pPr>
      <w:r>
        <w:rPr>
          <w:rFonts w:hint="default" w:ascii="Times New Roman" w:hAnsi="Times New Roman" w:cs="Times New Roman"/>
          <w:b/>
          <w:bCs/>
          <w:i w:val="0"/>
          <w:caps w:val="0"/>
          <w:color w:val="000000"/>
          <w:spacing w:val="0"/>
          <w:sz w:val="24"/>
          <w:szCs w:val="24"/>
          <w:u w:val="single"/>
          <w:shd w:val="clear" w:fill="FFFFFF"/>
          <w:lang w:val="en-US"/>
        </w:rPr>
        <w:t>HTML &lt;bdo&gt;:</w:t>
      </w:r>
    </w:p>
    <w:p>
      <w:pPr>
        <w:pStyle w:val="12"/>
        <w:keepNext w:val="0"/>
        <w:keepLines w:val="0"/>
        <w:widowControl/>
        <w:suppressLineNumbers w:val="0"/>
        <w:shd w:val="clear" w:fill="FFFFFF"/>
        <w:ind w:left="0" w:firstLine="0"/>
        <w:rPr>
          <w:rFonts w:hint="default" w:ascii="Times New Roman" w:hAnsi="Times New Roman" w:cs="Times New Roman"/>
          <w:i w:val="0"/>
          <w:caps w:val="0"/>
          <w:color w:val="000000"/>
          <w:spacing w:val="0"/>
          <w:sz w:val="24"/>
          <w:szCs w:val="24"/>
        </w:rPr>
      </w:pPr>
      <w:r>
        <w:rPr>
          <w:rFonts w:hint="default" w:ascii="Times New Roman" w:hAnsi="Times New Roman" w:cs="Times New Roman"/>
          <w:i w:val="0"/>
          <w:caps w:val="0"/>
          <w:color w:val="000000"/>
          <w:spacing w:val="0"/>
          <w:sz w:val="24"/>
          <w:szCs w:val="24"/>
          <w:shd w:val="clear" w:fill="FFFFFF"/>
        </w:rPr>
        <w:t>The HTML </w:t>
      </w:r>
      <w:r>
        <w:rPr>
          <w:rStyle w:val="16"/>
          <w:rFonts w:hint="default" w:ascii="Times New Roman" w:hAnsi="Times New Roman" w:eastAsia="Consolas" w:cs="Times New Roman"/>
          <w:i w:val="0"/>
          <w:caps w:val="0"/>
          <w:color w:val="DC143C"/>
          <w:spacing w:val="0"/>
          <w:sz w:val="24"/>
          <w:szCs w:val="24"/>
          <w:shd w:val="clear" w:fill="F1F1F1"/>
        </w:rPr>
        <w:t>&lt;bdo&gt;</w:t>
      </w:r>
      <w:r>
        <w:rPr>
          <w:rFonts w:hint="default" w:ascii="Times New Roman" w:hAnsi="Times New Roman" w:cs="Times New Roman"/>
          <w:i w:val="0"/>
          <w:caps w:val="0"/>
          <w:color w:val="000000"/>
          <w:spacing w:val="0"/>
          <w:sz w:val="24"/>
          <w:szCs w:val="24"/>
          <w:shd w:val="clear" w:fill="FFFFFF"/>
        </w:rPr>
        <w:t> element defines bi-directional override.</w:t>
      </w:r>
    </w:p>
    <w:p>
      <w:pPr>
        <w:pStyle w:val="12"/>
        <w:keepNext w:val="0"/>
        <w:keepLines w:val="0"/>
        <w:widowControl/>
        <w:suppressLineNumbers w:val="0"/>
        <w:shd w:val="clear" w:fill="FFFFFF"/>
        <w:ind w:left="0" w:firstLine="0"/>
        <w:rPr>
          <w:rFonts w:hint="default" w:ascii="Times New Roman" w:hAnsi="Times New Roman" w:cs="Times New Roman"/>
          <w:i w:val="0"/>
          <w:caps w:val="0"/>
          <w:color w:val="000000"/>
          <w:spacing w:val="0"/>
          <w:sz w:val="24"/>
          <w:szCs w:val="24"/>
          <w:shd w:val="clear" w:fill="FFFFFF"/>
        </w:rPr>
      </w:pPr>
      <w:r>
        <w:rPr>
          <w:rFonts w:hint="default" w:ascii="Times New Roman" w:hAnsi="Times New Roman" w:cs="Times New Roman"/>
          <w:i w:val="0"/>
          <w:caps w:val="0"/>
          <w:color w:val="000000"/>
          <w:spacing w:val="0"/>
          <w:sz w:val="24"/>
          <w:szCs w:val="24"/>
          <w:shd w:val="clear" w:fill="FFFFFF"/>
        </w:rPr>
        <w:t>The </w:t>
      </w:r>
      <w:r>
        <w:rPr>
          <w:rStyle w:val="16"/>
          <w:rFonts w:hint="default" w:ascii="Times New Roman" w:hAnsi="Times New Roman" w:eastAsia="Consolas" w:cs="Times New Roman"/>
          <w:i w:val="0"/>
          <w:caps w:val="0"/>
          <w:color w:val="DC143C"/>
          <w:spacing w:val="0"/>
          <w:sz w:val="24"/>
          <w:szCs w:val="24"/>
          <w:shd w:val="clear" w:fill="F1F1F1"/>
        </w:rPr>
        <w:t>&lt;bdo&gt;</w:t>
      </w:r>
      <w:r>
        <w:rPr>
          <w:rFonts w:hint="default" w:ascii="Times New Roman" w:hAnsi="Times New Roman" w:cs="Times New Roman"/>
          <w:i w:val="0"/>
          <w:caps w:val="0"/>
          <w:color w:val="000000"/>
          <w:spacing w:val="0"/>
          <w:sz w:val="24"/>
          <w:szCs w:val="24"/>
          <w:shd w:val="clear" w:fill="FFFFFF"/>
        </w:rPr>
        <w:t> element is used to override the current text direction</w:t>
      </w:r>
    </w:p>
    <w:p>
      <w:pPr>
        <w:pStyle w:val="12"/>
        <w:keepNext w:val="0"/>
        <w:keepLines w:val="0"/>
        <w:widowControl/>
        <w:numPr>
          <w:ilvl w:val="0"/>
          <w:numId w:val="56"/>
        </w:numPr>
        <w:suppressLineNumbers w:val="0"/>
        <w:shd w:val="clear" w:fill="FFFFFF"/>
        <w:ind w:left="420" w:leftChars="0" w:hanging="420" w:firstLineChars="0"/>
        <w:rPr>
          <w:rFonts w:hint="default" w:ascii="Times New Roman" w:hAnsi="Times New Roman" w:cs="Times New Roman"/>
          <w:i w:val="0"/>
          <w:caps w:val="0"/>
          <w:color w:val="000000"/>
          <w:spacing w:val="0"/>
          <w:sz w:val="24"/>
          <w:szCs w:val="24"/>
          <w:shd w:val="clear" w:fill="FFFFFF"/>
        </w:rPr>
      </w:pPr>
      <w:r>
        <w:rPr>
          <w:rFonts w:hint="default" w:ascii="Times New Roman" w:hAnsi="Times New Roman" w:cs="Times New Roman"/>
          <w:b/>
          <w:bCs/>
          <w:i w:val="0"/>
          <w:caps w:val="0"/>
          <w:color w:val="000000"/>
          <w:spacing w:val="0"/>
          <w:sz w:val="24"/>
          <w:szCs w:val="24"/>
          <w:shd w:val="clear" w:fill="FFFFFF"/>
          <w:lang w:val="en-US"/>
        </w:rPr>
        <w:t>Example:</w:t>
      </w:r>
    </w:p>
    <w:p>
      <w:pPr>
        <w:pStyle w:val="12"/>
        <w:keepNext w:val="0"/>
        <w:keepLines w:val="0"/>
        <w:widowControl/>
        <w:numPr>
          <w:ilvl w:val="0"/>
          <w:numId w:val="0"/>
        </w:numPr>
        <w:suppressLineNumbers w:val="0"/>
        <w:shd w:val="clear" w:fill="FFFFFF"/>
        <w:ind w:left="420" w:leftChars="0" w:right="0" w:rightChars="0" w:firstLine="420" w:firstLineChars="0"/>
        <w:rPr>
          <w:rFonts w:hint="default" w:ascii="Times New Roman" w:hAnsi="Times New Roman" w:cs="Times New Roman"/>
          <w:i w:val="0"/>
          <w:caps w:val="0"/>
          <w:color w:val="000000"/>
          <w:spacing w:val="0"/>
          <w:sz w:val="22"/>
          <w:szCs w:val="22"/>
          <w:shd w:val="clear" w:fill="FFFFFF"/>
        </w:rPr>
      </w:pPr>
      <w:r>
        <w:rPr>
          <w:rFonts w:hint="default" w:ascii="Times New Roman" w:hAnsi="Times New Roman" w:cs="Times New Roman"/>
          <w:i w:val="0"/>
          <w:caps w:val="0"/>
          <w:color w:val="000000"/>
          <w:spacing w:val="0"/>
          <w:sz w:val="22"/>
          <w:szCs w:val="22"/>
          <w:shd w:val="clear" w:fill="FFFFFF"/>
        </w:rPr>
        <w:t>&lt;!DOCTYPE html&gt;</w:t>
      </w:r>
    </w:p>
    <w:p>
      <w:pPr>
        <w:pStyle w:val="12"/>
        <w:keepNext w:val="0"/>
        <w:keepLines w:val="0"/>
        <w:widowControl/>
        <w:numPr>
          <w:ilvl w:val="0"/>
          <w:numId w:val="0"/>
        </w:numPr>
        <w:suppressLineNumbers w:val="0"/>
        <w:shd w:val="clear" w:fill="FFFFFF"/>
        <w:ind w:left="420" w:leftChars="0" w:right="0" w:rightChars="0" w:firstLine="420" w:firstLineChars="0"/>
        <w:rPr>
          <w:rFonts w:hint="default" w:ascii="Times New Roman" w:hAnsi="Times New Roman" w:cs="Times New Roman"/>
          <w:i w:val="0"/>
          <w:caps w:val="0"/>
          <w:color w:val="000000"/>
          <w:spacing w:val="0"/>
          <w:sz w:val="22"/>
          <w:szCs w:val="22"/>
          <w:shd w:val="clear" w:fill="FFFFFF"/>
        </w:rPr>
      </w:pPr>
      <w:r>
        <w:rPr>
          <w:rFonts w:hint="default" w:ascii="Times New Roman" w:hAnsi="Times New Roman" w:cs="Times New Roman"/>
          <w:i w:val="0"/>
          <w:caps w:val="0"/>
          <w:color w:val="000000"/>
          <w:spacing w:val="0"/>
          <w:sz w:val="22"/>
          <w:szCs w:val="22"/>
          <w:shd w:val="clear" w:fill="FFFFFF"/>
        </w:rPr>
        <w:t>&lt;html&gt;</w:t>
      </w:r>
    </w:p>
    <w:p>
      <w:pPr>
        <w:pStyle w:val="12"/>
        <w:keepNext w:val="0"/>
        <w:keepLines w:val="0"/>
        <w:widowControl/>
        <w:numPr>
          <w:ilvl w:val="0"/>
          <w:numId w:val="0"/>
        </w:numPr>
        <w:suppressLineNumbers w:val="0"/>
        <w:shd w:val="clear" w:fill="FFFFFF"/>
        <w:ind w:left="420" w:leftChars="0" w:right="0" w:rightChars="0" w:firstLine="420" w:firstLineChars="0"/>
        <w:rPr>
          <w:rFonts w:hint="default" w:ascii="Times New Roman" w:hAnsi="Times New Roman" w:cs="Times New Roman"/>
          <w:i w:val="0"/>
          <w:caps w:val="0"/>
          <w:color w:val="000000"/>
          <w:spacing w:val="0"/>
          <w:sz w:val="22"/>
          <w:szCs w:val="22"/>
          <w:shd w:val="clear" w:fill="FFFFFF"/>
        </w:rPr>
      </w:pPr>
      <w:r>
        <w:rPr>
          <w:rFonts w:hint="default" w:ascii="Times New Roman" w:hAnsi="Times New Roman" w:cs="Times New Roman"/>
          <w:i w:val="0"/>
          <w:caps w:val="0"/>
          <w:color w:val="000000"/>
          <w:spacing w:val="0"/>
          <w:sz w:val="22"/>
          <w:szCs w:val="22"/>
          <w:shd w:val="clear" w:fill="FFFFFF"/>
        </w:rPr>
        <w:t>&lt;body&gt;</w:t>
      </w:r>
    </w:p>
    <w:p>
      <w:pPr>
        <w:pStyle w:val="12"/>
        <w:keepNext w:val="0"/>
        <w:keepLines w:val="0"/>
        <w:widowControl/>
        <w:numPr>
          <w:ilvl w:val="0"/>
          <w:numId w:val="0"/>
        </w:numPr>
        <w:suppressLineNumbers w:val="0"/>
        <w:shd w:val="clear" w:fill="FFFFFF"/>
        <w:ind w:left="420" w:leftChars="0" w:right="0" w:rightChars="0" w:firstLine="420" w:firstLineChars="0"/>
        <w:rPr>
          <w:rFonts w:hint="default" w:ascii="Times New Roman" w:hAnsi="Times New Roman" w:cs="Times New Roman"/>
          <w:i w:val="0"/>
          <w:caps w:val="0"/>
          <w:color w:val="000000"/>
          <w:spacing w:val="0"/>
          <w:sz w:val="22"/>
          <w:szCs w:val="22"/>
          <w:shd w:val="clear" w:fill="FFFFFF"/>
        </w:rPr>
      </w:pPr>
      <w:r>
        <w:rPr>
          <w:rFonts w:hint="default" w:ascii="Times New Roman" w:hAnsi="Times New Roman" w:cs="Times New Roman"/>
          <w:i w:val="0"/>
          <w:caps w:val="0"/>
          <w:color w:val="000000"/>
          <w:spacing w:val="0"/>
          <w:sz w:val="22"/>
          <w:szCs w:val="22"/>
          <w:shd w:val="clear" w:fill="FFFFFF"/>
        </w:rPr>
        <w:t>&lt;p&gt;If your browser supports bi-directional override (bdo), the next line will be written from right to left (rtl):&lt;/p&gt;</w:t>
      </w:r>
    </w:p>
    <w:p>
      <w:pPr>
        <w:pStyle w:val="12"/>
        <w:keepNext w:val="0"/>
        <w:keepLines w:val="0"/>
        <w:widowControl/>
        <w:numPr>
          <w:ilvl w:val="0"/>
          <w:numId w:val="0"/>
        </w:numPr>
        <w:suppressLineNumbers w:val="0"/>
        <w:shd w:val="clear" w:fill="FFFFFF"/>
        <w:ind w:left="420" w:leftChars="0" w:right="0" w:rightChars="0" w:firstLine="420" w:firstLineChars="0"/>
        <w:rPr>
          <w:rFonts w:hint="default" w:ascii="Times New Roman" w:hAnsi="Times New Roman" w:cs="Times New Roman"/>
          <w:i w:val="0"/>
          <w:caps w:val="0"/>
          <w:color w:val="000000"/>
          <w:spacing w:val="0"/>
          <w:sz w:val="22"/>
          <w:szCs w:val="22"/>
          <w:shd w:val="clear" w:fill="FFFFFF"/>
        </w:rPr>
      </w:pPr>
      <w:r>
        <w:rPr>
          <w:rFonts w:hint="default" w:ascii="Times New Roman" w:hAnsi="Times New Roman" w:cs="Times New Roman"/>
          <w:i w:val="0"/>
          <w:caps w:val="0"/>
          <w:color w:val="000000"/>
          <w:spacing w:val="0"/>
          <w:sz w:val="22"/>
          <w:szCs w:val="22"/>
          <w:shd w:val="clear" w:fill="FFFFFF"/>
        </w:rPr>
        <w:t>&lt;bdo dir="rtl"&gt;This line will be written from right to left&lt;/bdo&gt;</w:t>
      </w:r>
    </w:p>
    <w:p>
      <w:pPr>
        <w:pStyle w:val="12"/>
        <w:keepNext w:val="0"/>
        <w:keepLines w:val="0"/>
        <w:widowControl/>
        <w:numPr>
          <w:ilvl w:val="0"/>
          <w:numId w:val="0"/>
        </w:numPr>
        <w:suppressLineNumbers w:val="0"/>
        <w:shd w:val="clear" w:fill="FFFFFF"/>
        <w:ind w:left="420" w:leftChars="0" w:right="0" w:rightChars="0" w:firstLine="420" w:firstLineChars="0"/>
        <w:rPr>
          <w:rFonts w:hint="default" w:ascii="Times New Roman" w:hAnsi="Times New Roman" w:cs="Times New Roman"/>
          <w:i w:val="0"/>
          <w:caps w:val="0"/>
          <w:color w:val="000000"/>
          <w:spacing w:val="0"/>
          <w:sz w:val="22"/>
          <w:szCs w:val="22"/>
          <w:shd w:val="clear" w:fill="FFFFFF"/>
        </w:rPr>
      </w:pPr>
      <w:r>
        <w:rPr>
          <w:rFonts w:hint="default" w:ascii="Times New Roman" w:hAnsi="Times New Roman" w:cs="Times New Roman"/>
          <w:i w:val="0"/>
          <w:caps w:val="0"/>
          <w:color w:val="000000"/>
          <w:spacing w:val="0"/>
          <w:sz w:val="22"/>
          <w:szCs w:val="22"/>
          <w:shd w:val="clear" w:fill="FFFFFF"/>
        </w:rPr>
        <w:t>&lt;/body&gt;</w:t>
      </w:r>
    </w:p>
    <w:p>
      <w:pPr>
        <w:pStyle w:val="12"/>
        <w:keepNext w:val="0"/>
        <w:keepLines w:val="0"/>
        <w:widowControl/>
        <w:numPr>
          <w:ilvl w:val="0"/>
          <w:numId w:val="0"/>
        </w:numPr>
        <w:suppressLineNumbers w:val="0"/>
        <w:shd w:val="clear" w:fill="FFFFFF"/>
        <w:ind w:left="420" w:leftChars="0" w:right="0" w:rightChars="0" w:firstLine="420" w:firstLineChars="0"/>
        <w:rPr>
          <w:rFonts w:hint="default" w:ascii="Times New Roman" w:hAnsi="Times New Roman" w:cs="Times New Roman"/>
          <w:i w:val="0"/>
          <w:caps w:val="0"/>
          <w:color w:val="000000"/>
          <w:spacing w:val="0"/>
          <w:sz w:val="22"/>
          <w:szCs w:val="22"/>
          <w:shd w:val="clear" w:fill="FFFFFF"/>
        </w:rPr>
      </w:pPr>
      <w:r>
        <w:rPr>
          <w:rFonts w:hint="default" w:ascii="Times New Roman" w:hAnsi="Times New Roman" w:cs="Times New Roman"/>
          <w:i w:val="0"/>
          <w:caps w:val="0"/>
          <w:color w:val="000000"/>
          <w:spacing w:val="0"/>
          <w:sz w:val="22"/>
          <w:szCs w:val="22"/>
          <w:shd w:val="clear" w:fill="FFFFFF"/>
        </w:rPr>
        <w:t>&lt;/html&gt;</w:t>
      </w:r>
    </w:p>
    <w:p>
      <w:pPr>
        <w:pStyle w:val="12"/>
        <w:keepNext w:val="0"/>
        <w:keepLines w:val="0"/>
        <w:widowControl/>
        <w:numPr>
          <w:ilvl w:val="0"/>
          <w:numId w:val="57"/>
        </w:numPr>
        <w:suppressLineNumbers w:val="0"/>
        <w:shd w:val="clear" w:fill="FFFFFF"/>
        <w:tabs>
          <w:tab w:val="clear" w:pos="420"/>
        </w:tabs>
        <w:ind w:left="420" w:leftChars="0" w:right="0" w:rightChars="0" w:hanging="420" w:firstLineChars="0"/>
        <w:rPr>
          <w:rFonts w:hint="default" w:ascii="Times New Roman" w:hAnsi="Times New Roman" w:cs="Times New Roman"/>
          <w:i w:val="0"/>
          <w:caps w:val="0"/>
          <w:color w:val="000000"/>
          <w:spacing w:val="0"/>
          <w:sz w:val="22"/>
          <w:szCs w:val="22"/>
          <w:shd w:val="clear" w:fill="FFFFFF"/>
        </w:rPr>
      </w:pPr>
      <w:r>
        <w:rPr>
          <w:rFonts w:hint="default" w:ascii="Times New Roman" w:hAnsi="Times New Roman" w:cs="Times New Roman"/>
          <w:b/>
          <w:bCs/>
          <w:i w:val="0"/>
          <w:caps w:val="0"/>
          <w:color w:val="000000"/>
          <w:spacing w:val="0"/>
          <w:sz w:val="24"/>
          <w:szCs w:val="24"/>
          <w:shd w:val="clear" w:fill="FFFFFF"/>
          <w:lang w:val="en-US"/>
        </w:rPr>
        <w:t>OUTPUT:</w:t>
      </w:r>
    </w:p>
    <w:p>
      <w:pPr>
        <w:pStyle w:val="12"/>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If your browser supports bi-directional override (bdo), the next line will be written from right to left (rtl):</w:t>
      </w:r>
    </w:p>
    <w:p>
      <w:pPr>
        <w:pStyle w:val="12"/>
        <w:keepNext w:val="0"/>
        <w:keepLines w:val="0"/>
        <w:widowControl/>
        <w:suppressLineNumbers w:val="0"/>
        <w:ind w:left="0" w:firstLine="0"/>
        <w:rPr>
          <w:rFonts w:hint="default" w:ascii="Times New Roman" w:hAnsi="Times New Roman" w:cs="Times New Roman"/>
          <w:i w:val="0"/>
          <w:caps w:val="0"/>
          <w:color w:val="000000"/>
          <w:spacing w:val="0"/>
          <w:sz w:val="27"/>
          <w:szCs w:val="27"/>
          <w:lang w:val="en-US"/>
        </w:rPr>
      </w:pPr>
      <w:r>
        <w:rPr>
          <w:rFonts w:hint="default" w:ascii="Times New Roman" w:hAnsi="Times New Roman" w:cs="Times New Roman"/>
          <w:i w:val="0"/>
          <w:color w:val="000000"/>
          <w:spacing w:val="0"/>
          <w:sz w:val="27"/>
          <w:szCs w:val="27"/>
          <w:lang w:val="en-US"/>
        </w:rPr>
        <w:t>T</w:t>
      </w:r>
      <w:r>
        <w:rPr>
          <w:rFonts w:hint="default" w:ascii="Times New Roman" w:hAnsi="Times New Roman" w:cs="Times New Roman"/>
          <w:i w:val="0"/>
          <w:caps w:val="0"/>
          <w:color w:val="000000"/>
          <w:spacing w:val="0"/>
          <w:sz w:val="27"/>
          <w:szCs w:val="27"/>
          <w:lang w:val="en-US"/>
        </w:rPr>
        <w:t>fle ot thgir morf nettirw eb lliw enil siht</w:t>
      </w:r>
    </w:p>
    <w:p>
      <w:pPr>
        <w:pStyle w:val="12"/>
        <w:keepNext w:val="0"/>
        <w:keepLines w:val="0"/>
        <w:widowControl/>
        <w:numPr>
          <w:ilvl w:val="0"/>
          <w:numId w:val="0"/>
        </w:numPr>
        <w:suppressLineNumbers w:val="0"/>
        <w:shd w:val="clear" w:fill="FFFFFF"/>
        <w:ind w:leftChars="0" w:right="0" w:rightChars="0"/>
        <w:rPr>
          <w:rFonts w:hint="default" w:ascii="Times New Roman" w:hAnsi="Times New Roman" w:cs="Times New Roman"/>
          <w:b/>
          <w:bCs/>
          <w:i w:val="0"/>
          <w:caps w:val="0"/>
          <w:color w:val="000000"/>
          <w:spacing w:val="0"/>
          <w:sz w:val="28"/>
          <w:szCs w:val="28"/>
          <w:shd w:val="clear" w:fill="FFFFFF"/>
          <w:lang w:val="en-US"/>
        </w:rPr>
      </w:pPr>
      <w:r>
        <w:rPr>
          <w:rFonts w:hint="default" w:ascii="Times New Roman" w:hAnsi="Times New Roman" w:cs="Times New Roman"/>
          <w:b/>
          <w:bCs/>
          <w:i w:val="0"/>
          <w:caps w:val="0"/>
          <w:color w:val="000000"/>
          <w:spacing w:val="0"/>
          <w:sz w:val="28"/>
          <w:szCs w:val="28"/>
          <w:shd w:val="clear" w:fill="FFFFFF"/>
          <w:lang w:val="en-US"/>
        </w:rPr>
        <w:t>HTML Comment:</w:t>
      </w:r>
    </w:p>
    <w:p>
      <w:pPr>
        <w:pStyle w:val="12"/>
        <w:keepNext w:val="0"/>
        <w:keepLines w:val="0"/>
        <w:widowControl/>
        <w:numPr>
          <w:ilvl w:val="0"/>
          <w:numId w:val="0"/>
        </w:numPr>
        <w:suppressLineNumbers w:val="0"/>
        <w:shd w:val="clear" w:fill="FFFFFF"/>
        <w:ind w:leftChars="0" w:right="0" w:rightChars="0"/>
        <w:rPr>
          <w:rFonts w:ascii="Consolas" w:hAnsi="Consolas" w:eastAsia="Consolas" w:cs="Consolas"/>
          <w:i w:val="0"/>
          <w:caps w:val="0"/>
          <w:color w:val="008000"/>
          <w:spacing w:val="0"/>
          <w:sz w:val="24"/>
          <w:szCs w:val="24"/>
          <w:shd w:val="clear" w:fill="FFFFFF"/>
        </w:rPr>
      </w:pPr>
      <w:r>
        <w:rPr>
          <w:rFonts w:ascii="Consolas" w:hAnsi="Consolas" w:eastAsia="Consolas" w:cs="Consolas"/>
          <w:i w:val="0"/>
          <w:caps w:val="0"/>
          <w:color w:val="008000"/>
          <w:spacing w:val="0"/>
          <w:sz w:val="24"/>
          <w:szCs w:val="24"/>
          <w:shd w:val="clear" w:fill="FFFFFF"/>
        </w:rPr>
        <w:t>&lt;!-- Write your comments here --&gt;</w:t>
      </w:r>
    </w:p>
    <w:p>
      <w:pPr>
        <w:pStyle w:val="12"/>
        <w:keepNext w:val="0"/>
        <w:keepLines w:val="0"/>
        <w:widowControl/>
        <w:numPr>
          <w:ilvl w:val="0"/>
          <w:numId w:val="0"/>
        </w:numPr>
        <w:suppressLineNumbers w:val="0"/>
        <w:shd w:val="clear" w:fill="FFFFFF"/>
        <w:ind w:leftChars="0" w:right="0" w:rightChars="0"/>
        <w:rPr>
          <w:rFonts w:hint="default" w:eastAsia="Consolas" w:cs="Times New Roman"/>
          <w:b/>
          <w:bCs/>
          <w:i w:val="0"/>
          <w:caps w:val="0"/>
          <w:color w:val="000000" w:themeColor="text1"/>
          <w:spacing w:val="0"/>
          <w:sz w:val="28"/>
          <w:szCs w:val="28"/>
          <w:shd w:val="clear" w:fill="FFFFFF"/>
          <w:lang w:val="en-US"/>
          <w14:textFill>
            <w14:solidFill>
              <w14:schemeClr w14:val="tx1"/>
            </w14:solidFill>
          </w14:textFill>
        </w:rPr>
      </w:pPr>
      <w:r>
        <w:rPr>
          <w:rFonts w:hint="default" w:eastAsia="Consolas" w:cs="Times New Roman"/>
          <w:b/>
          <w:bCs/>
          <w:i w:val="0"/>
          <w:caps w:val="0"/>
          <w:color w:val="000000" w:themeColor="text1"/>
          <w:spacing w:val="0"/>
          <w:sz w:val="28"/>
          <w:szCs w:val="28"/>
          <w:shd w:val="clear" w:fill="FFFFFF"/>
          <w:lang w:val="en-US"/>
          <w14:textFill>
            <w14:solidFill>
              <w14:schemeClr w14:val="tx1"/>
            </w14:solidFill>
          </w14:textFill>
        </w:rPr>
        <w:t>HTML Tables:</w:t>
      </w:r>
    </w:p>
    <w:p>
      <w:pPr>
        <w:pStyle w:val="12"/>
        <w:keepNext w:val="0"/>
        <w:keepLines w:val="0"/>
        <w:widowControl/>
        <w:numPr>
          <w:ilvl w:val="0"/>
          <w:numId w:val="0"/>
        </w:numPr>
        <w:suppressLineNumbers w:val="0"/>
        <w:shd w:val="clear" w:fill="FFFFFF"/>
        <w:ind w:leftChars="0" w:right="0" w:rightChars="0"/>
        <w:rPr>
          <w:rFonts w:hint="default" w:eastAsia="Consolas" w:cs="Times New Roman"/>
          <w:b/>
          <w:bCs/>
          <w:i w:val="0"/>
          <w:caps w:val="0"/>
          <w:color w:val="000000" w:themeColor="text1"/>
          <w:spacing w:val="0"/>
          <w:sz w:val="24"/>
          <w:szCs w:val="24"/>
          <w:u w:val="single"/>
          <w:shd w:val="clear" w:fill="FFFFFF"/>
          <w:lang w:val="en-US"/>
          <w14:textFill>
            <w14:solidFill>
              <w14:schemeClr w14:val="tx1"/>
            </w14:solidFill>
          </w14:textFill>
        </w:rPr>
      </w:pPr>
      <w:r>
        <w:rPr>
          <w:rFonts w:hint="default" w:eastAsia="Consolas" w:cs="Times New Roman"/>
          <w:b/>
          <w:bCs/>
          <w:i w:val="0"/>
          <w:caps w:val="0"/>
          <w:color w:val="000000" w:themeColor="text1"/>
          <w:spacing w:val="0"/>
          <w:sz w:val="24"/>
          <w:szCs w:val="24"/>
          <w:u w:val="single"/>
          <w:shd w:val="clear" w:fill="FFFFFF"/>
          <w:lang w:val="en-US"/>
          <w14:textFill>
            <w14:solidFill>
              <w14:schemeClr w14:val="tx1"/>
            </w14:solidFill>
          </w14:textFill>
        </w:rPr>
        <w:t>Columns:</w:t>
      </w:r>
    </w:p>
    <w:p>
      <w:pPr>
        <w:pStyle w:val="12"/>
        <w:keepNext w:val="0"/>
        <w:keepLines w:val="0"/>
        <w:widowControl/>
        <w:numPr>
          <w:ilvl w:val="0"/>
          <w:numId w:val="0"/>
        </w:numPr>
        <w:suppressLineNumbers w:val="0"/>
        <w:shd w:val="clear" w:fill="FFFFFF"/>
        <w:ind w:leftChars="0" w:right="0" w:rightChars="0"/>
        <w:rPr>
          <w:rFonts w:hint="default" w:ascii="Times New Roman" w:hAnsi="Times New Roman" w:eastAsia="SimSun" w:cs="Times New Roman"/>
          <w:i w:val="0"/>
          <w:caps w:val="0"/>
          <w:color w:val="000000"/>
          <w:spacing w:val="0"/>
          <w:sz w:val="24"/>
          <w:szCs w:val="24"/>
          <w:shd w:val="clear" w:fill="FFFFFF"/>
        </w:rPr>
      </w:pPr>
      <w:r>
        <w:rPr>
          <w:rFonts w:hint="default" w:ascii="Times New Roman" w:hAnsi="Times New Roman" w:eastAsia="SimSun" w:cs="Times New Roman"/>
          <w:i w:val="0"/>
          <w:caps w:val="0"/>
          <w:color w:val="000000"/>
          <w:spacing w:val="0"/>
          <w:sz w:val="24"/>
          <w:szCs w:val="24"/>
          <w:shd w:val="clear" w:fill="FFFFFF"/>
        </w:rPr>
        <w:t>To make a cell span more than one column, use the </w:t>
      </w:r>
      <w:r>
        <w:rPr>
          <w:rStyle w:val="16"/>
          <w:rFonts w:hint="default" w:ascii="Times New Roman" w:hAnsi="Times New Roman" w:eastAsia="Consolas" w:cs="Times New Roman"/>
          <w:i w:val="0"/>
          <w:caps w:val="0"/>
          <w:color w:val="DC143C"/>
          <w:spacing w:val="0"/>
          <w:sz w:val="24"/>
          <w:szCs w:val="24"/>
          <w:bdr w:val="none" w:color="auto" w:sz="0" w:space="0"/>
          <w:shd w:val="clear" w:fill="F1F1F1"/>
        </w:rPr>
        <w:t>colspan</w:t>
      </w:r>
      <w:r>
        <w:rPr>
          <w:rFonts w:hint="default" w:ascii="Times New Roman" w:hAnsi="Times New Roman" w:eastAsia="SimSun" w:cs="Times New Roman"/>
          <w:i w:val="0"/>
          <w:caps w:val="0"/>
          <w:color w:val="000000"/>
          <w:spacing w:val="0"/>
          <w:sz w:val="24"/>
          <w:szCs w:val="24"/>
          <w:shd w:val="clear" w:fill="FFFFFF"/>
        </w:rPr>
        <w:t> attribute</w:t>
      </w:r>
    </w:p>
    <w:p>
      <w:pPr>
        <w:pStyle w:val="12"/>
        <w:keepNext w:val="0"/>
        <w:keepLines w:val="0"/>
        <w:widowControl/>
        <w:numPr>
          <w:ilvl w:val="0"/>
          <w:numId w:val="58"/>
        </w:numPr>
        <w:suppressLineNumbers w:val="0"/>
        <w:shd w:val="clear" w:fill="FFFFFF"/>
        <w:ind w:left="420" w:leftChars="0" w:right="0" w:rightChars="0" w:hanging="420" w:firstLineChars="0"/>
        <w:rPr>
          <w:rFonts w:hint="default" w:ascii="Times New Roman" w:hAnsi="Times New Roman" w:eastAsia="SimSun" w:cs="Times New Roman"/>
          <w:i w:val="0"/>
          <w:caps w:val="0"/>
          <w:color w:val="000000"/>
          <w:spacing w:val="0"/>
          <w:sz w:val="24"/>
          <w:szCs w:val="24"/>
          <w:shd w:val="clear" w:fill="FFFFFF"/>
          <w:lang w:val="en-US"/>
        </w:rPr>
      </w:pPr>
      <w:r>
        <w:rPr>
          <w:rFonts w:hint="default" w:cs="Times New Roman"/>
          <w:b/>
          <w:bCs/>
          <w:i w:val="0"/>
          <w:caps w:val="0"/>
          <w:color w:val="000000"/>
          <w:spacing w:val="0"/>
          <w:sz w:val="24"/>
          <w:szCs w:val="24"/>
          <w:shd w:val="clear" w:fill="FFFFFF"/>
          <w:lang w:val="en-US"/>
        </w:rPr>
        <w:t>Example:</w:t>
      </w:r>
    </w:p>
    <w:p>
      <w:pPr>
        <w:pStyle w:val="12"/>
        <w:keepNext w:val="0"/>
        <w:keepLines w:val="0"/>
        <w:widowControl/>
        <w:numPr>
          <w:numId w:val="0"/>
        </w:numPr>
        <w:suppressLineNumbers w:val="0"/>
        <w:shd w:val="clear" w:fill="FFFFFF"/>
        <w:ind w:left="1260" w:leftChars="0" w:right="0" w:rightChars="0" w:firstLine="420" w:firstLineChars="0"/>
        <w:rPr>
          <w:rFonts w:hint="default" w:ascii="Times New Roman" w:hAnsi="Times New Roman" w:eastAsia="SimSun" w:cs="Times New Roman"/>
          <w:i w:val="0"/>
          <w:caps w:val="0"/>
          <w:color w:val="000000"/>
          <w:spacing w:val="0"/>
          <w:sz w:val="22"/>
          <w:szCs w:val="22"/>
          <w:shd w:val="clear" w:fill="FFFFFF"/>
          <w:lang w:val="en-US"/>
        </w:rPr>
      </w:pPr>
      <w:r>
        <w:rPr>
          <w:rFonts w:hint="default" w:ascii="Times New Roman" w:hAnsi="Times New Roman" w:eastAsia="SimSun" w:cs="Times New Roman"/>
          <w:i w:val="0"/>
          <w:caps w:val="0"/>
          <w:color w:val="000000"/>
          <w:spacing w:val="0"/>
          <w:sz w:val="22"/>
          <w:szCs w:val="22"/>
          <w:shd w:val="clear" w:fill="FFFFFF"/>
          <w:lang w:val="en-US"/>
        </w:rPr>
        <w:t>&lt;!DOCTYPE html&gt;</w:t>
      </w:r>
    </w:p>
    <w:p>
      <w:pPr>
        <w:pStyle w:val="12"/>
        <w:keepNext w:val="0"/>
        <w:keepLines w:val="0"/>
        <w:widowControl/>
        <w:numPr>
          <w:numId w:val="0"/>
        </w:numPr>
        <w:suppressLineNumbers w:val="0"/>
        <w:shd w:val="clear" w:fill="FFFFFF"/>
        <w:ind w:left="1260" w:leftChars="0" w:right="0" w:rightChars="0" w:firstLine="420" w:firstLineChars="0"/>
        <w:rPr>
          <w:rFonts w:hint="default" w:ascii="Times New Roman" w:hAnsi="Times New Roman" w:eastAsia="SimSun" w:cs="Times New Roman"/>
          <w:i w:val="0"/>
          <w:caps w:val="0"/>
          <w:color w:val="000000"/>
          <w:spacing w:val="0"/>
          <w:sz w:val="22"/>
          <w:szCs w:val="22"/>
          <w:shd w:val="clear" w:fill="FFFFFF"/>
          <w:lang w:val="en-US"/>
        </w:rPr>
      </w:pPr>
      <w:r>
        <w:rPr>
          <w:rFonts w:hint="default" w:ascii="Times New Roman" w:hAnsi="Times New Roman" w:eastAsia="SimSun" w:cs="Times New Roman"/>
          <w:i w:val="0"/>
          <w:caps w:val="0"/>
          <w:color w:val="000000"/>
          <w:spacing w:val="0"/>
          <w:sz w:val="22"/>
          <w:szCs w:val="22"/>
          <w:shd w:val="clear" w:fill="FFFFFF"/>
          <w:lang w:val="en-US"/>
        </w:rPr>
        <w:t>&lt;html&gt;</w:t>
      </w:r>
    </w:p>
    <w:p>
      <w:pPr>
        <w:pStyle w:val="12"/>
        <w:keepNext w:val="0"/>
        <w:keepLines w:val="0"/>
        <w:widowControl/>
        <w:numPr>
          <w:numId w:val="0"/>
        </w:numPr>
        <w:suppressLineNumbers w:val="0"/>
        <w:shd w:val="clear" w:fill="FFFFFF"/>
        <w:ind w:left="1260" w:leftChars="0" w:right="0" w:rightChars="0" w:firstLine="420" w:firstLineChars="0"/>
        <w:rPr>
          <w:rFonts w:hint="default" w:ascii="Times New Roman" w:hAnsi="Times New Roman" w:eastAsia="SimSun" w:cs="Times New Roman"/>
          <w:i w:val="0"/>
          <w:caps w:val="0"/>
          <w:color w:val="000000"/>
          <w:spacing w:val="0"/>
          <w:sz w:val="22"/>
          <w:szCs w:val="22"/>
          <w:shd w:val="clear" w:fill="FFFFFF"/>
          <w:lang w:val="en-US"/>
        </w:rPr>
      </w:pPr>
      <w:r>
        <w:rPr>
          <w:rFonts w:hint="default" w:ascii="Times New Roman" w:hAnsi="Times New Roman" w:eastAsia="SimSun" w:cs="Times New Roman"/>
          <w:i w:val="0"/>
          <w:caps w:val="0"/>
          <w:color w:val="000000"/>
          <w:spacing w:val="0"/>
          <w:sz w:val="22"/>
          <w:szCs w:val="22"/>
          <w:shd w:val="clear" w:fill="FFFFFF"/>
          <w:lang w:val="en-US"/>
        </w:rPr>
        <w:t>&lt;body&gt;</w:t>
      </w:r>
    </w:p>
    <w:p>
      <w:pPr>
        <w:pStyle w:val="12"/>
        <w:keepNext w:val="0"/>
        <w:keepLines w:val="0"/>
        <w:widowControl/>
        <w:numPr>
          <w:numId w:val="0"/>
        </w:numPr>
        <w:suppressLineNumbers w:val="0"/>
        <w:shd w:val="clear" w:fill="FFFFFF"/>
        <w:ind w:left="1260" w:leftChars="0" w:right="0" w:rightChars="0" w:firstLine="420" w:firstLineChars="0"/>
        <w:rPr>
          <w:rFonts w:hint="default" w:ascii="Times New Roman" w:hAnsi="Times New Roman" w:eastAsia="SimSun" w:cs="Times New Roman"/>
          <w:i w:val="0"/>
          <w:caps w:val="0"/>
          <w:color w:val="000000"/>
          <w:spacing w:val="0"/>
          <w:sz w:val="22"/>
          <w:szCs w:val="22"/>
          <w:shd w:val="clear" w:fill="FFFFFF"/>
          <w:lang w:val="en-US"/>
        </w:rPr>
      </w:pPr>
      <w:r>
        <w:rPr>
          <w:rFonts w:hint="default" w:ascii="Times New Roman" w:hAnsi="Times New Roman" w:eastAsia="SimSun" w:cs="Times New Roman"/>
          <w:i w:val="0"/>
          <w:caps w:val="0"/>
          <w:color w:val="000000"/>
          <w:spacing w:val="0"/>
          <w:sz w:val="22"/>
          <w:szCs w:val="22"/>
          <w:shd w:val="clear" w:fill="FFFFFF"/>
          <w:lang w:val="en-US"/>
        </w:rPr>
        <w:t>&lt;table style="width:100%"&gt;</w:t>
      </w:r>
    </w:p>
    <w:p>
      <w:pPr>
        <w:pStyle w:val="12"/>
        <w:keepNext w:val="0"/>
        <w:keepLines w:val="0"/>
        <w:widowControl/>
        <w:numPr>
          <w:numId w:val="0"/>
        </w:numPr>
        <w:suppressLineNumbers w:val="0"/>
        <w:shd w:val="clear" w:fill="FFFFFF"/>
        <w:ind w:left="1260" w:leftChars="0" w:right="0" w:rightChars="0" w:firstLine="420" w:firstLineChars="0"/>
        <w:rPr>
          <w:rFonts w:hint="default" w:ascii="Times New Roman" w:hAnsi="Times New Roman" w:eastAsia="SimSun" w:cs="Times New Roman"/>
          <w:i w:val="0"/>
          <w:caps w:val="0"/>
          <w:color w:val="000000"/>
          <w:spacing w:val="0"/>
          <w:sz w:val="22"/>
          <w:szCs w:val="22"/>
          <w:shd w:val="clear" w:fill="FFFFFF"/>
          <w:lang w:val="en-US"/>
        </w:rPr>
      </w:pPr>
      <w:r>
        <w:rPr>
          <w:rFonts w:hint="default" w:ascii="Times New Roman" w:hAnsi="Times New Roman" w:eastAsia="SimSun" w:cs="Times New Roman"/>
          <w:i w:val="0"/>
          <w:caps w:val="0"/>
          <w:color w:val="000000"/>
          <w:spacing w:val="0"/>
          <w:sz w:val="22"/>
          <w:szCs w:val="22"/>
          <w:shd w:val="clear" w:fill="FFFFFF"/>
          <w:lang w:val="en-US"/>
        </w:rPr>
        <w:t xml:space="preserve">  &lt;tr&gt;</w:t>
      </w:r>
    </w:p>
    <w:p>
      <w:pPr>
        <w:pStyle w:val="12"/>
        <w:keepNext w:val="0"/>
        <w:keepLines w:val="0"/>
        <w:widowControl/>
        <w:numPr>
          <w:numId w:val="0"/>
        </w:numPr>
        <w:suppressLineNumbers w:val="0"/>
        <w:shd w:val="clear" w:fill="FFFFFF"/>
        <w:ind w:left="1260" w:leftChars="0" w:right="0" w:rightChars="0" w:firstLine="420" w:firstLineChars="0"/>
        <w:rPr>
          <w:rFonts w:hint="default" w:ascii="Times New Roman" w:hAnsi="Times New Roman" w:eastAsia="SimSun" w:cs="Times New Roman"/>
          <w:i w:val="0"/>
          <w:caps w:val="0"/>
          <w:color w:val="000000"/>
          <w:spacing w:val="0"/>
          <w:sz w:val="22"/>
          <w:szCs w:val="22"/>
          <w:shd w:val="clear" w:fill="FFFFFF"/>
          <w:lang w:val="en-US"/>
        </w:rPr>
      </w:pPr>
      <w:r>
        <w:rPr>
          <w:rFonts w:hint="default" w:ascii="Times New Roman" w:hAnsi="Times New Roman" w:eastAsia="SimSun" w:cs="Times New Roman"/>
          <w:i w:val="0"/>
          <w:caps w:val="0"/>
          <w:color w:val="000000"/>
          <w:spacing w:val="0"/>
          <w:sz w:val="22"/>
          <w:szCs w:val="22"/>
          <w:shd w:val="clear" w:fill="FFFFFF"/>
          <w:lang w:val="en-US"/>
        </w:rPr>
        <w:t xml:space="preserve">    &lt;th&gt;Name&lt;/th&gt;</w:t>
      </w:r>
    </w:p>
    <w:p>
      <w:pPr>
        <w:pStyle w:val="12"/>
        <w:keepNext w:val="0"/>
        <w:keepLines w:val="0"/>
        <w:widowControl/>
        <w:numPr>
          <w:numId w:val="0"/>
        </w:numPr>
        <w:suppressLineNumbers w:val="0"/>
        <w:shd w:val="clear" w:fill="FFFFFF"/>
        <w:ind w:left="1260" w:leftChars="0" w:right="0" w:rightChars="0" w:firstLine="420" w:firstLineChars="0"/>
        <w:rPr>
          <w:rFonts w:hint="default" w:ascii="Times New Roman" w:hAnsi="Times New Roman" w:eastAsia="SimSun" w:cs="Times New Roman"/>
          <w:i w:val="0"/>
          <w:caps w:val="0"/>
          <w:color w:val="000000"/>
          <w:spacing w:val="0"/>
          <w:sz w:val="22"/>
          <w:szCs w:val="22"/>
          <w:shd w:val="clear" w:fill="FFFFFF"/>
          <w:lang w:val="en-US"/>
        </w:rPr>
      </w:pPr>
      <w:r>
        <w:rPr>
          <w:rFonts w:hint="default" w:ascii="Times New Roman" w:hAnsi="Times New Roman" w:eastAsia="SimSun" w:cs="Times New Roman"/>
          <w:i w:val="0"/>
          <w:caps w:val="0"/>
          <w:color w:val="000000"/>
          <w:spacing w:val="0"/>
          <w:sz w:val="22"/>
          <w:szCs w:val="22"/>
          <w:shd w:val="clear" w:fill="FFFFFF"/>
          <w:lang w:val="en-US"/>
        </w:rPr>
        <w:t xml:space="preserve">    &lt;th colspan="2"&gt;Telephone&lt;/th&gt;</w:t>
      </w:r>
    </w:p>
    <w:p>
      <w:pPr>
        <w:pStyle w:val="12"/>
        <w:keepNext w:val="0"/>
        <w:keepLines w:val="0"/>
        <w:widowControl/>
        <w:numPr>
          <w:numId w:val="0"/>
        </w:numPr>
        <w:suppressLineNumbers w:val="0"/>
        <w:shd w:val="clear" w:fill="FFFFFF"/>
        <w:ind w:left="1260" w:leftChars="0" w:right="0" w:rightChars="0" w:firstLine="420" w:firstLineChars="0"/>
        <w:rPr>
          <w:rFonts w:hint="default" w:ascii="Times New Roman" w:hAnsi="Times New Roman" w:eastAsia="SimSun" w:cs="Times New Roman"/>
          <w:i w:val="0"/>
          <w:caps w:val="0"/>
          <w:color w:val="000000"/>
          <w:spacing w:val="0"/>
          <w:sz w:val="22"/>
          <w:szCs w:val="22"/>
          <w:shd w:val="clear" w:fill="FFFFFF"/>
          <w:lang w:val="en-US"/>
        </w:rPr>
      </w:pPr>
      <w:r>
        <w:rPr>
          <w:rFonts w:hint="default" w:ascii="Times New Roman" w:hAnsi="Times New Roman" w:eastAsia="SimSun" w:cs="Times New Roman"/>
          <w:i w:val="0"/>
          <w:caps w:val="0"/>
          <w:color w:val="000000"/>
          <w:spacing w:val="0"/>
          <w:sz w:val="22"/>
          <w:szCs w:val="22"/>
          <w:shd w:val="clear" w:fill="FFFFFF"/>
          <w:lang w:val="en-US"/>
        </w:rPr>
        <w:t xml:space="preserve">  &lt;/tr&gt;</w:t>
      </w:r>
    </w:p>
    <w:p>
      <w:pPr>
        <w:pStyle w:val="12"/>
        <w:keepNext w:val="0"/>
        <w:keepLines w:val="0"/>
        <w:widowControl/>
        <w:numPr>
          <w:numId w:val="0"/>
        </w:numPr>
        <w:suppressLineNumbers w:val="0"/>
        <w:shd w:val="clear" w:fill="FFFFFF"/>
        <w:ind w:left="1260" w:leftChars="0" w:right="0" w:rightChars="0" w:firstLine="420" w:firstLineChars="0"/>
        <w:rPr>
          <w:rFonts w:hint="default" w:ascii="Times New Roman" w:hAnsi="Times New Roman" w:eastAsia="SimSun" w:cs="Times New Roman"/>
          <w:i w:val="0"/>
          <w:caps w:val="0"/>
          <w:color w:val="000000"/>
          <w:spacing w:val="0"/>
          <w:sz w:val="22"/>
          <w:szCs w:val="22"/>
          <w:shd w:val="clear" w:fill="FFFFFF"/>
          <w:lang w:val="en-US"/>
        </w:rPr>
      </w:pPr>
      <w:r>
        <w:rPr>
          <w:rFonts w:hint="default" w:ascii="Times New Roman" w:hAnsi="Times New Roman" w:eastAsia="SimSun" w:cs="Times New Roman"/>
          <w:i w:val="0"/>
          <w:caps w:val="0"/>
          <w:color w:val="000000"/>
          <w:spacing w:val="0"/>
          <w:sz w:val="22"/>
          <w:szCs w:val="22"/>
          <w:shd w:val="clear" w:fill="FFFFFF"/>
          <w:lang w:val="en-US"/>
        </w:rPr>
        <w:t xml:space="preserve">  &lt;tr&gt;</w:t>
      </w:r>
    </w:p>
    <w:p>
      <w:pPr>
        <w:pStyle w:val="12"/>
        <w:keepNext w:val="0"/>
        <w:keepLines w:val="0"/>
        <w:widowControl/>
        <w:numPr>
          <w:numId w:val="0"/>
        </w:numPr>
        <w:suppressLineNumbers w:val="0"/>
        <w:shd w:val="clear" w:fill="FFFFFF"/>
        <w:ind w:left="1260" w:leftChars="0" w:right="0" w:rightChars="0" w:firstLine="420" w:firstLineChars="0"/>
        <w:rPr>
          <w:rFonts w:hint="default" w:ascii="Times New Roman" w:hAnsi="Times New Roman" w:eastAsia="SimSun" w:cs="Times New Roman"/>
          <w:i w:val="0"/>
          <w:caps w:val="0"/>
          <w:color w:val="000000"/>
          <w:spacing w:val="0"/>
          <w:sz w:val="22"/>
          <w:szCs w:val="22"/>
          <w:shd w:val="clear" w:fill="FFFFFF"/>
          <w:lang w:val="en-US"/>
        </w:rPr>
      </w:pPr>
      <w:r>
        <w:rPr>
          <w:rFonts w:hint="default" w:ascii="Times New Roman" w:hAnsi="Times New Roman" w:eastAsia="SimSun" w:cs="Times New Roman"/>
          <w:i w:val="0"/>
          <w:caps w:val="0"/>
          <w:color w:val="000000"/>
          <w:spacing w:val="0"/>
          <w:sz w:val="22"/>
          <w:szCs w:val="22"/>
          <w:shd w:val="clear" w:fill="FFFFFF"/>
          <w:lang w:val="en-US"/>
        </w:rPr>
        <w:t xml:space="preserve">    &lt;td&gt;Bill Gates&lt;/td&gt;</w:t>
      </w:r>
    </w:p>
    <w:p>
      <w:pPr>
        <w:pStyle w:val="12"/>
        <w:keepNext w:val="0"/>
        <w:keepLines w:val="0"/>
        <w:widowControl/>
        <w:numPr>
          <w:numId w:val="0"/>
        </w:numPr>
        <w:suppressLineNumbers w:val="0"/>
        <w:shd w:val="clear" w:fill="FFFFFF"/>
        <w:ind w:left="1260" w:leftChars="0" w:right="0" w:rightChars="0" w:firstLine="420" w:firstLineChars="0"/>
        <w:rPr>
          <w:rFonts w:hint="default" w:ascii="Times New Roman" w:hAnsi="Times New Roman" w:eastAsia="SimSun" w:cs="Times New Roman"/>
          <w:i w:val="0"/>
          <w:caps w:val="0"/>
          <w:color w:val="000000"/>
          <w:spacing w:val="0"/>
          <w:sz w:val="22"/>
          <w:szCs w:val="22"/>
          <w:shd w:val="clear" w:fill="FFFFFF"/>
          <w:lang w:val="en-US"/>
        </w:rPr>
      </w:pPr>
      <w:r>
        <w:rPr>
          <w:rFonts w:hint="default" w:ascii="Times New Roman" w:hAnsi="Times New Roman" w:eastAsia="SimSun" w:cs="Times New Roman"/>
          <w:i w:val="0"/>
          <w:caps w:val="0"/>
          <w:color w:val="000000"/>
          <w:spacing w:val="0"/>
          <w:sz w:val="22"/>
          <w:szCs w:val="22"/>
          <w:shd w:val="clear" w:fill="FFFFFF"/>
          <w:lang w:val="en-US"/>
        </w:rPr>
        <w:t xml:space="preserve">    &lt;td&gt;55577854&lt;/td&gt;</w:t>
      </w:r>
    </w:p>
    <w:p>
      <w:pPr>
        <w:pStyle w:val="12"/>
        <w:keepNext w:val="0"/>
        <w:keepLines w:val="0"/>
        <w:widowControl/>
        <w:numPr>
          <w:numId w:val="0"/>
        </w:numPr>
        <w:suppressLineNumbers w:val="0"/>
        <w:shd w:val="clear" w:fill="FFFFFF"/>
        <w:ind w:left="1260" w:leftChars="0" w:right="0" w:rightChars="0" w:firstLine="420" w:firstLineChars="0"/>
        <w:rPr>
          <w:rFonts w:hint="default" w:ascii="Times New Roman" w:hAnsi="Times New Roman" w:eastAsia="SimSun" w:cs="Times New Roman"/>
          <w:i w:val="0"/>
          <w:caps w:val="0"/>
          <w:color w:val="000000"/>
          <w:spacing w:val="0"/>
          <w:sz w:val="22"/>
          <w:szCs w:val="22"/>
          <w:shd w:val="clear" w:fill="FFFFFF"/>
          <w:lang w:val="en-US"/>
        </w:rPr>
      </w:pPr>
      <w:r>
        <w:rPr>
          <w:rFonts w:hint="default" w:ascii="Times New Roman" w:hAnsi="Times New Roman" w:eastAsia="SimSun" w:cs="Times New Roman"/>
          <w:i w:val="0"/>
          <w:caps w:val="0"/>
          <w:color w:val="000000"/>
          <w:spacing w:val="0"/>
          <w:sz w:val="22"/>
          <w:szCs w:val="22"/>
          <w:shd w:val="clear" w:fill="FFFFFF"/>
          <w:lang w:val="en-US"/>
        </w:rPr>
        <w:t xml:space="preserve">    &lt;td&gt;55577855&lt;/td&gt;</w:t>
      </w:r>
    </w:p>
    <w:p>
      <w:pPr>
        <w:pStyle w:val="12"/>
        <w:keepNext w:val="0"/>
        <w:keepLines w:val="0"/>
        <w:widowControl/>
        <w:numPr>
          <w:numId w:val="0"/>
        </w:numPr>
        <w:suppressLineNumbers w:val="0"/>
        <w:shd w:val="clear" w:fill="FFFFFF"/>
        <w:ind w:left="1260" w:leftChars="0" w:right="0" w:rightChars="0" w:firstLine="420" w:firstLineChars="0"/>
        <w:rPr>
          <w:rFonts w:hint="default" w:ascii="Times New Roman" w:hAnsi="Times New Roman" w:eastAsia="SimSun" w:cs="Times New Roman"/>
          <w:i w:val="0"/>
          <w:caps w:val="0"/>
          <w:color w:val="000000"/>
          <w:spacing w:val="0"/>
          <w:sz w:val="22"/>
          <w:szCs w:val="22"/>
          <w:shd w:val="clear" w:fill="FFFFFF"/>
          <w:lang w:val="en-US"/>
        </w:rPr>
      </w:pPr>
      <w:r>
        <w:rPr>
          <w:rFonts w:hint="default" w:ascii="Times New Roman" w:hAnsi="Times New Roman" w:eastAsia="SimSun" w:cs="Times New Roman"/>
          <w:i w:val="0"/>
          <w:caps w:val="0"/>
          <w:color w:val="000000"/>
          <w:spacing w:val="0"/>
          <w:sz w:val="22"/>
          <w:szCs w:val="22"/>
          <w:shd w:val="clear" w:fill="FFFFFF"/>
          <w:lang w:val="en-US"/>
        </w:rPr>
        <w:t xml:space="preserve">  &lt;/tr&gt;</w:t>
      </w:r>
    </w:p>
    <w:p>
      <w:pPr>
        <w:pStyle w:val="12"/>
        <w:keepNext w:val="0"/>
        <w:keepLines w:val="0"/>
        <w:widowControl/>
        <w:numPr>
          <w:numId w:val="0"/>
        </w:numPr>
        <w:suppressLineNumbers w:val="0"/>
        <w:shd w:val="clear" w:fill="FFFFFF"/>
        <w:ind w:left="1260" w:leftChars="0" w:right="0" w:rightChars="0" w:firstLine="420" w:firstLineChars="0"/>
        <w:rPr>
          <w:rFonts w:hint="default" w:ascii="Times New Roman" w:hAnsi="Times New Roman" w:eastAsia="SimSun" w:cs="Times New Roman"/>
          <w:i w:val="0"/>
          <w:caps w:val="0"/>
          <w:color w:val="000000"/>
          <w:spacing w:val="0"/>
          <w:sz w:val="22"/>
          <w:szCs w:val="22"/>
          <w:shd w:val="clear" w:fill="FFFFFF"/>
          <w:lang w:val="en-US"/>
        </w:rPr>
      </w:pPr>
      <w:r>
        <w:rPr>
          <w:rFonts w:hint="default" w:ascii="Times New Roman" w:hAnsi="Times New Roman" w:eastAsia="SimSun" w:cs="Times New Roman"/>
          <w:i w:val="0"/>
          <w:caps w:val="0"/>
          <w:color w:val="000000"/>
          <w:spacing w:val="0"/>
          <w:sz w:val="22"/>
          <w:szCs w:val="22"/>
          <w:shd w:val="clear" w:fill="FFFFFF"/>
          <w:lang w:val="en-US"/>
        </w:rPr>
        <w:t>&lt;/table&gt;</w:t>
      </w:r>
    </w:p>
    <w:p>
      <w:pPr>
        <w:pStyle w:val="12"/>
        <w:keepNext w:val="0"/>
        <w:keepLines w:val="0"/>
        <w:widowControl/>
        <w:numPr>
          <w:numId w:val="0"/>
        </w:numPr>
        <w:suppressLineNumbers w:val="0"/>
        <w:shd w:val="clear" w:fill="FFFFFF"/>
        <w:ind w:left="1260" w:leftChars="0" w:right="0" w:rightChars="0" w:firstLine="420" w:firstLineChars="0"/>
        <w:rPr>
          <w:rFonts w:hint="default" w:ascii="Times New Roman" w:hAnsi="Times New Roman" w:eastAsia="SimSun" w:cs="Times New Roman"/>
          <w:i w:val="0"/>
          <w:caps w:val="0"/>
          <w:color w:val="000000"/>
          <w:spacing w:val="0"/>
          <w:sz w:val="22"/>
          <w:szCs w:val="22"/>
          <w:shd w:val="clear" w:fill="FFFFFF"/>
          <w:lang w:val="en-US"/>
        </w:rPr>
      </w:pPr>
      <w:r>
        <w:rPr>
          <w:rFonts w:hint="default" w:ascii="Times New Roman" w:hAnsi="Times New Roman" w:eastAsia="SimSun" w:cs="Times New Roman"/>
          <w:i w:val="0"/>
          <w:caps w:val="0"/>
          <w:color w:val="000000"/>
          <w:spacing w:val="0"/>
          <w:sz w:val="22"/>
          <w:szCs w:val="22"/>
          <w:shd w:val="clear" w:fill="FFFFFF"/>
          <w:lang w:val="en-US"/>
        </w:rPr>
        <w:t>&lt;/body&gt;</w:t>
      </w:r>
    </w:p>
    <w:p>
      <w:pPr>
        <w:pStyle w:val="12"/>
        <w:keepNext w:val="0"/>
        <w:keepLines w:val="0"/>
        <w:widowControl/>
        <w:numPr>
          <w:numId w:val="0"/>
        </w:numPr>
        <w:suppressLineNumbers w:val="0"/>
        <w:shd w:val="clear" w:fill="FFFFFF"/>
        <w:ind w:left="1260" w:leftChars="0" w:right="0" w:rightChars="0" w:firstLine="420" w:firstLineChars="0"/>
        <w:rPr>
          <w:rFonts w:hint="default" w:ascii="Times New Roman" w:hAnsi="Times New Roman" w:eastAsia="SimSun" w:cs="Times New Roman"/>
          <w:i w:val="0"/>
          <w:caps w:val="0"/>
          <w:color w:val="000000"/>
          <w:spacing w:val="0"/>
          <w:sz w:val="22"/>
          <w:szCs w:val="22"/>
          <w:shd w:val="clear" w:fill="FFFFFF"/>
          <w:lang w:val="en-US"/>
        </w:rPr>
      </w:pPr>
      <w:r>
        <w:rPr>
          <w:rFonts w:hint="default" w:ascii="Times New Roman" w:hAnsi="Times New Roman" w:eastAsia="SimSun" w:cs="Times New Roman"/>
          <w:i w:val="0"/>
          <w:caps w:val="0"/>
          <w:color w:val="000000"/>
          <w:spacing w:val="0"/>
          <w:sz w:val="22"/>
          <w:szCs w:val="22"/>
          <w:shd w:val="clear" w:fill="FFFFFF"/>
          <w:lang w:val="en-US"/>
        </w:rPr>
        <w:t>&lt;/html&gt;</w:t>
      </w:r>
    </w:p>
    <w:p>
      <w:pPr>
        <w:pStyle w:val="12"/>
        <w:keepNext w:val="0"/>
        <w:keepLines w:val="0"/>
        <w:widowControl/>
        <w:numPr>
          <w:ilvl w:val="0"/>
          <w:numId w:val="59"/>
        </w:numPr>
        <w:suppressLineNumbers w:val="0"/>
        <w:shd w:val="clear" w:fill="FFFFFF"/>
        <w:tabs>
          <w:tab w:val="clear" w:pos="420"/>
        </w:tabs>
        <w:ind w:left="420" w:leftChars="0" w:right="0" w:rightChars="0" w:hanging="420" w:firstLineChars="0"/>
        <w:rPr>
          <w:rFonts w:hint="default" w:ascii="Times New Roman" w:hAnsi="Times New Roman" w:eastAsia="SimSun" w:cs="Times New Roman"/>
          <w:i w:val="0"/>
          <w:caps w:val="0"/>
          <w:color w:val="000000"/>
          <w:spacing w:val="0"/>
          <w:sz w:val="22"/>
          <w:szCs w:val="22"/>
          <w:shd w:val="clear" w:fill="FFFFFF"/>
          <w:lang w:val="en-US"/>
        </w:rPr>
      </w:pPr>
      <w:r>
        <w:rPr>
          <w:rFonts w:hint="default" w:cs="Times New Roman"/>
          <w:b/>
          <w:bCs/>
          <w:i w:val="0"/>
          <w:iCs w:val="0"/>
          <w:caps w:val="0"/>
          <w:color w:val="000000"/>
          <w:spacing w:val="0"/>
          <w:sz w:val="24"/>
          <w:szCs w:val="24"/>
          <w:shd w:val="clear" w:fill="FFFFFF"/>
          <w:lang w:val="en-US"/>
        </w:rPr>
        <w:t>OUTPUT:</w:t>
      </w:r>
    </w:p>
    <w:tbl>
      <w:tblPr>
        <w:tblW w:w="9134"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889"/>
        <w:gridCol w:w="1862"/>
        <w:gridCol w:w="53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844" w:type="dxa"/>
            <w:shd w:val="clear"/>
            <w:vAlign w:val="center"/>
          </w:tcPr>
          <w:p>
            <w:pPr>
              <w:keepNext w:val="0"/>
              <w:keepLines w:val="0"/>
              <w:widowControl/>
              <w:suppressLineNumbers w:val="0"/>
              <w:ind w:left="0" w:firstLine="0"/>
              <w:jc w:val="center"/>
              <w:rPr>
                <w:rFonts w:hint="default" w:ascii="Times New Roman" w:hAnsi="Times New Roman" w:cs="Times New Roman"/>
                <w:b/>
                <w:i w:val="0"/>
                <w:caps w:val="0"/>
                <w:color w:val="000000"/>
                <w:spacing w:val="0"/>
                <w:sz w:val="27"/>
                <w:szCs w:val="27"/>
              </w:rPr>
            </w:pPr>
            <w:r>
              <w:rPr>
                <w:rFonts w:hint="default" w:ascii="Times New Roman" w:hAnsi="Times New Roman" w:eastAsia="SimSun" w:cs="Times New Roman"/>
                <w:b/>
                <w:i w:val="0"/>
                <w:caps w:val="0"/>
                <w:color w:val="000000"/>
                <w:spacing w:val="0"/>
                <w:kern w:val="0"/>
                <w:sz w:val="27"/>
                <w:szCs w:val="27"/>
                <w:lang w:val="en-US" w:eastAsia="zh-CN" w:bidi="ar"/>
              </w:rPr>
              <w:t>Name</w:t>
            </w:r>
          </w:p>
        </w:tc>
        <w:tc>
          <w:tcPr>
            <w:tcW w:w="7200" w:type="dxa"/>
            <w:gridSpan w:val="2"/>
            <w:shd w:val="clear"/>
            <w:vAlign w:val="center"/>
          </w:tcPr>
          <w:p>
            <w:pPr>
              <w:keepNext w:val="0"/>
              <w:keepLines w:val="0"/>
              <w:widowControl/>
              <w:suppressLineNumbers w:val="0"/>
              <w:ind w:left="0" w:firstLine="0"/>
              <w:jc w:val="center"/>
              <w:rPr>
                <w:rFonts w:hint="default" w:ascii="Times New Roman" w:hAnsi="Times New Roman" w:cs="Times New Roman"/>
                <w:b/>
                <w:i w:val="0"/>
                <w:caps w:val="0"/>
                <w:color w:val="000000"/>
                <w:spacing w:val="0"/>
                <w:sz w:val="27"/>
                <w:szCs w:val="27"/>
              </w:rPr>
            </w:pPr>
            <w:r>
              <w:rPr>
                <w:rFonts w:hint="default" w:ascii="Times New Roman" w:hAnsi="Times New Roman" w:eastAsia="SimSun" w:cs="Times New Roman"/>
                <w:b/>
                <w:i w:val="0"/>
                <w:caps w:val="0"/>
                <w:color w:val="000000"/>
                <w:spacing w:val="0"/>
                <w:kern w:val="0"/>
                <w:sz w:val="27"/>
                <w:szCs w:val="27"/>
                <w:lang w:val="en-US" w:eastAsia="zh-CN" w:bidi="ar"/>
              </w:rPr>
              <w:t>Telephone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844" w:type="dxa"/>
            <w:shd w:val="clear"/>
            <w:vAlign w:val="center"/>
          </w:tcPr>
          <w:p>
            <w:pPr>
              <w:keepNext w:val="0"/>
              <w:keepLines w:val="0"/>
              <w:widowControl/>
              <w:suppressLineNumbers w:val="0"/>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Bill Gates</w:t>
            </w:r>
          </w:p>
        </w:tc>
        <w:tc>
          <w:tcPr>
            <w:tcW w:w="1832" w:type="dxa"/>
            <w:shd w:val="clear"/>
            <w:vAlign w:val="center"/>
          </w:tcPr>
          <w:p>
            <w:pPr>
              <w:keepNext w:val="0"/>
              <w:keepLines w:val="0"/>
              <w:widowControl/>
              <w:suppressLineNumbers w:val="0"/>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55577854</w:t>
            </w:r>
          </w:p>
        </w:tc>
        <w:tc>
          <w:tcPr>
            <w:tcW w:w="5338" w:type="dxa"/>
            <w:shd w:val="clear"/>
            <w:vAlign w:val="center"/>
          </w:tcPr>
          <w:p>
            <w:pPr>
              <w:keepNext w:val="0"/>
              <w:keepLines w:val="0"/>
              <w:widowControl/>
              <w:suppressLineNumbers w:val="0"/>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55577855</w:t>
            </w:r>
          </w:p>
        </w:tc>
      </w:tr>
    </w:tbl>
    <w:p>
      <w:pPr>
        <w:pStyle w:val="12"/>
        <w:keepNext w:val="0"/>
        <w:keepLines w:val="0"/>
        <w:widowControl/>
        <w:numPr>
          <w:ilvl w:val="0"/>
          <w:numId w:val="0"/>
        </w:numPr>
        <w:suppressLineNumbers w:val="0"/>
        <w:shd w:val="clear" w:fill="FFFFFF"/>
        <w:ind w:leftChars="0" w:right="0" w:rightChars="0"/>
        <w:rPr>
          <w:rFonts w:hint="default" w:eastAsia="Consolas" w:cs="Times New Roman"/>
          <w:b/>
          <w:bCs/>
          <w:i w:val="0"/>
          <w:caps w:val="0"/>
          <w:color w:val="000000" w:themeColor="text1"/>
          <w:spacing w:val="0"/>
          <w:sz w:val="24"/>
          <w:szCs w:val="24"/>
          <w:u w:val="single"/>
          <w:shd w:val="clear" w:fill="FFFFFF"/>
          <w:lang w:val="en-US"/>
          <w14:textFill>
            <w14:solidFill>
              <w14:schemeClr w14:val="tx1"/>
            </w14:solidFill>
          </w14:textFill>
        </w:rPr>
      </w:pPr>
      <w:r>
        <w:rPr>
          <w:rFonts w:hint="default" w:eastAsia="Consolas" w:cs="Times New Roman"/>
          <w:b/>
          <w:bCs/>
          <w:i w:val="0"/>
          <w:caps w:val="0"/>
          <w:color w:val="000000" w:themeColor="text1"/>
          <w:spacing w:val="0"/>
          <w:sz w:val="24"/>
          <w:szCs w:val="24"/>
          <w:u w:val="single"/>
          <w:shd w:val="clear" w:fill="FFFFFF"/>
          <w:lang w:val="en-US"/>
          <w14:textFill>
            <w14:solidFill>
              <w14:schemeClr w14:val="tx1"/>
            </w14:solidFill>
          </w14:textFill>
        </w:rPr>
        <w:t>Rows:</w:t>
      </w:r>
    </w:p>
    <w:p>
      <w:pPr>
        <w:pStyle w:val="12"/>
        <w:keepNext w:val="0"/>
        <w:keepLines w:val="0"/>
        <w:widowControl/>
        <w:numPr>
          <w:ilvl w:val="0"/>
          <w:numId w:val="0"/>
        </w:numPr>
        <w:suppressLineNumbers w:val="0"/>
        <w:shd w:val="clear" w:fill="FFFFFF"/>
        <w:ind w:leftChars="0" w:right="0" w:rightChars="0"/>
        <w:rPr>
          <w:rFonts w:hint="default" w:ascii="Times New Roman" w:hAnsi="Times New Roman" w:eastAsia="SimSun" w:cs="Times New Roman"/>
          <w:i w:val="0"/>
          <w:caps w:val="0"/>
          <w:color w:val="000000"/>
          <w:spacing w:val="0"/>
          <w:sz w:val="24"/>
          <w:szCs w:val="24"/>
          <w:shd w:val="clear" w:fill="FFFFFF"/>
        </w:rPr>
      </w:pPr>
      <w:r>
        <w:rPr>
          <w:rFonts w:hint="default" w:ascii="Times New Roman" w:hAnsi="Times New Roman" w:eastAsia="SimSun" w:cs="Times New Roman"/>
          <w:i w:val="0"/>
          <w:caps w:val="0"/>
          <w:color w:val="000000"/>
          <w:spacing w:val="0"/>
          <w:sz w:val="24"/>
          <w:szCs w:val="24"/>
          <w:shd w:val="clear" w:fill="FFFFFF"/>
        </w:rPr>
        <w:t>To make a cell span more than one row, use the </w:t>
      </w:r>
      <w:r>
        <w:rPr>
          <w:rStyle w:val="16"/>
          <w:rFonts w:hint="default" w:ascii="Times New Roman" w:hAnsi="Times New Roman" w:eastAsia="Consolas" w:cs="Times New Roman"/>
          <w:i w:val="0"/>
          <w:caps w:val="0"/>
          <w:color w:val="DC143C"/>
          <w:spacing w:val="0"/>
          <w:sz w:val="24"/>
          <w:szCs w:val="24"/>
          <w:bdr w:val="none" w:color="auto" w:sz="0" w:space="0"/>
          <w:shd w:val="clear" w:fill="F1F1F1"/>
        </w:rPr>
        <w:t>rowspan</w:t>
      </w:r>
      <w:r>
        <w:rPr>
          <w:rFonts w:hint="default" w:ascii="Times New Roman" w:hAnsi="Times New Roman" w:eastAsia="SimSun" w:cs="Times New Roman"/>
          <w:i w:val="0"/>
          <w:caps w:val="0"/>
          <w:color w:val="000000"/>
          <w:spacing w:val="0"/>
          <w:sz w:val="24"/>
          <w:szCs w:val="24"/>
          <w:shd w:val="clear" w:fill="FFFFFF"/>
        </w:rPr>
        <w:t> attribute</w:t>
      </w:r>
    </w:p>
    <w:p>
      <w:pPr>
        <w:pStyle w:val="12"/>
        <w:keepNext w:val="0"/>
        <w:keepLines w:val="0"/>
        <w:widowControl/>
        <w:numPr>
          <w:ilvl w:val="0"/>
          <w:numId w:val="60"/>
        </w:numPr>
        <w:suppressLineNumbers w:val="0"/>
        <w:shd w:val="clear" w:fill="FFFFFF"/>
        <w:ind w:left="420" w:leftChars="0" w:right="0" w:rightChars="0" w:hanging="420" w:firstLineChars="0"/>
        <w:rPr>
          <w:rFonts w:hint="default" w:ascii="Times New Roman" w:hAnsi="Times New Roman" w:eastAsia="SimSun" w:cs="Times New Roman"/>
          <w:i w:val="0"/>
          <w:caps w:val="0"/>
          <w:color w:val="000000"/>
          <w:spacing w:val="0"/>
          <w:sz w:val="24"/>
          <w:szCs w:val="24"/>
          <w:shd w:val="clear" w:fill="FFFFFF"/>
          <w:lang w:val="en-US"/>
        </w:rPr>
      </w:pPr>
      <w:r>
        <w:rPr>
          <w:rFonts w:hint="default" w:cs="Times New Roman"/>
          <w:b/>
          <w:bCs/>
          <w:i w:val="0"/>
          <w:caps w:val="0"/>
          <w:color w:val="000000"/>
          <w:spacing w:val="0"/>
          <w:sz w:val="24"/>
          <w:szCs w:val="24"/>
          <w:shd w:val="clear" w:fill="FFFFFF"/>
          <w:lang w:val="en-US"/>
        </w:rPr>
        <w:t>Example:</w:t>
      </w:r>
    </w:p>
    <w:p>
      <w:pPr>
        <w:pStyle w:val="12"/>
        <w:keepNext w:val="0"/>
        <w:keepLines w:val="0"/>
        <w:widowControl/>
        <w:numPr>
          <w:numId w:val="0"/>
        </w:numPr>
        <w:suppressLineNumbers w:val="0"/>
        <w:shd w:val="clear" w:fill="FFFFFF"/>
        <w:ind w:left="1680" w:leftChars="0" w:right="0" w:rightChars="0" w:firstLine="420" w:firstLineChars="0"/>
        <w:rPr>
          <w:rFonts w:hint="default" w:ascii="Times New Roman" w:hAnsi="Times New Roman" w:eastAsia="SimSun" w:cs="Times New Roman"/>
          <w:i w:val="0"/>
          <w:caps w:val="0"/>
          <w:color w:val="000000"/>
          <w:spacing w:val="0"/>
          <w:sz w:val="22"/>
          <w:szCs w:val="22"/>
          <w:shd w:val="clear" w:fill="FFFFFF"/>
          <w:lang w:val="en-US"/>
        </w:rPr>
      </w:pPr>
      <w:r>
        <w:rPr>
          <w:rFonts w:hint="default" w:ascii="Times New Roman" w:hAnsi="Times New Roman" w:eastAsia="SimSun" w:cs="Times New Roman"/>
          <w:i w:val="0"/>
          <w:caps w:val="0"/>
          <w:color w:val="000000"/>
          <w:spacing w:val="0"/>
          <w:sz w:val="22"/>
          <w:szCs w:val="22"/>
          <w:shd w:val="clear" w:fill="FFFFFF"/>
          <w:lang w:val="en-US"/>
        </w:rPr>
        <w:t>&lt;!DOCTYPE html&gt;</w:t>
      </w:r>
    </w:p>
    <w:p>
      <w:pPr>
        <w:pStyle w:val="12"/>
        <w:keepNext w:val="0"/>
        <w:keepLines w:val="0"/>
        <w:widowControl/>
        <w:numPr>
          <w:numId w:val="0"/>
        </w:numPr>
        <w:suppressLineNumbers w:val="0"/>
        <w:shd w:val="clear" w:fill="FFFFFF"/>
        <w:ind w:left="1680" w:leftChars="0" w:right="0" w:rightChars="0" w:firstLine="420" w:firstLineChars="0"/>
        <w:rPr>
          <w:rFonts w:hint="default" w:ascii="Times New Roman" w:hAnsi="Times New Roman" w:eastAsia="SimSun" w:cs="Times New Roman"/>
          <w:i w:val="0"/>
          <w:caps w:val="0"/>
          <w:color w:val="000000"/>
          <w:spacing w:val="0"/>
          <w:sz w:val="22"/>
          <w:szCs w:val="22"/>
          <w:shd w:val="clear" w:fill="FFFFFF"/>
          <w:lang w:val="en-US"/>
        </w:rPr>
      </w:pPr>
      <w:r>
        <w:rPr>
          <w:rFonts w:hint="default" w:ascii="Times New Roman" w:hAnsi="Times New Roman" w:eastAsia="SimSun" w:cs="Times New Roman"/>
          <w:i w:val="0"/>
          <w:caps w:val="0"/>
          <w:color w:val="000000"/>
          <w:spacing w:val="0"/>
          <w:sz w:val="22"/>
          <w:szCs w:val="22"/>
          <w:shd w:val="clear" w:fill="FFFFFF"/>
          <w:lang w:val="en-US"/>
        </w:rPr>
        <w:t>&lt;html&gt;</w:t>
      </w:r>
    </w:p>
    <w:p>
      <w:pPr>
        <w:pStyle w:val="12"/>
        <w:keepNext w:val="0"/>
        <w:keepLines w:val="0"/>
        <w:widowControl/>
        <w:numPr>
          <w:numId w:val="0"/>
        </w:numPr>
        <w:suppressLineNumbers w:val="0"/>
        <w:shd w:val="clear" w:fill="FFFFFF"/>
        <w:ind w:left="1680" w:leftChars="0" w:right="0" w:rightChars="0" w:firstLine="420" w:firstLineChars="0"/>
        <w:rPr>
          <w:rFonts w:hint="default" w:ascii="Times New Roman" w:hAnsi="Times New Roman" w:eastAsia="SimSun" w:cs="Times New Roman"/>
          <w:i w:val="0"/>
          <w:caps w:val="0"/>
          <w:color w:val="000000"/>
          <w:spacing w:val="0"/>
          <w:sz w:val="22"/>
          <w:szCs w:val="22"/>
          <w:shd w:val="clear" w:fill="FFFFFF"/>
          <w:lang w:val="en-US"/>
        </w:rPr>
      </w:pPr>
      <w:r>
        <w:rPr>
          <w:rFonts w:hint="default" w:ascii="Times New Roman" w:hAnsi="Times New Roman" w:eastAsia="SimSun" w:cs="Times New Roman"/>
          <w:i w:val="0"/>
          <w:caps w:val="0"/>
          <w:color w:val="000000"/>
          <w:spacing w:val="0"/>
          <w:sz w:val="22"/>
          <w:szCs w:val="22"/>
          <w:shd w:val="clear" w:fill="FFFFFF"/>
          <w:lang w:val="en-US"/>
        </w:rPr>
        <w:t>&lt;body&gt;</w:t>
      </w:r>
    </w:p>
    <w:p>
      <w:pPr>
        <w:pStyle w:val="12"/>
        <w:keepNext w:val="0"/>
        <w:keepLines w:val="0"/>
        <w:widowControl/>
        <w:numPr>
          <w:numId w:val="0"/>
        </w:numPr>
        <w:suppressLineNumbers w:val="0"/>
        <w:shd w:val="clear" w:fill="FFFFFF"/>
        <w:ind w:left="1680" w:leftChars="0" w:right="0" w:rightChars="0" w:firstLine="420" w:firstLineChars="0"/>
        <w:rPr>
          <w:rFonts w:hint="default" w:ascii="Times New Roman" w:hAnsi="Times New Roman" w:eastAsia="SimSun" w:cs="Times New Roman"/>
          <w:i w:val="0"/>
          <w:caps w:val="0"/>
          <w:color w:val="000000"/>
          <w:spacing w:val="0"/>
          <w:sz w:val="22"/>
          <w:szCs w:val="22"/>
          <w:shd w:val="clear" w:fill="FFFFFF"/>
          <w:lang w:val="en-US"/>
        </w:rPr>
      </w:pPr>
      <w:r>
        <w:rPr>
          <w:rFonts w:hint="default" w:ascii="Times New Roman" w:hAnsi="Times New Roman" w:eastAsia="SimSun" w:cs="Times New Roman"/>
          <w:i w:val="0"/>
          <w:caps w:val="0"/>
          <w:color w:val="000000"/>
          <w:spacing w:val="0"/>
          <w:sz w:val="22"/>
          <w:szCs w:val="22"/>
          <w:shd w:val="clear" w:fill="FFFFFF"/>
          <w:lang w:val="en-US"/>
        </w:rPr>
        <w:t>&lt;table style="width:100%"&gt;</w:t>
      </w:r>
    </w:p>
    <w:p>
      <w:pPr>
        <w:pStyle w:val="12"/>
        <w:keepNext w:val="0"/>
        <w:keepLines w:val="0"/>
        <w:widowControl/>
        <w:numPr>
          <w:numId w:val="0"/>
        </w:numPr>
        <w:suppressLineNumbers w:val="0"/>
        <w:shd w:val="clear" w:fill="FFFFFF"/>
        <w:ind w:left="1680" w:leftChars="0" w:right="0" w:rightChars="0" w:firstLine="420" w:firstLineChars="0"/>
        <w:rPr>
          <w:rFonts w:hint="default" w:ascii="Times New Roman" w:hAnsi="Times New Roman" w:eastAsia="SimSun" w:cs="Times New Roman"/>
          <w:i w:val="0"/>
          <w:caps w:val="0"/>
          <w:color w:val="000000"/>
          <w:spacing w:val="0"/>
          <w:sz w:val="22"/>
          <w:szCs w:val="22"/>
          <w:shd w:val="clear" w:fill="FFFFFF"/>
          <w:lang w:val="en-US"/>
        </w:rPr>
      </w:pPr>
      <w:r>
        <w:rPr>
          <w:rFonts w:hint="default" w:ascii="Times New Roman" w:hAnsi="Times New Roman" w:eastAsia="SimSun" w:cs="Times New Roman"/>
          <w:i w:val="0"/>
          <w:caps w:val="0"/>
          <w:color w:val="000000"/>
          <w:spacing w:val="0"/>
          <w:sz w:val="22"/>
          <w:szCs w:val="22"/>
          <w:shd w:val="clear" w:fill="FFFFFF"/>
          <w:lang w:val="en-US"/>
        </w:rPr>
        <w:t xml:space="preserve">  &lt;tr&gt;</w:t>
      </w:r>
    </w:p>
    <w:p>
      <w:pPr>
        <w:pStyle w:val="12"/>
        <w:keepNext w:val="0"/>
        <w:keepLines w:val="0"/>
        <w:widowControl/>
        <w:numPr>
          <w:numId w:val="0"/>
        </w:numPr>
        <w:suppressLineNumbers w:val="0"/>
        <w:shd w:val="clear" w:fill="FFFFFF"/>
        <w:ind w:left="1680" w:leftChars="0" w:right="0" w:rightChars="0" w:firstLine="420" w:firstLineChars="0"/>
        <w:rPr>
          <w:rFonts w:hint="default" w:ascii="Times New Roman" w:hAnsi="Times New Roman" w:eastAsia="SimSun" w:cs="Times New Roman"/>
          <w:i w:val="0"/>
          <w:caps w:val="0"/>
          <w:color w:val="000000"/>
          <w:spacing w:val="0"/>
          <w:sz w:val="22"/>
          <w:szCs w:val="22"/>
          <w:shd w:val="clear" w:fill="FFFFFF"/>
          <w:lang w:val="en-US"/>
        </w:rPr>
      </w:pPr>
      <w:r>
        <w:rPr>
          <w:rFonts w:hint="default" w:ascii="Times New Roman" w:hAnsi="Times New Roman" w:eastAsia="SimSun" w:cs="Times New Roman"/>
          <w:i w:val="0"/>
          <w:caps w:val="0"/>
          <w:color w:val="000000"/>
          <w:spacing w:val="0"/>
          <w:sz w:val="22"/>
          <w:szCs w:val="22"/>
          <w:shd w:val="clear" w:fill="FFFFFF"/>
          <w:lang w:val="en-US"/>
        </w:rPr>
        <w:t xml:space="preserve">    &lt;th&gt;Name:&lt;/th&gt;</w:t>
      </w:r>
    </w:p>
    <w:p>
      <w:pPr>
        <w:pStyle w:val="12"/>
        <w:keepNext w:val="0"/>
        <w:keepLines w:val="0"/>
        <w:widowControl/>
        <w:numPr>
          <w:numId w:val="0"/>
        </w:numPr>
        <w:suppressLineNumbers w:val="0"/>
        <w:shd w:val="clear" w:fill="FFFFFF"/>
        <w:ind w:left="1680" w:leftChars="0" w:right="0" w:rightChars="0" w:firstLine="420" w:firstLineChars="0"/>
        <w:rPr>
          <w:rFonts w:hint="default" w:ascii="Times New Roman" w:hAnsi="Times New Roman" w:eastAsia="SimSun" w:cs="Times New Roman"/>
          <w:i w:val="0"/>
          <w:caps w:val="0"/>
          <w:color w:val="000000"/>
          <w:spacing w:val="0"/>
          <w:sz w:val="22"/>
          <w:szCs w:val="22"/>
          <w:shd w:val="clear" w:fill="FFFFFF"/>
          <w:lang w:val="en-US"/>
        </w:rPr>
      </w:pPr>
      <w:r>
        <w:rPr>
          <w:rFonts w:hint="default" w:ascii="Times New Roman" w:hAnsi="Times New Roman" w:eastAsia="SimSun" w:cs="Times New Roman"/>
          <w:i w:val="0"/>
          <w:caps w:val="0"/>
          <w:color w:val="000000"/>
          <w:spacing w:val="0"/>
          <w:sz w:val="22"/>
          <w:szCs w:val="22"/>
          <w:shd w:val="clear" w:fill="FFFFFF"/>
          <w:lang w:val="en-US"/>
        </w:rPr>
        <w:t xml:space="preserve">    &lt;td&gt;Bill Gates&lt;/td&gt;</w:t>
      </w:r>
    </w:p>
    <w:p>
      <w:pPr>
        <w:pStyle w:val="12"/>
        <w:keepNext w:val="0"/>
        <w:keepLines w:val="0"/>
        <w:widowControl/>
        <w:numPr>
          <w:numId w:val="0"/>
        </w:numPr>
        <w:suppressLineNumbers w:val="0"/>
        <w:shd w:val="clear" w:fill="FFFFFF"/>
        <w:ind w:left="1680" w:leftChars="0" w:right="0" w:rightChars="0" w:firstLine="420" w:firstLineChars="0"/>
        <w:rPr>
          <w:rFonts w:hint="default" w:ascii="Times New Roman" w:hAnsi="Times New Roman" w:eastAsia="SimSun" w:cs="Times New Roman"/>
          <w:i w:val="0"/>
          <w:caps w:val="0"/>
          <w:color w:val="000000"/>
          <w:spacing w:val="0"/>
          <w:sz w:val="22"/>
          <w:szCs w:val="22"/>
          <w:shd w:val="clear" w:fill="FFFFFF"/>
          <w:lang w:val="en-US"/>
        </w:rPr>
      </w:pPr>
      <w:r>
        <w:rPr>
          <w:rFonts w:hint="default" w:ascii="Times New Roman" w:hAnsi="Times New Roman" w:eastAsia="SimSun" w:cs="Times New Roman"/>
          <w:i w:val="0"/>
          <w:caps w:val="0"/>
          <w:color w:val="000000"/>
          <w:spacing w:val="0"/>
          <w:sz w:val="22"/>
          <w:szCs w:val="22"/>
          <w:shd w:val="clear" w:fill="FFFFFF"/>
          <w:lang w:val="en-US"/>
        </w:rPr>
        <w:t xml:space="preserve">  &lt;/tr&gt;</w:t>
      </w:r>
    </w:p>
    <w:p>
      <w:pPr>
        <w:pStyle w:val="12"/>
        <w:keepNext w:val="0"/>
        <w:keepLines w:val="0"/>
        <w:widowControl/>
        <w:numPr>
          <w:numId w:val="0"/>
        </w:numPr>
        <w:suppressLineNumbers w:val="0"/>
        <w:shd w:val="clear" w:fill="FFFFFF"/>
        <w:ind w:left="1680" w:leftChars="0" w:right="0" w:rightChars="0" w:firstLine="420" w:firstLineChars="0"/>
        <w:rPr>
          <w:rFonts w:hint="default" w:ascii="Times New Roman" w:hAnsi="Times New Roman" w:eastAsia="SimSun" w:cs="Times New Roman"/>
          <w:i w:val="0"/>
          <w:caps w:val="0"/>
          <w:color w:val="000000"/>
          <w:spacing w:val="0"/>
          <w:sz w:val="22"/>
          <w:szCs w:val="22"/>
          <w:shd w:val="clear" w:fill="FFFFFF"/>
          <w:lang w:val="en-US"/>
        </w:rPr>
      </w:pPr>
      <w:r>
        <w:rPr>
          <w:rFonts w:hint="default" w:ascii="Times New Roman" w:hAnsi="Times New Roman" w:eastAsia="SimSun" w:cs="Times New Roman"/>
          <w:i w:val="0"/>
          <w:caps w:val="0"/>
          <w:color w:val="000000"/>
          <w:spacing w:val="0"/>
          <w:sz w:val="22"/>
          <w:szCs w:val="22"/>
          <w:shd w:val="clear" w:fill="FFFFFF"/>
          <w:lang w:val="en-US"/>
        </w:rPr>
        <w:t xml:space="preserve">  &lt;tr&gt;</w:t>
      </w:r>
    </w:p>
    <w:p>
      <w:pPr>
        <w:pStyle w:val="12"/>
        <w:keepNext w:val="0"/>
        <w:keepLines w:val="0"/>
        <w:widowControl/>
        <w:numPr>
          <w:numId w:val="0"/>
        </w:numPr>
        <w:suppressLineNumbers w:val="0"/>
        <w:shd w:val="clear" w:fill="FFFFFF"/>
        <w:ind w:left="1680" w:leftChars="0" w:right="0" w:rightChars="0" w:firstLine="420" w:firstLineChars="0"/>
        <w:rPr>
          <w:rFonts w:hint="default" w:ascii="Times New Roman" w:hAnsi="Times New Roman" w:eastAsia="SimSun" w:cs="Times New Roman"/>
          <w:i w:val="0"/>
          <w:caps w:val="0"/>
          <w:color w:val="000000"/>
          <w:spacing w:val="0"/>
          <w:sz w:val="22"/>
          <w:szCs w:val="22"/>
          <w:shd w:val="clear" w:fill="FFFFFF"/>
          <w:lang w:val="en-US"/>
        </w:rPr>
      </w:pPr>
      <w:r>
        <w:rPr>
          <w:rFonts w:hint="default" w:ascii="Times New Roman" w:hAnsi="Times New Roman" w:eastAsia="SimSun" w:cs="Times New Roman"/>
          <w:i w:val="0"/>
          <w:caps w:val="0"/>
          <w:color w:val="000000"/>
          <w:spacing w:val="0"/>
          <w:sz w:val="22"/>
          <w:szCs w:val="22"/>
          <w:shd w:val="clear" w:fill="FFFFFF"/>
          <w:lang w:val="en-US"/>
        </w:rPr>
        <w:t xml:space="preserve">    &lt;th rowspan="2"&gt;Telephone:&lt;/th&gt;</w:t>
      </w:r>
    </w:p>
    <w:p>
      <w:pPr>
        <w:pStyle w:val="12"/>
        <w:keepNext w:val="0"/>
        <w:keepLines w:val="0"/>
        <w:widowControl/>
        <w:numPr>
          <w:numId w:val="0"/>
        </w:numPr>
        <w:suppressLineNumbers w:val="0"/>
        <w:shd w:val="clear" w:fill="FFFFFF"/>
        <w:ind w:left="1680" w:leftChars="0" w:right="0" w:rightChars="0" w:firstLine="420" w:firstLineChars="0"/>
        <w:rPr>
          <w:rFonts w:hint="default" w:ascii="Times New Roman" w:hAnsi="Times New Roman" w:eastAsia="SimSun" w:cs="Times New Roman"/>
          <w:i w:val="0"/>
          <w:caps w:val="0"/>
          <w:color w:val="000000"/>
          <w:spacing w:val="0"/>
          <w:sz w:val="22"/>
          <w:szCs w:val="22"/>
          <w:shd w:val="clear" w:fill="FFFFFF"/>
          <w:lang w:val="en-US"/>
        </w:rPr>
      </w:pPr>
      <w:r>
        <w:rPr>
          <w:rFonts w:hint="default" w:ascii="Times New Roman" w:hAnsi="Times New Roman" w:eastAsia="SimSun" w:cs="Times New Roman"/>
          <w:i w:val="0"/>
          <w:caps w:val="0"/>
          <w:color w:val="000000"/>
          <w:spacing w:val="0"/>
          <w:sz w:val="22"/>
          <w:szCs w:val="22"/>
          <w:shd w:val="clear" w:fill="FFFFFF"/>
          <w:lang w:val="en-US"/>
        </w:rPr>
        <w:t xml:space="preserve">    &lt;td&gt;55577854&lt;/td&gt;</w:t>
      </w:r>
    </w:p>
    <w:p>
      <w:pPr>
        <w:pStyle w:val="12"/>
        <w:keepNext w:val="0"/>
        <w:keepLines w:val="0"/>
        <w:widowControl/>
        <w:numPr>
          <w:numId w:val="0"/>
        </w:numPr>
        <w:suppressLineNumbers w:val="0"/>
        <w:shd w:val="clear" w:fill="FFFFFF"/>
        <w:ind w:left="1680" w:leftChars="0" w:right="0" w:rightChars="0" w:firstLine="420" w:firstLineChars="0"/>
        <w:rPr>
          <w:rFonts w:hint="default" w:ascii="Times New Roman" w:hAnsi="Times New Roman" w:eastAsia="SimSun" w:cs="Times New Roman"/>
          <w:i w:val="0"/>
          <w:caps w:val="0"/>
          <w:color w:val="000000"/>
          <w:spacing w:val="0"/>
          <w:sz w:val="22"/>
          <w:szCs w:val="22"/>
          <w:shd w:val="clear" w:fill="FFFFFF"/>
          <w:lang w:val="en-US"/>
        </w:rPr>
      </w:pPr>
      <w:r>
        <w:rPr>
          <w:rFonts w:hint="default" w:ascii="Times New Roman" w:hAnsi="Times New Roman" w:eastAsia="SimSun" w:cs="Times New Roman"/>
          <w:i w:val="0"/>
          <w:caps w:val="0"/>
          <w:color w:val="000000"/>
          <w:spacing w:val="0"/>
          <w:sz w:val="22"/>
          <w:szCs w:val="22"/>
          <w:shd w:val="clear" w:fill="FFFFFF"/>
          <w:lang w:val="en-US"/>
        </w:rPr>
        <w:t xml:space="preserve">  &lt;/tr&gt;</w:t>
      </w:r>
    </w:p>
    <w:p>
      <w:pPr>
        <w:pStyle w:val="12"/>
        <w:keepNext w:val="0"/>
        <w:keepLines w:val="0"/>
        <w:widowControl/>
        <w:numPr>
          <w:numId w:val="0"/>
        </w:numPr>
        <w:suppressLineNumbers w:val="0"/>
        <w:shd w:val="clear" w:fill="FFFFFF"/>
        <w:ind w:left="1680" w:leftChars="0" w:right="0" w:rightChars="0" w:firstLine="420" w:firstLineChars="0"/>
        <w:rPr>
          <w:rFonts w:hint="default" w:ascii="Times New Roman" w:hAnsi="Times New Roman" w:eastAsia="SimSun" w:cs="Times New Roman"/>
          <w:i w:val="0"/>
          <w:caps w:val="0"/>
          <w:color w:val="000000"/>
          <w:spacing w:val="0"/>
          <w:sz w:val="22"/>
          <w:szCs w:val="22"/>
          <w:shd w:val="clear" w:fill="FFFFFF"/>
          <w:lang w:val="en-US"/>
        </w:rPr>
      </w:pPr>
      <w:r>
        <w:rPr>
          <w:rFonts w:hint="default" w:ascii="Times New Roman" w:hAnsi="Times New Roman" w:eastAsia="SimSun" w:cs="Times New Roman"/>
          <w:i w:val="0"/>
          <w:caps w:val="0"/>
          <w:color w:val="000000"/>
          <w:spacing w:val="0"/>
          <w:sz w:val="22"/>
          <w:szCs w:val="22"/>
          <w:shd w:val="clear" w:fill="FFFFFF"/>
          <w:lang w:val="en-US"/>
        </w:rPr>
        <w:t xml:space="preserve">  &lt;tr&gt;</w:t>
      </w:r>
    </w:p>
    <w:p>
      <w:pPr>
        <w:pStyle w:val="12"/>
        <w:keepNext w:val="0"/>
        <w:keepLines w:val="0"/>
        <w:widowControl/>
        <w:numPr>
          <w:numId w:val="0"/>
        </w:numPr>
        <w:suppressLineNumbers w:val="0"/>
        <w:shd w:val="clear" w:fill="FFFFFF"/>
        <w:ind w:left="1680" w:leftChars="0" w:right="0" w:rightChars="0" w:firstLine="420" w:firstLineChars="0"/>
        <w:rPr>
          <w:rFonts w:hint="default" w:ascii="Times New Roman" w:hAnsi="Times New Roman" w:eastAsia="SimSun" w:cs="Times New Roman"/>
          <w:i w:val="0"/>
          <w:caps w:val="0"/>
          <w:color w:val="000000"/>
          <w:spacing w:val="0"/>
          <w:sz w:val="22"/>
          <w:szCs w:val="22"/>
          <w:shd w:val="clear" w:fill="FFFFFF"/>
          <w:lang w:val="en-US"/>
        </w:rPr>
      </w:pPr>
      <w:r>
        <w:rPr>
          <w:rFonts w:hint="default" w:ascii="Times New Roman" w:hAnsi="Times New Roman" w:eastAsia="SimSun" w:cs="Times New Roman"/>
          <w:i w:val="0"/>
          <w:caps w:val="0"/>
          <w:color w:val="000000"/>
          <w:spacing w:val="0"/>
          <w:sz w:val="22"/>
          <w:szCs w:val="22"/>
          <w:shd w:val="clear" w:fill="FFFFFF"/>
          <w:lang w:val="en-US"/>
        </w:rPr>
        <w:t xml:space="preserve">    &lt;td&gt;55577855&lt;/td&gt;</w:t>
      </w:r>
    </w:p>
    <w:p>
      <w:pPr>
        <w:pStyle w:val="12"/>
        <w:keepNext w:val="0"/>
        <w:keepLines w:val="0"/>
        <w:widowControl/>
        <w:numPr>
          <w:numId w:val="0"/>
        </w:numPr>
        <w:suppressLineNumbers w:val="0"/>
        <w:shd w:val="clear" w:fill="FFFFFF"/>
        <w:ind w:left="1680" w:leftChars="0" w:right="0" w:rightChars="0" w:firstLine="420" w:firstLineChars="0"/>
        <w:rPr>
          <w:rFonts w:hint="default" w:ascii="Times New Roman" w:hAnsi="Times New Roman" w:eastAsia="SimSun" w:cs="Times New Roman"/>
          <w:i w:val="0"/>
          <w:caps w:val="0"/>
          <w:color w:val="000000"/>
          <w:spacing w:val="0"/>
          <w:sz w:val="22"/>
          <w:szCs w:val="22"/>
          <w:shd w:val="clear" w:fill="FFFFFF"/>
          <w:lang w:val="en-US"/>
        </w:rPr>
      </w:pPr>
      <w:r>
        <w:rPr>
          <w:rFonts w:hint="default" w:ascii="Times New Roman" w:hAnsi="Times New Roman" w:eastAsia="SimSun" w:cs="Times New Roman"/>
          <w:i w:val="0"/>
          <w:caps w:val="0"/>
          <w:color w:val="000000"/>
          <w:spacing w:val="0"/>
          <w:sz w:val="22"/>
          <w:szCs w:val="22"/>
          <w:shd w:val="clear" w:fill="FFFFFF"/>
          <w:lang w:val="en-US"/>
        </w:rPr>
        <w:t xml:space="preserve">  &lt;/tr&gt;</w:t>
      </w:r>
    </w:p>
    <w:p>
      <w:pPr>
        <w:pStyle w:val="12"/>
        <w:keepNext w:val="0"/>
        <w:keepLines w:val="0"/>
        <w:widowControl/>
        <w:numPr>
          <w:numId w:val="0"/>
        </w:numPr>
        <w:suppressLineNumbers w:val="0"/>
        <w:shd w:val="clear" w:fill="FFFFFF"/>
        <w:ind w:left="1680" w:leftChars="0" w:right="0" w:rightChars="0" w:firstLine="420" w:firstLineChars="0"/>
        <w:rPr>
          <w:rFonts w:hint="default" w:ascii="Times New Roman" w:hAnsi="Times New Roman" w:eastAsia="SimSun" w:cs="Times New Roman"/>
          <w:i w:val="0"/>
          <w:caps w:val="0"/>
          <w:color w:val="000000"/>
          <w:spacing w:val="0"/>
          <w:sz w:val="22"/>
          <w:szCs w:val="22"/>
          <w:shd w:val="clear" w:fill="FFFFFF"/>
          <w:lang w:val="en-US"/>
        </w:rPr>
      </w:pPr>
      <w:r>
        <w:rPr>
          <w:rFonts w:hint="default" w:ascii="Times New Roman" w:hAnsi="Times New Roman" w:eastAsia="SimSun" w:cs="Times New Roman"/>
          <w:i w:val="0"/>
          <w:caps w:val="0"/>
          <w:color w:val="000000"/>
          <w:spacing w:val="0"/>
          <w:sz w:val="22"/>
          <w:szCs w:val="22"/>
          <w:shd w:val="clear" w:fill="FFFFFF"/>
          <w:lang w:val="en-US"/>
        </w:rPr>
        <w:t>&lt;/table&gt;</w:t>
      </w:r>
    </w:p>
    <w:p>
      <w:pPr>
        <w:pStyle w:val="12"/>
        <w:keepNext w:val="0"/>
        <w:keepLines w:val="0"/>
        <w:widowControl/>
        <w:numPr>
          <w:numId w:val="0"/>
        </w:numPr>
        <w:suppressLineNumbers w:val="0"/>
        <w:shd w:val="clear" w:fill="FFFFFF"/>
        <w:ind w:left="1680" w:leftChars="0" w:right="0" w:rightChars="0" w:firstLine="420" w:firstLineChars="0"/>
        <w:rPr>
          <w:rFonts w:hint="default" w:ascii="Times New Roman" w:hAnsi="Times New Roman" w:eastAsia="SimSun" w:cs="Times New Roman"/>
          <w:i w:val="0"/>
          <w:caps w:val="0"/>
          <w:color w:val="000000"/>
          <w:spacing w:val="0"/>
          <w:sz w:val="22"/>
          <w:szCs w:val="22"/>
          <w:shd w:val="clear" w:fill="FFFFFF"/>
          <w:lang w:val="en-US"/>
        </w:rPr>
      </w:pPr>
      <w:r>
        <w:rPr>
          <w:rFonts w:hint="default" w:ascii="Times New Roman" w:hAnsi="Times New Roman" w:eastAsia="SimSun" w:cs="Times New Roman"/>
          <w:i w:val="0"/>
          <w:caps w:val="0"/>
          <w:color w:val="000000"/>
          <w:spacing w:val="0"/>
          <w:sz w:val="22"/>
          <w:szCs w:val="22"/>
          <w:shd w:val="clear" w:fill="FFFFFF"/>
          <w:lang w:val="en-US"/>
        </w:rPr>
        <w:t>&lt;/body&gt;</w:t>
      </w:r>
    </w:p>
    <w:p>
      <w:pPr>
        <w:pStyle w:val="12"/>
        <w:keepNext w:val="0"/>
        <w:keepLines w:val="0"/>
        <w:widowControl/>
        <w:numPr>
          <w:numId w:val="0"/>
        </w:numPr>
        <w:suppressLineNumbers w:val="0"/>
        <w:shd w:val="clear" w:fill="FFFFFF"/>
        <w:ind w:left="1680" w:leftChars="0" w:right="0" w:rightChars="0" w:firstLine="420" w:firstLineChars="0"/>
        <w:rPr>
          <w:rFonts w:hint="default" w:ascii="Times New Roman" w:hAnsi="Times New Roman" w:eastAsia="SimSun" w:cs="Times New Roman"/>
          <w:i w:val="0"/>
          <w:caps w:val="0"/>
          <w:color w:val="000000"/>
          <w:spacing w:val="0"/>
          <w:sz w:val="22"/>
          <w:szCs w:val="22"/>
          <w:shd w:val="clear" w:fill="FFFFFF"/>
          <w:lang w:val="en-US"/>
        </w:rPr>
      </w:pPr>
      <w:r>
        <w:rPr>
          <w:rFonts w:hint="default" w:ascii="Times New Roman" w:hAnsi="Times New Roman" w:eastAsia="SimSun" w:cs="Times New Roman"/>
          <w:i w:val="0"/>
          <w:caps w:val="0"/>
          <w:color w:val="000000"/>
          <w:spacing w:val="0"/>
          <w:sz w:val="22"/>
          <w:szCs w:val="22"/>
          <w:shd w:val="clear" w:fill="FFFFFF"/>
          <w:lang w:val="en-US"/>
        </w:rPr>
        <w:t>&lt;/html&gt;</w:t>
      </w:r>
    </w:p>
    <w:p>
      <w:pPr>
        <w:pStyle w:val="12"/>
        <w:keepNext w:val="0"/>
        <w:keepLines w:val="0"/>
        <w:widowControl/>
        <w:numPr>
          <w:ilvl w:val="0"/>
          <w:numId w:val="61"/>
        </w:numPr>
        <w:suppressLineNumbers w:val="0"/>
        <w:shd w:val="clear" w:fill="FFFFFF"/>
        <w:tabs>
          <w:tab w:val="clear" w:pos="420"/>
        </w:tabs>
        <w:ind w:left="420" w:leftChars="0" w:right="0" w:rightChars="0" w:hanging="420" w:firstLineChars="0"/>
        <w:rPr>
          <w:rFonts w:hint="default" w:ascii="Times New Roman" w:hAnsi="Times New Roman" w:eastAsia="SimSun" w:cs="Times New Roman"/>
          <w:i w:val="0"/>
          <w:caps w:val="0"/>
          <w:color w:val="000000"/>
          <w:spacing w:val="0"/>
          <w:sz w:val="22"/>
          <w:szCs w:val="22"/>
          <w:shd w:val="clear" w:fill="FFFFFF"/>
          <w:lang w:val="en-US"/>
        </w:rPr>
      </w:pPr>
      <w:r>
        <w:rPr>
          <w:rFonts w:hint="default" w:cs="Times New Roman"/>
          <w:b/>
          <w:bCs/>
          <w:i w:val="0"/>
          <w:caps w:val="0"/>
          <w:color w:val="000000"/>
          <w:spacing w:val="0"/>
          <w:sz w:val="24"/>
          <w:szCs w:val="24"/>
          <w:shd w:val="clear" w:fill="FFFFFF"/>
          <w:lang w:val="en-US"/>
        </w:rPr>
        <w:t>OUTPUT:</w:t>
      </w:r>
    </w:p>
    <w:p>
      <w:pPr>
        <w:pStyle w:val="12"/>
        <w:keepNext w:val="0"/>
        <w:keepLines w:val="0"/>
        <w:widowControl/>
        <w:numPr>
          <w:numId w:val="0"/>
        </w:numPr>
        <w:suppressLineNumbers w:val="0"/>
        <w:shd w:val="clear" w:fill="FFFFFF"/>
        <w:ind w:leftChars="0" w:right="0" w:rightChars="0"/>
        <w:rPr>
          <w:rFonts w:ascii="SimSun" w:hAnsi="SimSun" w:eastAsia="SimSun" w:cs="SimSun"/>
          <w:sz w:val="24"/>
          <w:szCs w:val="24"/>
        </w:rPr>
      </w:pPr>
      <w:r>
        <w:rPr>
          <w:rFonts w:ascii="SimSun" w:hAnsi="SimSun" w:eastAsia="SimSun" w:cs="SimSun"/>
          <w:sz w:val="24"/>
          <w:szCs w:val="24"/>
        </w:rPr>
        <w:t>Name:</w:t>
      </w:r>
      <w:r>
        <w:rPr>
          <w:rFonts w:ascii="SimSun" w:hAnsi="SimSun" w:cs="SimSun"/>
          <w:sz w:val="24"/>
          <w:szCs w:val="24"/>
          <w:lang w:val="en-US"/>
        </w:rPr>
        <w:tab/>
        <w:t/>
      </w:r>
      <w:r>
        <w:rPr>
          <w:rFonts w:ascii="SimSun" w:hAnsi="SimSun" w:cs="SimSun"/>
          <w:sz w:val="24"/>
          <w:szCs w:val="24"/>
          <w:lang w:val="en-US"/>
        </w:rPr>
        <w:tab/>
        <w:t/>
      </w:r>
      <w:r>
        <w:rPr>
          <w:rFonts w:ascii="SimSun" w:hAnsi="SimSun" w:cs="SimSun"/>
          <w:sz w:val="24"/>
          <w:szCs w:val="24"/>
          <w:lang w:val="en-US"/>
        </w:rPr>
        <w:tab/>
        <w:t/>
      </w:r>
      <w:r>
        <w:rPr>
          <w:rFonts w:ascii="SimSun" w:hAnsi="SimSun" w:cs="SimSun"/>
          <w:sz w:val="24"/>
          <w:szCs w:val="24"/>
          <w:lang w:val="en-US"/>
        </w:rPr>
        <w:tab/>
        <w:t/>
      </w:r>
      <w:r>
        <w:rPr>
          <w:rFonts w:ascii="SimSun" w:hAnsi="SimSun" w:cs="SimSun"/>
          <w:sz w:val="24"/>
          <w:szCs w:val="24"/>
          <w:lang w:val="en-US"/>
        </w:rPr>
        <w:tab/>
        <w:t/>
      </w:r>
      <w:r>
        <w:rPr>
          <w:rFonts w:ascii="SimSun" w:hAnsi="SimSun" w:cs="SimSun"/>
          <w:sz w:val="24"/>
          <w:szCs w:val="24"/>
          <w:lang w:val="en-US"/>
        </w:rPr>
        <w:tab/>
        <w:t/>
      </w:r>
      <w:r>
        <w:rPr>
          <w:rFonts w:ascii="SimSun" w:hAnsi="SimSun" w:cs="SimSun"/>
          <w:sz w:val="24"/>
          <w:szCs w:val="24"/>
          <w:lang w:val="en-US"/>
        </w:rPr>
        <w:tab/>
        <w:t/>
      </w:r>
      <w:r>
        <w:rPr>
          <w:rFonts w:ascii="SimSun" w:hAnsi="SimSun" w:cs="SimSun"/>
          <w:sz w:val="24"/>
          <w:szCs w:val="24"/>
          <w:lang w:val="en-US"/>
        </w:rPr>
        <w:tab/>
      </w:r>
      <w:r>
        <w:rPr>
          <w:rFonts w:ascii="SimSun" w:hAnsi="SimSun" w:eastAsia="SimSun" w:cs="SimSun"/>
          <w:sz w:val="24"/>
          <w:szCs w:val="24"/>
        </w:rPr>
        <w:t>Bill Gates</w:t>
      </w:r>
    </w:p>
    <w:p>
      <w:pPr>
        <w:pStyle w:val="12"/>
        <w:keepNext w:val="0"/>
        <w:keepLines w:val="0"/>
        <w:widowControl/>
        <w:numPr>
          <w:numId w:val="0"/>
        </w:numPr>
        <w:suppressLineNumbers w:val="0"/>
        <w:shd w:val="clear" w:fill="FFFFFF"/>
        <w:ind w:leftChars="0" w:right="0" w:rightChars="0"/>
        <w:rPr>
          <w:rFonts w:ascii="SimSun" w:hAnsi="SimSun" w:eastAsia="SimSun" w:cs="SimSun"/>
          <w:sz w:val="24"/>
          <w:szCs w:val="24"/>
        </w:rPr>
      </w:pPr>
      <w:r>
        <w:rPr>
          <w:rFonts w:ascii="SimSun" w:hAnsi="SimSun" w:eastAsia="SimSun" w:cs="SimSun"/>
          <w:sz w:val="24"/>
          <w:szCs w:val="24"/>
        </w:rPr>
        <w:t>Telephone:</w:t>
      </w:r>
      <w:r>
        <w:rPr>
          <w:rFonts w:ascii="SimSun" w:hAnsi="SimSun" w:cs="SimSun"/>
          <w:sz w:val="24"/>
          <w:szCs w:val="24"/>
          <w:lang w:val="en-US"/>
        </w:rPr>
        <w:tab/>
        <w:t/>
      </w:r>
      <w:r>
        <w:rPr>
          <w:rFonts w:ascii="SimSun" w:hAnsi="SimSun" w:cs="SimSun"/>
          <w:sz w:val="24"/>
          <w:szCs w:val="24"/>
          <w:lang w:val="en-US"/>
        </w:rPr>
        <w:tab/>
        <w:t/>
      </w:r>
      <w:r>
        <w:rPr>
          <w:rFonts w:ascii="SimSun" w:hAnsi="SimSun" w:cs="SimSun"/>
          <w:sz w:val="24"/>
          <w:szCs w:val="24"/>
          <w:lang w:val="en-US"/>
        </w:rPr>
        <w:tab/>
        <w:t/>
      </w:r>
      <w:r>
        <w:rPr>
          <w:rFonts w:ascii="SimSun" w:hAnsi="SimSun" w:cs="SimSun"/>
          <w:sz w:val="24"/>
          <w:szCs w:val="24"/>
          <w:lang w:val="en-US"/>
        </w:rPr>
        <w:tab/>
        <w:t/>
      </w:r>
      <w:r>
        <w:rPr>
          <w:rFonts w:ascii="SimSun" w:hAnsi="SimSun" w:cs="SimSun"/>
          <w:sz w:val="24"/>
          <w:szCs w:val="24"/>
          <w:lang w:val="en-US"/>
        </w:rPr>
        <w:tab/>
        <w:t/>
      </w:r>
      <w:r>
        <w:rPr>
          <w:rFonts w:ascii="SimSun" w:hAnsi="SimSun" w:cs="SimSun"/>
          <w:sz w:val="24"/>
          <w:szCs w:val="24"/>
          <w:lang w:val="en-US"/>
        </w:rPr>
        <w:tab/>
        <w:t/>
      </w:r>
      <w:r>
        <w:rPr>
          <w:rFonts w:ascii="SimSun" w:hAnsi="SimSun" w:cs="SimSun"/>
          <w:sz w:val="24"/>
          <w:szCs w:val="24"/>
          <w:lang w:val="en-US"/>
        </w:rPr>
        <w:tab/>
      </w:r>
      <w:r>
        <w:rPr>
          <w:rFonts w:ascii="SimSun" w:hAnsi="SimSun" w:eastAsia="SimSun" w:cs="SimSun"/>
          <w:sz w:val="24"/>
          <w:szCs w:val="24"/>
        </w:rPr>
        <w:t>55577854</w:t>
      </w:r>
    </w:p>
    <w:p>
      <w:pPr>
        <w:pStyle w:val="12"/>
        <w:keepNext w:val="0"/>
        <w:keepLines w:val="0"/>
        <w:widowControl/>
        <w:numPr>
          <w:numId w:val="0"/>
        </w:numPr>
        <w:suppressLineNumbers w:val="0"/>
        <w:shd w:val="clear" w:fill="FFFFFF"/>
        <w:ind w:left="3360" w:leftChars="0" w:right="0" w:rightChars="0" w:firstLine="420" w:firstLineChars="0"/>
        <w:rPr>
          <w:rFonts w:ascii="SimSun" w:hAnsi="SimSun" w:eastAsia="SimSun" w:cs="SimSun"/>
          <w:sz w:val="24"/>
          <w:szCs w:val="24"/>
        </w:rPr>
      </w:pPr>
      <w:r>
        <w:rPr>
          <w:rFonts w:ascii="SimSun" w:hAnsi="SimSun" w:eastAsia="SimSun" w:cs="SimSun"/>
          <w:sz w:val="24"/>
          <w:szCs w:val="24"/>
        </w:rPr>
        <w:t>55577855</w:t>
      </w:r>
    </w:p>
    <w:p>
      <w:pPr>
        <w:pStyle w:val="12"/>
        <w:keepNext w:val="0"/>
        <w:keepLines w:val="0"/>
        <w:widowControl/>
        <w:numPr>
          <w:numId w:val="0"/>
        </w:numPr>
        <w:suppressLineNumbers w:val="0"/>
        <w:shd w:val="clear" w:fill="FFFFFF"/>
        <w:ind w:right="0" w:rightChars="0"/>
        <w:rPr>
          <w:rFonts w:hint="default" w:ascii="SimSun" w:hAnsi="SimSun" w:eastAsia="SimSun" w:cs="SimSun"/>
          <w:sz w:val="24"/>
          <w:szCs w:val="24"/>
          <w:lang w:val="en-US"/>
        </w:rPr>
      </w:pPr>
    </w:p>
    <w:p>
      <w:pPr>
        <w:pStyle w:val="12"/>
        <w:keepNext w:val="0"/>
        <w:keepLines w:val="0"/>
        <w:widowControl/>
        <w:numPr>
          <w:numId w:val="0"/>
        </w:numPr>
        <w:suppressLineNumbers w:val="0"/>
        <w:shd w:val="clear" w:fill="FFFFFF"/>
        <w:ind w:leftChars="0" w:right="0" w:rightChars="0"/>
        <w:rPr>
          <w:rFonts w:hint="default" w:ascii="Times New Roman" w:hAnsi="Times New Roman" w:eastAsia="SimSun" w:cs="Times New Roman"/>
          <w:i w:val="0"/>
          <w:caps w:val="0"/>
          <w:color w:val="000000"/>
          <w:spacing w:val="0"/>
          <w:sz w:val="22"/>
          <w:szCs w:val="22"/>
          <w:shd w:val="clear" w:fill="FFFFFF"/>
          <w:lang w:val="en-US"/>
        </w:rPr>
      </w:pPr>
    </w:p>
    <w:p>
      <w:pPr>
        <w:pStyle w:val="12"/>
        <w:keepNext w:val="0"/>
        <w:keepLines w:val="0"/>
        <w:widowControl/>
        <w:numPr>
          <w:numId w:val="0"/>
        </w:numPr>
        <w:suppressLineNumbers w:val="0"/>
        <w:shd w:val="clear" w:fill="FFFFFF"/>
        <w:ind w:leftChars="0" w:right="0" w:rightChars="0"/>
        <w:rPr>
          <w:rFonts w:hint="default" w:ascii="Times New Roman" w:hAnsi="Times New Roman" w:eastAsia="SimSun" w:cs="Times New Roman"/>
          <w:i w:val="0"/>
          <w:caps w:val="0"/>
          <w:color w:val="000000"/>
          <w:spacing w:val="0"/>
          <w:sz w:val="22"/>
          <w:szCs w:val="22"/>
          <w:shd w:val="clear" w:fill="FFFFFF"/>
          <w:lang w:val="en-US"/>
        </w:rPr>
      </w:pPr>
    </w:p>
    <w:p>
      <w:pPr>
        <w:pStyle w:val="12"/>
        <w:keepNext w:val="0"/>
        <w:keepLines w:val="0"/>
        <w:widowControl/>
        <w:numPr>
          <w:ilvl w:val="0"/>
          <w:numId w:val="0"/>
        </w:numPr>
        <w:suppressLineNumbers w:val="0"/>
        <w:shd w:val="clear" w:fill="FFFFFF"/>
        <w:ind w:leftChars="0" w:right="0" w:rightChars="0"/>
        <w:rPr>
          <w:rFonts w:hint="default" w:eastAsia="Consolas" w:cs="Times New Roman"/>
          <w:b/>
          <w:bCs/>
          <w:i w:val="0"/>
          <w:caps w:val="0"/>
          <w:color w:val="000000" w:themeColor="text1"/>
          <w:spacing w:val="0"/>
          <w:sz w:val="28"/>
          <w:szCs w:val="28"/>
          <w:shd w:val="clear" w:fill="FFFFFF"/>
          <w:lang w:val="en-US"/>
          <w14:textFill>
            <w14:solidFill>
              <w14:schemeClr w14:val="tx1"/>
            </w14:solidFill>
          </w14:textFill>
        </w:rPr>
      </w:pPr>
      <w:r>
        <w:rPr>
          <w:rFonts w:hint="default" w:eastAsia="Consolas" w:cs="Times New Roman"/>
          <w:b/>
          <w:bCs/>
          <w:i w:val="0"/>
          <w:caps w:val="0"/>
          <w:color w:val="000000" w:themeColor="text1"/>
          <w:spacing w:val="0"/>
          <w:sz w:val="28"/>
          <w:szCs w:val="28"/>
          <w:shd w:val="clear" w:fill="FFFFFF"/>
          <w:lang w:val="en-US"/>
          <w14:textFill>
            <w14:solidFill>
              <w14:schemeClr w14:val="tx1"/>
            </w14:solidFill>
          </w14:textFill>
        </w:rPr>
        <w:t>Form elements:</w:t>
      </w:r>
    </w:p>
    <w:p>
      <w:pPr>
        <w:pStyle w:val="12"/>
        <w:keepNext w:val="0"/>
        <w:keepLines w:val="0"/>
        <w:widowControl/>
        <w:numPr>
          <w:ilvl w:val="0"/>
          <w:numId w:val="0"/>
        </w:numPr>
        <w:suppressLineNumbers w:val="0"/>
        <w:shd w:val="clear" w:fill="FFFFFF"/>
        <w:ind w:leftChars="0" w:right="0" w:rightChars="0"/>
        <w:rPr>
          <w:rFonts w:hint="default" w:ascii="Times New Roman" w:hAnsi="Times New Roman" w:eastAsia="SimSun" w:cs="Times New Roman"/>
          <w:i w:val="0"/>
          <w:caps w:val="0"/>
          <w:color w:val="000000"/>
          <w:spacing w:val="0"/>
          <w:sz w:val="24"/>
          <w:szCs w:val="24"/>
          <w:shd w:val="clear" w:fill="FFFFFF"/>
        </w:rPr>
      </w:pPr>
      <w:r>
        <w:rPr>
          <w:rFonts w:hint="default" w:ascii="Times New Roman" w:hAnsi="Times New Roman" w:eastAsia="SimSun" w:cs="Times New Roman"/>
          <w:i w:val="0"/>
          <w:caps w:val="0"/>
          <w:color w:val="000000"/>
          <w:spacing w:val="0"/>
          <w:sz w:val="24"/>
          <w:szCs w:val="24"/>
          <w:shd w:val="clear" w:fill="FFFFFF"/>
        </w:rPr>
        <w:t>The HTML </w:t>
      </w:r>
      <w:r>
        <w:rPr>
          <w:rStyle w:val="16"/>
          <w:rFonts w:hint="default" w:ascii="Times New Roman" w:hAnsi="Times New Roman" w:eastAsia="Consolas" w:cs="Times New Roman"/>
          <w:i w:val="0"/>
          <w:caps w:val="0"/>
          <w:color w:val="DC143C"/>
          <w:spacing w:val="0"/>
          <w:sz w:val="24"/>
          <w:szCs w:val="24"/>
          <w:bdr w:val="none" w:color="auto" w:sz="0" w:space="0"/>
          <w:shd w:val="clear" w:fill="F1F1F1"/>
        </w:rPr>
        <w:t>&lt;form&gt;</w:t>
      </w:r>
      <w:r>
        <w:rPr>
          <w:rFonts w:hint="default" w:ascii="Times New Roman" w:hAnsi="Times New Roman" w:eastAsia="SimSun" w:cs="Times New Roman"/>
          <w:i w:val="0"/>
          <w:caps w:val="0"/>
          <w:color w:val="000000"/>
          <w:spacing w:val="0"/>
          <w:sz w:val="24"/>
          <w:szCs w:val="24"/>
          <w:shd w:val="clear" w:fill="FFFFFF"/>
        </w:rPr>
        <w:t> element defines a form that is used to collect user input</w:t>
      </w:r>
    </w:p>
    <w:p>
      <w:pPr>
        <w:pStyle w:val="12"/>
        <w:keepNext w:val="0"/>
        <w:keepLines w:val="0"/>
        <w:widowControl/>
        <w:numPr>
          <w:ilvl w:val="0"/>
          <w:numId w:val="0"/>
        </w:numPr>
        <w:suppressLineNumbers w:val="0"/>
        <w:shd w:val="clear" w:fill="FFFFFF"/>
        <w:ind w:leftChars="0" w:right="0" w:rightChars="0"/>
        <w:rPr>
          <w:rFonts w:hint="default" w:eastAsia="Consolas" w:cs="Times New Roman"/>
          <w:b/>
          <w:bCs/>
          <w:i w:val="0"/>
          <w:caps w:val="0"/>
          <w:color w:val="000000" w:themeColor="text1"/>
          <w:spacing w:val="0"/>
          <w:sz w:val="24"/>
          <w:szCs w:val="24"/>
          <w:u w:val="single"/>
          <w:shd w:val="clear" w:fill="FFFFFF"/>
          <w:lang w:val="en-US"/>
          <w14:textFill>
            <w14:solidFill>
              <w14:schemeClr w14:val="tx1"/>
            </w14:solidFill>
          </w14:textFill>
        </w:rPr>
      </w:pPr>
      <w:r>
        <w:rPr>
          <w:rFonts w:hint="default" w:eastAsia="Consolas" w:cs="Times New Roman"/>
          <w:b/>
          <w:bCs/>
          <w:i w:val="0"/>
          <w:caps w:val="0"/>
          <w:color w:val="000000" w:themeColor="text1"/>
          <w:spacing w:val="0"/>
          <w:sz w:val="24"/>
          <w:szCs w:val="24"/>
          <w:u w:val="single"/>
          <w:shd w:val="clear" w:fill="FFFFFF"/>
          <w:lang w:val="en-US"/>
          <w14:textFill>
            <w14:solidFill>
              <w14:schemeClr w14:val="tx1"/>
            </w14:solidFill>
          </w14:textFill>
        </w:rPr>
        <w:t>Input element:</w:t>
      </w:r>
    </w:p>
    <w:tbl>
      <w:tblPr>
        <w:tblW w:w="12555" w:type="dxa"/>
        <w:tblInd w:w="0" w:type="dxa"/>
        <w:tblBorders>
          <w:top w:val="none" w:color="auto" w:sz="0" w:space="0"/>
          <w:left w:val="none" w:color="auto" w:sz="0" w:space="0"/>
          <w:bottom w:val="single" w:color="DDDDDD" w:sz="6"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3870"/>
        <w:gridCol w:w="8685"/>
      </w:tblGrid>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3870" w:type="dxa"/>
            <w:shd w:val="clear" w:color="auto" w:fill="FFFFFF"/>
            <w:tcMar>
              <w:top w:w="120" w:type="dxa"/>
              <w:left w:w="240" w:type="dxa"/>
              <w:bottom w:w="120" w:type="dxa"/>
              <w:right w:w="120" w:type="dxa"/>
            </w:tcMar>
            <w:vAlign w:val="top"/>
          </w:tcPr>
          <w:p>
            <w:pPr>
              <w:keepNext w:val="0"/>
              <w:keepLines w:val="0"/>
              <w:widowControl/>
              <w:suppressLineNumbers w:val="0"/>
              <w:ind w:left="0" w:firstLine="0"/>
              <w:jc w:val="left"/>
              <w:textAlignment w:val="top"/>
              <w:rPr>
                <w:rFonts w:ascii="Verdana" w:hAnsi="Verdana" w:cs="Verdana"/>
                <w:b/>
                <w:i w:val="0"/>
                <w:caps w:val="0"/>
                <w:color w:val="000000"/>
                <w:spacing w:val="0"/>
                <w:sz w:val="22"/>
                <w:szCs w:val="22"/>
              </w:rPr>
            </w:pPr>
            <w:r>
              <w:rPr>
                <w:rFonts w:hint="default" w:ascii="Verdana" w:hAnsi="Verdana" w:eastAsia="SimSun" w:cs="Verdana"/>
                <w:b/>
                <w:i w:val="0"/>
                <w:caps w:val="0"/>
                <w:color w:val="000000"/>
                <w:spacing w:val="0"/>
                <w:kern w:val="0"/>
                <w:sz w:val="22"/>
                <w:szCs w:val="22"/>
                <w:bdr w:val="none" w:color="auto" w:sz="0" w:space="0"/>
                <w:lang w:val="en-US" w:eastAsia="zh-CN" w:bidi="ar"/>
              </w:rPr>
              <w:t>Type</w:t>
            </w:r>
          </w:p>
        </w:tc>
        <w:tc>
          <w:tcPr>
            <w:tcW w:w="8685" w:type="dxa"/>
            <w:shd w:val="clear" w:color="auto" w:fill="FFFFFF"/>
            <w:tcMar>
              <w:top w:w="120" w:type="dxa"/>
              <w:left w:w="12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b/>
                <w:i w:val="0"/>
                <w:caps w:val="0"/>
                <w:color w:val="000000"/>
                <w:spacing w:val="0"/>
                <w:sz w:val="22"/>
                <w:szCs w:val="22"/>
              </w:rPr>
            </w:pPr>
            <w:r>
              <w:rPr>
                <w:rFonts w:hint="default" w:ascii="Verdana" w:hAnsi="Verdana" w:eastAsia="SimSun" w:cs="Verdana"/>
                <w:b/>
                <w:i w:val="0"/>
                <w:caps w:val="0"/>
                <w:color w:val="000000"/>
                <w:spacing w:val="0"/>
                <w:kern w:val="0"/>
                <w:sz w:val="22"/>
                <w:szCs w:val="22"/>
                <w:bdr w:val="none" w:color="auto" w:sz="0" w:space="0"/>
                <w:lang w:val="en-US" w:eastAsia="zh-CN" w:bidi="ar"/>
              </w:rPr>
              <w:t>Description</w:t>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870" w:type="dxa"/>
            <w:shd w:val="clear" w:color="auto" w:fill="F1F1F1"/>
            <w:tcMar>
              <w:top w:w="120" w:type="dxa"/>
              <w:left w:w="24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rPr>
            </w:pPr>
            <w:r>
              <w:rPr>
                <w:rFonts w:hint="default" w:ascii="Verdana" w:hAnsi="Verdana" w:eastAsia="SimSun" w:cs="Verdana"/>
                <w:i w:val="0"/>
                <w:caps w:val="0"/>
                <w:color w:val="000000"/>
                <w:spacing w:val="0"/>
                <w:kern w:val="0"/>
                <w:sz w:val="22"/>
                <w:szCs w:val="22"/>
                <w:bdr w:val="none" w:color="auto" w:sz="0" w:space="0"/>
                <w:lang w:val="en-US" w:eastAsia="zh-CN" w:bidi="ar"/>
              </w:rPr>
              <w:t>&lt;input type="text"&gt;</w:t>
            </w:r>
          </w:p>
        </w:tc>
        <w:tc>
          <w:tcPr>
            <w:tcW w:w="8685" w:type="dxa"/>
            <w:shd w:val="clear" w:color="auto" w:fill="F1F1F1"/>
            <w:tcMar>
              <w:top w:w="120" w:type="dxa"/>
              <w:left w:w="12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rPr>
            </w:pPr>
            <w:r>
              <w:rPr>
                <w:rFonts w:hint="default" w:ascii="Verdana" w:hAnsi="Verdana" w:eastAsia="SimSun" w:cs="Verdana"/>
                <w:i w:val="0"/>
                <w:caps w:val="0"/>
                <w:color w:val="000000"/>
                <w:spacing w:val="0"/>
                <w:kern w:val="0"/>
                <w:sz w:val="22"/>
                <w:szCs w:val="22"/>
                <w:bdr w:val="none" w:color="auto" w:sz="0" w:space="0"/>
                <w:lang w:val="en-US" w:eastAsia="zh-CN" w:bidi="ar"/>
              </w:rPr>
              <w:t>Defines a one-line text input field</w:t>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870" w:type="dxa"/>
            <w:shd w:val="clear" w:color="auto" w:fill="FFFFFF"/>
            <w:tcMar>
              <w:top w:w="120" w:type="dxa"/>
              <w:left w:w="24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rPr>
            </w:pPr>
            <w:r>
              <w:rPr>
                <w:rFonts w:hint="default" w:ascii="Verdana" w:hAnsi="Verdana" w:eastAsia="SimSun" w:cs="Verdana"/>
                <w:i w:val="0"/>
                <w:caps w:val="0"/>
                <w:color w:val="000000"/>
                <w:spacing w:val="0"/>
                <w:kern w:val="0"/>
                <w:sz w:val="22"/>
                <w:szCs w:val="22"/>
                <w:bdr w:val="none" w:color="auto" w:sz="0" w:space="0"/>
                <w:lang w:val="en-US" w:eastAsia="zh-CN" w:bidi="ar"/>
              </w:rPr>
              <w:t>&lt;input type="radio"&gt;</w:t>
            </w:r>
          </w:p>
        </w:tc>
        <w:tc>
          <w:tcPr>
            <w:tcW w:w="8685" w:type="dxa"/>
            <w:shd w:val="clear" w:color="auto" w:fill="FFFFFF"/>
            <w:tcMar>
              <w:top w:w="120" w:type="dxa"/>
              <w:left w:w="12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rPr>
            </w:pPr>
            <w:r>
              <w:rPr>
                <w:rFonts w:hint="default" w:ascii="Verdana" w:hAnsi="Verdana" w:eastAsia="SimSun" w:cs="Verdana"/>
                <w:i w:val="0"/>
                <w:caps w:val="0"/>
                <w:color w:val="000000"/>
                <w:spacing w:val="0"/>
                <w:kern w:val="0"/>
                <w:sz w:val="22"/>
                <w:szCs w:val="22"/>
                <w:bdr w:val="none" w:color="auto" w:sz="0" w:space="0"/>
                <w:lang w:val="en-US" w:eastAsia="zh-CN" w:bidi="ar"/>
              </w:rPr>
              <w:t>Defines a radio button (for selecting one of many choices)</w:t>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870" w:type="dxa"/>
            <w:shd w:val="clear" w:color="auto" w:fill="F1F1F1"/>
            <w:tcMar>
              <w:top w:w="120" w:type="dxa"/>
              <w:left w:w="24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rPr>
            </w:pPr>
            <w:r>
              <w:rPr>
                <w:rFonts w:hint="default" w:ascii="Verdana" w:hAnsi="Verdana" w:eastAsia="SimSun" w:cs="Verdana"/>
                <w:i w:val="0"/>
                <w:caps w:val="0"/>
                <w:color w:val="000000"/>
                <w:spacing w:val="0"/>
                <w:kern w:val="0"/>
                <w:sz w:val="22"/>
                <w:szCs w:val="22"/>
                <w:bdr w:val="none" w:color="auto" w:sz="0" w:space="0"/>
                <w:lang w:val="en-US" w:eastAsia="zh-CN" w:bidi="ar"/>
              </w:rPr>
              <w:t>&lt;input type="submit"&gt;</w:t>
            </w:r>
          </w:p>
        </w:tc>
        <w:tc>
          <w:tcPr>
            <w:tcW w:w="8685" w:type="dxa"/>
            <w:shd w:val="clear" w:color="auto" w:fill="F1F1F1"/>
            <w:tcMar>
              <w:top w:w="120" w:type="dxa"/>
              <w:left w:w="12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rPr>
            </w:pPr>
            <w:r>
              <w:rPr>
                <w:rFonts w:hint="default" w:ascii="Verdana" w:hAnsi="Verdana" w:eastAsia="SimSun" w:cs="Verdana"/>
                <w:i w:val="0"/>
                <w:caps w:val="0"/>
                <w:color w:val="000000"/>
                <w:spacing w:val="0"/>
                <w:kern w:val="0"/>
                <w:sz w:val="22"/>
                <w:szCs w:val="22"/>
                <w:bdr w:val="none" w:color="auto" w:sz="0" w:space="0"/>
                <w:lang w:val="en-US" w:eastAsia="zh-CN" w:bidi="ar"/>
              </w:rPr>
              <w:t>Defines a submit button (for submitting the form)</w:t>
            </w:r>
          </w:p>
        </w:tc>
      </w:tr>
    </w:tbl>
    <w:p>
      <w:pPr>
        <w:pStyle w:val="12"/>
        <w:keepNext w:val="0"/>
        <w:keepLines w:val="0"/>
        <w:widowControl/>
        <w:numPr>
          <w:ilvl w:val="0"/>
          <w:numId w:val="0"/>
        </w:numPr>
        <w:suppressLineNumbers w:val="0"/>
        <w:shd w:val="clear" w:fill="FFFFFF"/>
        <w:ind w:leftChars="0" w:right="0" w:rightChars="0"/>
        <w:rPr>
          <w:rFonts w:hint="default" w:eastAsia="Consolas" w:cs="Times New Roman"/>
          <w:b/>
          <w:bCs/>
          <w:i w:val="0"/>
          <w:caps w:val="0"/>
          <w:color w:val="000000" w:themeColor="text1"/>
          <w:spacing w:val="0"/>
          <w:sz w:val="24"/>
          <w:szCs w:val="24"/>
          <w:u w:val="single"/>
          <w:shd w:val="clear" w:fill="FFFFFF"/>
          <w:lang w:val="en-US"/>
          <w14:textFill>
            <w14:solidFill>
              <w14:schemeClr w14:val="tx1"/>
            </w14:solidFill>
          </w14:textFill>
        </w:rPr>
      </w:pPr>
      <w:r>
        <w:rPr>
          <w:rFonts w:hint="default" w:eastAsia="Consolas" w:cs="Times New Roman"/>
          <w:b/>
          <w:bCs/>
          <w:i w:val="0"/>
          <w:caps w:val="0"/>
          <w:color w:val="000000" w:themeColor="text1"/>
          <w:spacing w:val="0"/>
          <w:sz w:val="24"/>
          <w:szCs w:val="24"/>
          <w:u w:val="single"/>
          <w:shd w:val="clear" w:fill="FFFFFF"/>
          <w:lang w:val="en-US"/>
          <w14:textFill>
            <w14:solidFill>
              <w14:schemeClr w14:val="tx1"/>
            </w14:solidFill>
          </w14:textFill>
        </w:rPr>
        <w:t>Text input:</w:t>
      </w:r>
    </w:p>
    <w:p>
      <w:pPr>
        <w:pStyle w:val="12"/>
        <w:keepNext w:val="0"/>
        <w:keepLines w:val="0"/>
        <w:widowControl/>
        <w:numPr>
          <w:ilvl w:val="0"/>
          <w:numId w:val="62"/>
        </w:numPr>
        <w:suppressLineNumbers w:val="0"/>
        <w:shd w:val="clear" w:fill="FFFFFF"/>
        <w:ind w:left="420" w:leftChars="0" w:right="0" w:rightChars="0" w:hanging="420" w:firstLineChars="0"/>
        <w:rPr>
          <w:rFonts w:hint="default" w:eastAsia="Consolas" w:cs="Times New Roman"/>
          <w:b/>
          <w:bCs/>
          <w:i w:val="0"/>
          <w:caps w:val="0"/>
          <w:color w:val="000000" w:themeColor="text1"/>
          <w:spacing w:val="0"/>
          <w:sz w:val="24"/>
          <w:szCs w:val="24"/>
          <w:u w:val="single"/>
          <w:shd w:val="clear" w:fill="FFFFFF"/>
          <w:lang w:val="en-US"/>
          <w14:textFill>
            <w14:solidFill>
              <w14:schemeClr w14:val="tx1"/>
            </w14:solidFill>
          </w14:textFill>
        </w:rPr>
      </w:pPr>
      <w:r>
        <w:rPr>
          <w:rFonts w:hint="default" w:eastAsia="Consolas" w:cs="Times New Roman"/>
          <w:b/>
          <w:bCs/>
          <w:i w:val="0"/>
          <w:caps w:val="0"/>
          <w:color w:val="000000" w:themeColor="text1"/>
          <w:spacing w:val="0"/>
          <w:sz w:val="24"/>
          <w:szCs w:val="24"/>
          <w:u w:val="none"/>
          <w:shd w:val="clear" w:fill="FFFFFF"/>
          <w:lang w:val="en-US"/>
          <w14:textFill>
            <w14:solidFill>
              <w14:schemeClr w14:val="tx1"/>
            </w14:solidFill>
          </w14:textFill>
        </w:rPr>
        <w:t>Example:</w:t>
      </w:r>
    </w:p>
    <w:p>
      <w:pPr>
        <w:pStyle w:val="12"/>
        <w:keepNext w:val="0"/>
        <w:keepLines w:val="0"/>
        <w:widowControl/>
        <w:numPr>
          <w:numId w:val="0"/>
        </w:numPr>
        <w:suppressLineNumbers w:val="0"/>
        <w:shd w:val="clear" w:fill="FFFFFF"/>
        <w:ind w:left="1260" w:leftChars="0" w:right="0" w:rightChars="0" w:firstLine="420" w:firstLineChars="0"/>
        <w:rPr>
          <w:rFonts w:hint="default" w:eastAsia="Consolas" w:cs="Times New Roman"/>
          <w:b w:val="0"/>
          <w:bCs w:val="0"/>
          <w:i w:val="0"/>
          <w:caps w:val="0"/>
          <w:color w:val="000000" w:themeColor="text1"/>
          <w:spacing w:val="0"/>
          <w:sz w:val="22"/>
          <w:szCs w:val="22"/>
          <w:u w:val="none"/>
          <w:shd w:val="clear" w:fill="FFFFFF"/>
          <w:lang w:val="en-US"/>
          <w14:textFill>
            <w14:solidFill>
              <w14:schemeClr w14:val="tx1"/>
            </w14:solidFill>
          </w14:textFill>
        </w:rPr>
      </w:pPr>
      <w:r>
        <w:rPr>
          <w:rFonts w:hint="default" w:eastAsia="Consolas" w:cs="Times New Roman"/>
          <w:b w:val="0"/>
          <w:bCs w:val="0"/>
          <w:i w:val="0"/>
          <w:caps w:val="0"/>
          <w:color w:val="000000" w:themeColor="text1"/>
          <w:spacing w:val="0"/>
          <w:sz w:val="22"/>
          <w:szCs w:val="22"/>
          <w:u w:val="none"/>
          <w:shd w:val="clear" w:fill="FFFFFF"/>
          <w:lang w:val="en-US"/>
          <w14:textFill>
            <w14:solidFill>
              <w14:schemeClr w14:val="tx1"/>
            </w14:solidFill>
          </w14:textFill>
        </w:rPr>
        <w:t>&lt;!DOCTYPE html&gt;</w:t>
      </w:r>
    </w:p>
    <w:p>
      <w:pPr>
        <w:pStyle w:val="12"/>
        <w:keepNext w:val="0"/>
        <w:keepLines w:val="0"/>
        <w:widowControl/>
        <w:numPr>
          <w:numId w:val="0"/>
        </w:numPr>
        <w:suppressLineNumbers w:val="0"/>
        <w:shd w:val="clear" w:fill="FFFFFF"/>
        <w:ind w:left="1260" w:leftChars="0" w:right="0" w:rightChars="0" w:firstLine="420" w:firstLineChars="0"/>
        <w:rPr>
          <w:rFonts w:hint="default" w:eastAsia="Consolas" w:cs="Times New Roman"/>
          <w:b w:val="0"/>
          <w:bCs w:val="0"/>
          <w:i w:val="0"/>
          <w:caps w:val="0"/>
          <w:color w:val="000000" w:themeColor="text1"/>
          <w:spacing w:val="0"/>
          <w:sz w:val="22"/>
          <w:szCs w:val="22"/>
          <w:u w:val="none"/>
          <w:shd w:val="clear" w:fill="FFFFFF"/>
          <w:lang w:val="en-US"/>
          <w14:textFill>
            <w14:solidFill>
              <w14:schemeClr w14:val="tx1"/>
            </w14:solidFill>
          </w14:textFill>
        </w:rPr>
      </w:pPr>
      <w:r>
        <w:rPr>
          <w:rFonts w:hint="default" w:eastAsia="Consolas" w:cs="Times New Roman"/>
          <w:b w:val="0"/>
          <w:bCs w:val="0"/>
          <w:i w:val="0"/>
          <w:caps w:val="0"/>
          <w:color w:val="000000" w:themeColor="text1"/>
          <w:spacing w:val="0"/>
          <w:sz w:val="22"/>
          <w:szCs w:val="22"/>
          <w:u w:val="none"/>
          <w:shd w:val="clear" w:fill="FFFFFF"/>
          <w:lang w:val="en-US"/>
          <w14:textFill>
            <w14:solidFill>
              <w14:schemeClr w14:val="tx1"/>
            </w14:solidFill>
          </w14:textFill>
        </w:rPr>
        <w:t>&lt;html&gt;</w:t>
      </w:r>
    </w:p>
    <w:p>
      <w:pPr>
        <w:pStyle w:val="12"/>
        <w:keepNext w:val="0"/>
        <w:keepLines w:val="0"/>
        <w:widowControl/>
        <w:numPr>
          <w:numId w:val="0"/>
        </w:numPr>
        <w:suppressLineNumbers w:val="0"/>
        <w:shd w:val="clear" w:fill="FFFFFF"/>
        <w:ind w:left="1260" w:leftChars="0" w:right="0" w:rightChars="0" w:firstLine="420" w:firstLineChars="0"/>
        <w:rPr>
          <w:rFonts w:hint="default" w:eastAsia="Consolas" w:cs="Times New Roman"/>
          <w:b w:val="0"/>
          <w:bCs w:val="0"/>
          <w:i w:val="0"/>
          <w:caps w:val="0"/>
          <w:color w:val="000000" w:themeColor="text1"/>
          <w:spacing w:val="0"/>
          <w:sz w:val="22"/>
          <w:szCs w:val="22"/>
          <w:u w:val="none"/>
          <w:shd w:val="clear" w:fill="FFFFFF"/>
          <w:lang w:val="en-US"/>
          <w14:textFill>
            <w14:solidFill>
              <w14:schemeClr w14:val="tx1"/>
            </w14:solidFill>
          </w14:textFill>
        </w:rPr>
      </w:pPr>
      <w:r>
        <w:rPr>
          <w:rFonts w:hint="default" w:eastAsia="Consolas" w:cs="Times New Roman"/>
          <w:b w:val="0"/>
          <w:bCs w:val="0"/>
          <w:i w:val="0"/>
          <w:caps w:val="0"/>
          <w:color w:val="000000" w:themeColor="text1"/>
          <w:spacing w:val="0"/>
          <w:sz w:val="22"/>
          <w:szCs w:val="22"/>
          <w:u w:val="none"/>
          <w:shd w:val="clear" w:fill="FFFFFF"/>
          <w:lang w:val="en-US"/>
          <w14:textFill>
            <w14:solidFill>
              <w14:schemeClr w14:val="tx1"/>
            </w14:solidFill>
          </w14:textFill>
        </w:rPr>
        <w:t>&lt;body&gt;</w:t>
      </w:r>
    </w:p>
    <w:p>
      <w:pPr>
        <w:pStyle w:val="12"/>
        <w:keepNext w:val="0"/>
        <w:keepLines w:val="0"/>
        <w:widowControl/>
        <w:numPr>
          <w:numId w:val="0"/>
        </w:numPr>
        <w:suppressLineNumbers w:val="0"/>
        <w:shd w:val="clear" w:fill="FFFFFF"/>
        <w:ind w:left="1260" w:leftChars="0" w:right="0" w:rightChars="0" w:firstLine="420" w:firstLineChars="0"/>
        <w:rPr>
          <w:rFonts w:hint="default" w:eastAsia="Consolas" w:cs="Times New Roman"/>
          <w:b w:val="0"/>
          <w:bCs w:val="0"/>
          <w:i w:val="0"/>
          <w:caps w:val="0"/>
          <w:color w:val="000000" w:themeColor="text1"/>
          <w:spacing w:val="0"/>
          <w:sz w:val="22"/>
          <w:szCs w:val="22"/>
          <w:u w:val="none"/>
          <w:shd w:val="clear" w:fill="FFFFFF"/>
          <w:lang w:val="en-US"/>
          <w14:textFill>
            <w14:solidFill>
              <w14:schemeClr w14:val="tx1"/>
            </w14:solidFill>
          </w14:textFill>
        </w:rPr>
      </w:pPr>
      <w:r>
        <w:rPr>
          <w:rFonts w:hint="default" w:eastAsia="Consolas" w:cs="Times New Roman"/>
          <w:b w:val="0"/>
          <w:bCs w:val="0"/>
          <w:i w:val="0"/>
          <w:caps w:val="0"/>
          <w:color w:val="000000" w:themeColor="text1"/>
          <w:spacing w:val="0"/>
          <w:sz w:val="22"/>
          <w:szCs w:val="22"/>
          <w:u w:val="none"/>
          <w:shd w:val="clear" w:fill="FFFFFF"/>
          <w:lang w:val="en-US"/>
          <w14:textFill>
            <w14:solidFill>
              <w14:schemeClr w14:val="tx1"/>
            </w14:solidFill>
          </w14:textFill>
        </w:rPr>
        <w:t>&lt;h2&gt;Text Input&lt;/h2&gt;</w:t>
      </w:r>
    </w:p>
    <w:p>
      <w:pPr>
        <w:pStyle w:val="12"/>
        <w:keepNext w:val="0"/>
        <w:keepLines w:val="0"/>
        <w:widowControl/>
        <w:numPr>
          <w:numId w:val="0"/>
        </w:numPr>
        <w:suppressLineNumbers w:val="0"/>
        <w:shd w:val="clear" w:fill="FFFFFF"/>
        <w:ind w:left="1260" w:leftChars="0" w:right="0" w:rightChars="0" w:firstLine="420" w:firstLineChars="0"/>
        <w:rPr>
          <w:rFonts w:hint="default" w:eastAsia="Consolas" w:cs="Times New Roman"/>
          <w:b w:val="0"/>
          <w:bCs w:val="0"/>
          <w:i w:val="0"/>
          <w:caps w:val="0"/>
          <w:color w:val="000000" w:themeColor="text1"/>
          <w:spacing w:val="0"/>
          <w:sz w:val="22"/>
          <w:szCs w:val="22"/>
          <w:u w:val="none"/>
          <w:shd w:val="clear" w:fill="FFFFFF"/>
          <w:lang w:val="en-US"/>
          <w14:textFill>
            <w14:solidFill>
              <w14:schemeClr w14:val="tx1"/>
            </w14:solidFill>
          </w14:textFill>
        </w:rPr>
      </w:pPr>
      <w:r>
        <w:rPr>
          <w:rFonts w:hint="default" w:eastAsia="Consolas" w:cs="Times New Roman"/>
          <w:b w:val="0"/>
          <w:bCs w:val="0"/>
          <w:i w:val="0"/>
          <w:caps w:val="0"/>
          <w:color w:val="000000" w:themeColor="text1"/>
          <w:spacing w:val="0"/>
          <w:sz w:val="22"/>
          <w:szCs w:val="22"/>
          <w:u w:val="none"/>
          <w:shd w:val="clear" w:fill="FFFFFF"/>
          <w:lang w:val="en-US"/>
          <w14:textFill>
            <w14:solidFill>
              <w14:schemeClr w14:val="tx1"/>
            </w14:solidFill>
          </w14:textFill>
        </w:rPr>
        <w:t>&lt;form&gt;</w:t>
      </w:r>
    </w:p>
    <w:p>
      <w:pPr>
        <w:pStyle w:val="12"/>
        <w:keepNext w:val="0"/>
        <w:keepLines w:val="0"/>
        <w:widowControl/>
        <w:numPr>
          <w:numId w:val="0"/>
        </w:numPr>
        <w:suppressLineNumbers w:val="0"/>
        <w:shd w:val="clear" w:fill="FFFFFF"/>
        <w:ind w:left="1260" w:leftChars="0" w:right="0" w:rightChars="0" w:firstLine="420" w:firstLineChars="0"/>
        <w:rPr>
          <w:rFonts w:hint="default" w:eastAsia="Consolas" w:cs="Times New Roman"/>
          <w:b w:val="0"/>
          <w:bCs w:val="0"/>
          <w:i w:val="0"/>
          <w:caps w:val="0"/>
          <w:color w:val="000000" w:themeColor="text1"/>
          <w:spacing w:val="0"/>
          <w:sz w:val="22"/>
          <w:szCs w:val="22"/>
          <w:u w:val="none"/>
          <w:shd w:val="clear" w:fill="FFFFFF"/>
          <w:lang w:val="en-US"/>
          <w14:textFill>
            <w14:solidFill>
              <w14:schemeClr w14:val="tx1"/>
            </w14:solidFill>
          </w14:textFill>
        </w:rPr>
      </w:pPr>
      <w:r>
        <w:rPr>
          <w:rFonts w:hint="default" w:eastAsia="Consolas" w:cs="Times New Roman"/>
          <w:b w:val="0"/>
          <w:bCs w:val="0"/>
          <w:i w:val="0"/>
          <w:caps w:val="0"/>
          <w:color w:val="000000" w:themeColor="text1"/>
          <w:spacing w:val="0"/>
          <w:sz w:val="22"/>
          <w:szCs w:val="22"/>
          <w:u w:val="none"/>
          <w:shd w:val="clear" w:fill="FFFFFF"/>
          <w:lang w:val="en-US"/>
          <w14:textFill>
            <w14:solidFill>
              <w14:schemeClr w14:val="tx1"/>
            </w14:solidFill>
          </w14:textFill>
        </w:rPr>
        <w:t xml:space="preserve">  First name:&lt;br&gt;</w:t>
      </w:r>
    </w:p>
    <w:p>
      <w:pPr>
        <w:pStyle w:val="12"/>
        <w:keepNext w:val="0"/>
        <w:keepLines w:val="0"/>
        <w:widowControl/>
        <w:numPr>
          <w:numId w:val="0"/>
        </w:numPr>
        <w:suppressLineNumbers w:val="0"/>
        <w:shd w:val="clear" w:fill="FFFFFF"/>
        <w:ind w:left="1260" w:leftChars="0" w:right="0" w:rightChars="0" w:firstLine="420" w:firstLineChars="0"/>
        <w:rPr>
          <w:rFonts w:hint="default" w:eastAsia="Consolas" w:cs="Times New Roman"/>
          <w:b w:val="0"/>
          <w:bCs w:val="0"/>
          <w:i w:val="0"/>
          <w:caps w:val="0"/>
          <w:color w:val="000000" w:themeColor="text1"/>
          <w:spacing w:val="0"/>
          <w:sz w:val="22"/>
          <w:szCs w:val="22"/>
          <w:u w:val="none"/>
          <w:shd w:val="clear" w:fill="FFFFFF"/>
          <w:lang w:val="en-US"/>
          <w14:textFill>
            <w14:solidFill>
              <w14:schemeClr w14:val="tx1"/>
            </w14:solidFill>
          </w14:textFill>
        </w:rPr>
      </w:pPr>
      <w:r>
        <w:rPr>
          <w:rFonts w:hint="default" w:eastAsia="Consolas" w:cs="Times New Roman"/>
          <w:b w:val="0"/>
          <w:bCs w:val="0"/>
          <w:i w:val="0"/>
          <w:caps w:val="0"/>
          <w:color w:val="000000" w:themeColor="text1"/>
          <w:spacing w:val="0"/>
          <w:sz w:val="22"/>
          <w:szCs w:val="22"/>
          <w:u w:val="none"/>
          <w:shd w:val="clear" w:fill="FFFFFF"/>
          <w:lang w:val="en-US"/>
          <w14:textFill>
            <w14:solidFill>
              <w14:schemeClr w14:val="tx1"/>
            </w14:solidFill>
          </w14:textFill>
        </w:rPr>
        <w:t xml:space="preserve">  &lt;input type="text" name="firstname"&gt;</w:t>
      </w:r>
    </w:p>
    <w:p>
      <w:pPr>
        <w:pStyle w:val="12"/>
        <w:keepNext w:val="0"/>
        <w:keepLines w:val="0"/>
        <w:widowControl/>
        <w:numPr>
          <w:numId w:val="0"/>
        </w:numPr>
        <w:suppressLineNumbers w:val="0"/>
        <w:shd w:val="clear" w:fill="FFFFFF"/>
        <w:ind w:left="1260" w:leftChars="0" w:right="0" w:rightChars="0" w:firstLine="420" w:firstLineChars="0"/>
        <w:rPr>
          <w:rFonts w:hint="default" w:eastAsia="Consolas" w:cs="Times New Roman"/>
          <w:b w:val="0"/>
          <w:bCs w:val="0"/>
          <w:i w:val="0"/>
          <w:caps w:val="0"/>
          <w:color w:val="000000" w:themeColor="text1"/>
          <w:spacing w:val="0"/>
          <w:sz w:val="22"/>
          <w:szCs w:val="22"/>
          <w:u w:val="none"/>
          <w:shd w:val="clear" w:fill="FFFFFF"/>
          <w:lang w:val="en-US"/>
          <w14:textFill>
            <w14:solidFill>
              <w14:schemeClr w14:val="tx1"/>
            </w14:solidFill>
          </w14:textFill>
        </w:rPr>
      </w:pPr>
      <w:r>
        <w:rPr>
          <w:rFonts w:hint="default" w:eastAsia="Consolas" w:cs="Times New Roman"/>
          <w:b w:val="0"/>
          <w:bCs w:val="0"/>
          <w:i w:val="0"/>
          <w:caps w:val="0"/>
          <w:color w:val="000000" w:themeColor="text1"/>
          <w:spacing w:val="0"/>
          <w:sz w:val="22"/>
          <w:szCs w:val="22"/>
          <w:u w:val="none"/>
          <w:shd w:val="clear" w:fill="FFFFFF"/>
          <w:lang w:val="en-US"/>
          <w14:textFill>
            <w14:solidFill>
              <w14:schemeClr w14:val="tx1"/>
            </w14:solidFill>
          </w14:textFill>
        </w:rPr>
        <w:t xml:space="preserve">  &lt;br&gt;</w:t>
      </w:r>
    </w:p>
    <w:p>
      <w:pPr>
        <w:pStyle w:val="12"/>
        <w:keepNext w:val="0"/>
        <w:keepLines w:val="0"/>
        <w:widowControl/>
        <w:numPr>
          <w:numId w:val="0"/>
        </w:numPr>
        <w:suppressLineNumbers w:val="0"/>
        <w:shd w:val="clear" w:fill="FFFFFF"/>
        <w:ind w:left="1260" w:leftChars="0" w:right="0" w:rightChars="0" w:firstLine="420" w:firstLineChars="0"/>
        <w:rPr>
          <w:rFonts w:hint="default" w:eastAsia="Consolas" w:cs="Times New Roman"/>
          <w:b w:val="0"/>
          <w:bCs w:val="0"/>
          <w:i w:val="0"/>
          <w:caps w:val="0"/>
          <w:color w:val="000000" w:themeColor="text1"/>
          <w:spacing w:val="0"/>
          <w:sz w:val="22"/>
          <w:szCs w:val="22"/>
          <w:u w:val="none"/>
          <w:shd w:val="clear" w:fill="FFFFFF"/>
          <w:lang w:val="en-US"/>
          <w14:textFill>
            <w14:solidFill>
              <w14:schemeClr w14:val="tx1"/>
            </w14:solidFill>
          </w14:textFill>
        </w:rPr>
      </w:pPr>
      <w:r>
        <w:rPr>
          <w:rFonts w:hint="default" w:eastAsia="Consolas" w:cs="Times New Roman"/>
          <w:b w:val="0"/>
          <w:bCs w:val="0"/>
          <w:i w:val="0"/>
          <w:caps w:val="0"/>
          <w:color w:val="000000" w:themeColor="text1"/>
          <w:spacing w:val="0"/>
          <w:sz w:val="22"/>
          <w:szCs w:val="22"/>
          <w:u w:val="none"/>
          <w:shd w:val="clear" w:fill="FFFFFF"/>
          <w:lang w:val="en-US"/>
          <w14:textFill>
            <w14:solidFill>
              <w14:schemeClr w14:val="tx1"/>
            </w14:solidFill>
          </w14:textFill>
        </w:rPr>
        <w:t xml:space="preserve">  Last name:&lt;br&gt;</w:t>
      </w:r>
    </w:p>
    <w:p>
      <w:pPr>
        <w:pStyle w:val="12"/>
        <w:keepNext w:val="0"/>
        <w:keepLines w:val="0"/>
        <w:widowControl/>
        <w:numPr>
          <w:numId w:val="0"/>
        </w:numPr>
        <w:suppressLineNumbers w:val="0"/>
        <w:shd w:val="clear" w:fill="FFFFFF"/>
        <w:ind w:left="1260" w:leftChars="0" w:right="0" w:rightChars="0" w:firstLine="420" w:firstLineChars="0"/>
        <w:rPr>
          <w:rFonts w:hint="default" w:eastAsia="Consolas" w:cs="Times New Roman"/>
          <w:b w:val="0"/>
          <w:bCs w:val="0"/>
          <w:i w:val="0"/>
          <w:caps w:val="0"/>
          <w:color w:val="000000" w:themeColor="text1"/>
          <w:spacing w:val="0"/>
          <w:sz w:val="22"/>
          <w:szCs w:val="22"/>
          <w:u w:val="none"/>
          <w:shd w:val="clear" w:fill="FFFFFF"/>
          <w:lang w:val="en-US"/>
          <w14:textFill>
            <w14:solidFill>
              <w14:schemeClr w14:val="tx1"/>
            </w14:solidFill>
          </w14:textFill>
        </w:rPr>
      </w:pPr>
      <w:r>
        <w:rPr>
          <w:rFonts w:hint="default" w:eastAsia="Consolas" w:cs="Times New Roman"/>
          <w:b w:val="0"/>
          <w:bCs w:val="0"/>
          <w:i w:val="0"/>
          <w:caps w:val="0"/>
          <w:color w:val="000000" w:themeColor="text1"/>
          <w:spacing w:val="0"/>
          <w:sz w:val="22"/>
          <w:szCs w:val="22"/>
          <w:u w:val="none"/>
          <w:shd w:val="clear" w:fill="FFFFFF"/>
          <w:lang w:val="en-US"/>
          <w14:textFill>
            <w14:solidFill>
              <w14:schemeClr w14:val="tx1"/>
            </w14:solidFill>
          </w14:textFill>
        </w:rPr>
        <w:t xml:space="preserve">  &lt;input type="text" name="lastname"&gt;</w:t>
      </w:r>
    </w:p>
    <w:p>
      <w:pPr>
        <w:pStyle w:val="12"/>
        <w:keepNext w:val="0"/>
        <w:keepLines w:val="0"/>
        <w:widowControl/>
        <w:numPr>
          <w:numId w:val="0"/>
        </w:numPr>
        <w:suppressLineNumbers w:val="0"/>
        <w:shd w:val="clear" w:fill="FFFFFF"/>
        <w:ind w:left="1260" w:leftChars="0" w:right="0" w:rightChars="0" w:firstLine="420" w:firstLineChars="0"/>
        <w:rPr>
          <w:rFonts w:hint="default" w:eastAsia="Consolas" w:cs="Times New Roman"/>
          <w:b w:val="0"/>
          <w:bCs w:val="0"/>
          <w:i w:val="0"/>
          <w:caps w:val="0"/>
          <w:color w:val="000000" w:themeColor="text1"/>
          <w:spacing w:val="0"/>
          <w:sz w:val="22"/>
          <w:szCs w:val="22"/>
          <w:u w:val="none"/>
          <w:shd w:val="clear" w:fill="FFFFFF"/>
          <w:lang w:val="en-US"/>
          <w14:textFill>
            <w14:solidFill>
              <w14:schemeClr w14:val="tx1"/>
            </w14:solidFill>
          </w14:textFill>
        </w:rPr>
      </w:pPr>
      <w:r>
        <w:rPr>
          <w:rFonts w:hint="default" w:eastAsia="Consolas" w:cs="Times New Roman"/>
          <w:b w:val="0"/>
          <w:bCs w:val="0"/>
          <w:i w:val="0"/>
          <w:caps w:val="0"/>
          <w:color w:val="000000" w:themeColor="text1"/>
          <w:spacing w:val="0"/>
          <w:sz w:val="22"/>
          <w:szCs w:val="22"/>
          <w:u w:val="none"/>
          <w:shd w:val="clear" w:fill="FFFFFF"/>
          <w:lang w:val="en-US"/>
          <w14:textFill>
            <w14:solidFill>
              <w14:schemeClr w14:val="tx1"/>
            </w14:solidFill>
          </w14:textFill>
        </w:rPr>
        <w:t>&lt;/form&gt;</w:t>
      </w:r>
    </w:p>
    <w:p>
      <w:pPr>
        <w:pStyle w:val="12"/>
        <w:keepNext w:val="0"/>
        <w:keepLines w:val="0"/>
        <w:widowControl/>
        <w:numPr>
          <w:numId w:val="0"/>
        </w:numPr>
        <w:suppressLineNumbers w:val="0"/>
        <w:shd w:val="clear" w:fill="FFFFFF"/>
        <w:ind w:left="1260" w:leftChars="0" w:right="0" w:rightChars="0" w:firstLine="420" w:firstLineChars="0"/>
        <w:rPr>
          <w:rFonts w:hint="default" w:eastAsia="Consolas" w:cs="Times New Roman"/>
          <w:b w:val="0"/>
          <w:bCs w:val="0"/>
          <w:i w:val="0"/>
          <w:caps w:val="0"/>
          <w:color w:val="000000" w:themeColor="text1"/>
          <w:spacing w:val="0"/>
          <w:sz w:val="22"/>
          <w:szCs w:val="22"/>
          <w:u w:val="none"/>
          <w:shd w:val="clear" w:fill="FFFFFF"/>
          <w:lang w:val="en-US"/>
          <w14:textFill>
            <w14:solidFill>
              <w14:schemeClr w14:val="tx1"/>
            </w14:solidFill>
          </w14:textFill>
        </w:rPr>
      </w:pPr>
      <w:r>
        <w:rPr>
          <w:rFonts w:hint="default" w:eastAsia="Consolas" w:cs="Times New Roman"/>
          <w:b w:val="0"/>
          <w:bCs w:val="0"/>
          <w:i w:val="0"/>
          <w:caps w:val="0"/>
          <w:color w:val="000000" w:themeColor="text1"/>
          <w:spacing w:val="0"/>
          <w:sz w:val="22"/>
          <w:szCs w:val="22"/>
          <w:u w:val="none"/>
          <w:shd w:val="clear" w:fill="FFFFFF"/>
          <w:lang w:val="en-US"/>
          <w14:textFill>
            <w14:solidFill>
              <w14:schemeClr w14:val="tx1"/>
            </w14:solidFill>
          </w14:textFill>
        </w:rPr>
        <w:t>&lt;p&gt;Note that the form itself is not visible.&lt;/p&gt;</w:t>
      </w:r>
    </w:p>
    <w:p>
      <w:pPr>
        <w:pStyle w:val="12"/>
        <w:keepNext w:val="0"/>
        <w:keepLines w:val="0"/>
        <w:widowControl/>
        <w:numPr>
          <w:numId w:val="0"/>
        </w:numPr>
        <w:suppressLineNumbers w:val="0"/>
        <w:shd w:val="clear" w:fill="FFFFFF"/>
        <w:ind w:right="0" w:rightChars="0"/>
        <w:rPr>
          <w:rFonts w:hint="default" w:eastAsia="Consolas" w:cs="Times New Roman"/>
          <w:b w:val="0"/>
          <w:bCs w:val="0"/>
          <w:i w:val="0"/>
          <w:caps w:val="0"/>
          <w:color w:val="000000" w:themeColor="text1"/>
          <w:spacing w:val="0"/>
          <w:sz w:val="22"/>
          <w:szCs w:val="22"/>
          <w:u w:val="none"/>
          <w:shd w:val="clear" w:fill="FFFFFF"/>
          <w:lang w:val="en-US"/>
          <w14:textFill>
            <w14:solidFill>
              <w14:schemeClr w14:val="tx1"/>
            </w14:solidFill>
          </w14:textFill>
        </w:rPr>
      </w:pPr>
      <w:r>
        <w:rPr>
          <w:rFonts w:hint="default" w:eastAsia="Consolas" w:cs="Times New Roman"/>
          <w:b w:val="0"/>
          <w:bCs w:val="0"/>
          <w:i w:val="0"/>
          <w:caps w:val="0"/>
          <w:color w:val="000000" w:themeColor="text1"/>
          <w:spacing w:val="0"/>
          <w:sz w:val="22"/>
          <w:szCs w:val="22"/>
          <w:u w:val="none"/>
          <w:shd w:val="clear" w:fill="FFFFFF"/>
          <w:lang w:val="en-US"/>
          <w14:textFill>
            <w14:solidFill>
              <w14:schemeClr w14:val="tx1"/>
            </w14:solidFill>
          </w14:textFill>
        </w:rPr>
        <w:t>&lt;p&gt;Also note that the default width of a text input field is 20 characters.&lt;/p&gt;</w:t>
      </w:r>
    </w:p>
    <w:p>
      <w:pPr>
        <w:pStyle w:val="12"/>
        <w:keepNext w:val="0"/>
        <w:keepLines w:val="0"/>
        <w:widowControl/>
        <w:numPr>
          <w:numId w:val="0"/>
        </w:numPr>
        <w:suppressLineNumbers w:val="0"/>
        <w:shd w:val="clear" w:fill="FFFFFF"/>
        <w:ind w:left="1260" w:leftChars="0" w:right="0" w:rightChars="0" w:firstLine="420" w:firstLineChars="0"/>
        <w:rPr>
          <w:rFonts w:hint="default" w:eastAsia="Consolas" w:cs="Times New Roman"/>
          <w:b w:val="0"/>
          <w:bCs w:val="0"/>
          <w:i w:val="0"/>
          <w:caps w:val="0"/>
          <w:color w:val="000000" w:themeColor="text1"/>
          <w:spacing w:val="0"/>
          <w:sz w:val="22"/>
          <w:szCs w:val="22"/>
          <w:u w:val="none"/>
          <w:shd w:val="clear" w:fill="FFFFFF"/>
          <w:lang w:val="en-US"/>
          <w14:textFill>
            <w14:solidFill>
              <w14:schemeClr w14:val="tx1"/>
            </w14:solidFill>
          </w14:textFill>
        </w:rPr>
      </w:pPr>
      <w:r>
        <w:rPr>
          <w:rFonts w:hint="default" w:eastAsia="Consolas" w:cs="Times New Roman"/>
          <w:b w:val="0"/>
          <w:bCs w:val="0"/>
          <w:i w:val="0"/>
          <w:caps w:val="0"/>
          <w:color w:val="000000" w:themeColor="text1"/>
          <w:spacing w:val="0"/>
          <w:sz w:val="22"/>
          <w:szCs w:val="22"/>
          <w:u w:val="none"/>
          <w:shd w:val="clear" w:fill="FFFFFF"/>
          <w:lang w:val="en-US"/>
          <w14:textFill>
            <w14:solidFill>
              <w14:schemeClr w14:val="tx1"/>
            </w14:solidFill>
          </w14:textFill>
        </w:rPr>
        <w:t>&lt;/body&gt;</w:t>
      </w:r>
    </w:p>
    <w:p>
      <w:pPr>
        <w:pStyle w:val="12"/>
        <w:keepNext w:val="0"/>
        <w:keepLines w:val="0"/>
        <w:widowControl/>
        <w:numPr>
          <w:numId w:val="0"/>
        </w:numPr>
        <w:suppressLineNumbers w:val="0"/>
        <w:shd w:val="clear" w:fill="FFFFFF"/>
        <w:ind w:left="1260" w:leftChars="0" w:right="0" w:rightChars="0" w:firstLine="420" w:firstLineChars="0"/>
        <w:rPr>
          <w:rFonts w:hint="default" w:eastAsia="Consolas" w:cs="Times New Roman"/>
          <w:b w:val="0"/>
          <w:bCs w:val="0"/>
          <w:i w:val="0"/>
          <w:caps w:val="0"/>
          <w:color w:val="000000" w:themeColor="text1"/>
          <w:spacing w:val="0"/>
          <w:sz w:val="22"/>
          <w:szCs w:val="22"/>
          <w:u w:val="none"/>
          <w:shd w:val="clear" w:fill="FFFFFF"/>
          <w:lang w:val="en-US"/>
          <w14:textFill>
            <w14:solidFill>
              <w14:schemeClr w14:val="tx1"/>
            </w14:solidFill>
          </w14:textFill>
        </w:rPr>
      </w:pPr>
      <w:r>
        <w:rPr>
          <w:rFonts w:hint="default" w:eastAsia="Consolas" w:cs="Times New Roman"/>
          <w:b w:val="0"/>
          <w:bCs w:val="0"/>
          <w:i w:val="0"/>
          <w:caps w:val="0"/>
          <w:color w:val="000000" w:themeColor="text1"/>
          <w:spacing w:val="0"/>
          <w:sz w:val="22"/>
          <w:szCs w:val="22"/>
          <w:u w:val="none"/>
          <w:shd w:val="clear" w:fill="FFFFFF"/>
          <w:lang w:val="en-US"/>
          <w14:textFill>
            <w14:solidFill>
              <w14:schemeClr w14:val="tx1"/>
            </w14:solidFill>
          </w14:textFill>
        </w:rPr>
        <w:t>&lt;/html&gt;</w:t>
      </w:r>
    </w:p>
    <w:p>
      <w:pPr>
        <w:pStyle w:val="12"/>
        <w:keepNext w:val="0"/>
        <w:keepLines w:val="0"/>
        <w:widowControl/>
        <w:numPr>
          <w:ilvl w:val="0"/>
          <w:numId w:val="63"/>
        </w:numPr>
        <w:suppressLineNumbers w:val="0"/>
        <w:shd w:val="clear" w:fill="FFFFFF"/>
        <w:tabs>
          <w:tab w:val="clear" w:pos="420"/>
        </w:tabs>
        <w:ind w:left="420" w:leftChars="0" w:right="0" w:rightChars="0" w:hanging="420" w:firstLineChars="0"/>
        <w:rPr>
          <w:rFonts w:hint="default" w:eastAsia="Consolas" w:cs="Times New Roman"/>
          <w:b w:val="0"/>
          <w:bCs w:val="0"/>
          <w:i w:val="0"/>
          <w:caps w:val="0"/>
          <w:color w:val="000000" w:themeColor="text1"/>
          <w:spacing w:val="0"/>
          <w:sz w:val="22"/>
          <w:szCs w:val="22"/>
          <w:u w:val="none"/>
          <w:shd w:val="clear" w:fill="FFFFFF"/>
          <w:lang w:val="en-US"/>
          <w14:textFill>
            <w14:solidFill>
              <w14:schemeClr w14:val="tx1"/>
            </w14:solidFill>
          </w14:textFill>
        </w:rPr>
      </w:pPr>
      <w:r>
        <w:rPr>
          <w:rFonts w:hint="default" w:eastAsia="Consolas" w:cs="Times New Roman"/>
          <w:b/>
          <w:bCs/>
          <w:i w:val="0"/>
          <w:caps w:val="0"/>
          <w:color w:val="000000" w:themeColor="text1"/>
          <w:spacing w:val="0"/>
          <w:sz w:val="24"/>
          <w:szCs w:val="24"/>
          <w:u w:val="none"/>
          <w:shd w:val="clear" w:fill="FFFFFF"/>
          <w:lang w:val="en-US"/>
          <w14:textFill>
            <w14:solidFill>
              <w14:schemeClr w14:val="tx1"/>
            </w14:solidFill>
          </w14:textFill>
        </w:rPr>
        <w:t>OUTPUT:</w:t>
      </w:r>
    </w:p>
    <w:p>
      <w:pPr>
        <w:pStyle w:val="12"/>
        <w:keepNext w:val="0"/>
        <w:keepLines w:val="0"/>
        <w:widowControl/>
        <w:numPr>
          <w:numId w:val="0"/>
        </w:numPr>
        <w:suppressLineNumbers w:val="0"/>
        <w:shd w:val="clear" w:fill="FFFFFF"/>
        <w:ind w:leftChars="0" w:right="0" w:rightChars="0"/>
        <w:rPr>
          <w:rFonts w:hint="default" w:eastAsia="Consolas" w:cs="Times New Roman"/>
          <w:b w:val="0"/>
          <w:bCs w:val="0"/>
          <w:i w:val="0"/>
          <w:caps w:val="0"/>
          <w:color w:val="000000" w:themeColor="text1"/>
          <w:spacing w:val="0"/>
          <w:sz w:val="22"/>
          <w:szCs w:val="22"/>
          <w:u w:val="none"/>
          <w:shd w:val="clear" w:fill="FFFFFF"/>
          <w:lang w:val="en-US"/>
          <w14:textFill>
            <w14:solidFill>
              <w14:schemeClr w14:val="tx1"/>
            </w14:solidFill>
          </w14:textFill>
        </w:rPr>
      </w:pPr>
      <w:r>
        <w:drawing>
          <wp:inline distT="0" distB="0" distL="114300" distR="114300">
            <wp:extent cx="4361815" cy="1971675"/>
            <wp:effectExtent l="0" t="0" r="635" b="9525"/>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pic:cNvPicPr>
                      <a:picLocks noChangeAspect="1"/>
                    </pic:cNvPicPr>
                  </pic:nvPicPr>
                  <pic:blipFill>
                    <a:blip r:embed="rId11"/>
                    <a:stretch>
                      <a:fillRect/>
                    </a:stretch>
                  </pic:blipFill>
                  <pic:spPr>
                    <a:xfrm>
                      <a:off x="0" y="0"/>
                      <a:ext cx="4361815" cy="1971675"/>
                    </a:xfrm>
                    <a:prstGeom prst="rect">
                      <a:avLst/>
                    </a:prstGeom>
                    <a:noFill/>
                    <a:ln w="9525">
                      <a:noFill/>
                    </a:ln>
                  </pic:spPr>
                </pic:pic>
              </a:graphicData>
            </a:graphic>
          </wp:inline>
        </w:drawing>
      </w:r>
    </w:p>
    <w:p>
      <w:pPr>
        <w:pStyle w:val="12"/>
        <w:keepNext w:val="0"/>
        <w:keepLines w:val="0"/>
        <w:widowControl/>
        <w:numPr>
          <w:numId w:val="0"/>
        </w:numPr>
        <w:suppressLineNumbers w:val="0"/>
        <w:shd w:val="clear" w:fill="FFFFFF"/>
        <w:ind w:leftChars="0" w:right="0" w:rightChars="0"/>
        <w:rPr>
          <w:rFonts w:hint="default" w:eastAsia="Consolas" w:cs="Times New Roman"/>
          <w:b/>
          <w:bCs/>
          <w:i w:val="0"/>
          <w:caps w:val="0"/>
          <w:color w:val="000000" w:themeColor="text1"/>
          <w:spacing w:val="0"/>
          <w:sz w:val="24"/>
          <w:szCs w:val="24"/>
          <w:u w:val="single"/>
          <w:shd w:val="clear" w:fill="FFFFFF"/>
          <w:lang w:val="en-US"/>
          <w14:textFill>
            <w14:solidFill>
              <w14:schemeClr w14:val="tx1"/>
            </w14:solidFill>
          </w14:textFill>
        </w:rPr>
      </w:pPr>
      <w:r>
        <w:rPr>
          <w:rFonts w:hint="default" w:eastAsia="Consolas" w:cs="Times New Roman"/>
          <w:b/>
          <w:bCs/>
          <w:i w:val="0"/>
          <w:caps w:val="0"/>
          <w:color w:val="000000" w:themeColor="text1"/>
          <w:spacing w:val="0"/>
          <w:sz w:val="24"/>
          <w:szCs w:val="24"/>
          <w:u w:val="single"/>
          <w:shd w:val="clear" w:fill="FFFFFF"/>
          <w:lang w:val="en-US"/>
          <w14:textFill>
            <w14:solidFill>
              <w14:schemeClr w14:val="tx1"/>
            </w14:solidFill>
          </w14:textFill>
        </w:rPr>
        <w:t>Radio button and checkbox input:</w:t>
      </w:r>
    </w:p>
    <w:p>
      <w:pPr>
        <w:pStyle w:val="12"/>
        <w:keepNext w:val="0"/>
        <w:keepLines w:val="0"/>
        <w:widowControl/>
        <w:suppressLineNumbers w:val="0"/>
        <w:shd w:val="clear" w:fill="FFFFFF"/>
        <w:ind w:left="0" w:firstLine="0"/>
        <w:rPr>
          <w:rFonts w:hint="default" w:ascii="Times New Roman" w:hAnsi="Times New Roman" w:cs="Times New Roman"/>
          <w:i w:val="0"/>
          <w:caps w:val="0"/>
          <w:color w:val="000000"/>
          <w:spacing w:val="0"/>
          <w:sz w:val="24"/>
          <w:szCs w:val="24"/>
        </w:rPr>
      </w:pPr>
      <w:r>
        <w:rPr>
          <w:rStyle w:val="16"/>
          <w:rFonts w:hint="default" w:ascii="Times New Roman" w:hAnsi="Times New Roman" w:eastAsia="Consolas" w:cs="Times New Roman"/>
          <w:i w:val="0"/>
          <w:caps w:val="0"/>
          <w:color w:val="DC143C"/>
          <w:spacing w:val="0"/>
          <w:sz w:val="24"/>
          <w:szCs w:val="24"/>
          <w:bdr w:val="none" w:color="auto" w:sz="0" w:space="0"/>
          <w:shd w:val="clear" w:fill="F1F1F1"/>
        </w:rPr>
        <w:t>&lt;input type="radio"&gt;</w:t>
      </w:r>
      <w:r>
        <w:rPr>
          <w:rFonts w:hint="default" w:ascii="Times New Roman" w:hAnsi="Times New Roman" w:cs="Times New Roman"/>
          <w:i w:val="0"/>
          <w:caps w:val="0"/>
          <w:color w:val="000000"/>
          <w:spacing w:val="0"/>
          <w:sz w:val="24"/>
          <w:szCs w:val="24"/>
          <w:shd w:val="clear" w:fill="FFFFFF"/>
        </w:rPr>
        <w:t> defines a </w:t>
      </w:r>
      <w:r>
        <w:rPr>
          <w:rStyle w:val="18"/>
          <w:rFonts w:hint="default" w:ascii="Times New Roman" w:hAnsi="Times New Roman" w:cs="Times New Roman"/>
          <w:i w:val="0"/>
          <w:caps w:val="0"/>
          <w:color w:val="000000"/>
          <w:spacing w:val="0"/>
          <w:sz w:val="24"/>
          <w:szCs w:val="24"/>
          <w:shd w:val="clear" w:fill="FFFFFF"/>
        </w:rPr>
        <w:t>radio button</w:t>
      </w:r>
      <w:r>
        <w:rPr>
          <w:rFonts w:hint="default" w:ascii="Times New Roman" w:hAnsi="Times New Roman" w:cs="Times New Roman"/>
          <w:i w:val="0"/>
          <w:caps w:val="0"/>
          <w:color w:val="000000"/>
          <w:spacing w:val="0"/>
          <w:sz w:val="24"/>
          <w:szCs w:val="24"/>
          <w:shd w:val="clear" w:fill="FFFFFF"/>
        </w:rPr>
        <w:t>.</w:t>
      </w:r>
    </w:p>
    <w:p>
      <w:pPr>
        <w:pStyle w:val="12"/>
        <w:keepNext w:val="0"/>
        <w:keepLines w:val="0"/>
        <w:widowControl/>
        <w:suppressLineNumbers w:val="0"/>
        <w:shd w:val="clear" w:fill="FFFFFF"/>
        <w:ind w:left="0" w:firstLine="0"/>
        <w:rPr>
          <w:rFonts w:hint="default" w:ascii="Times New Roman" w:hAnsi="Times New Roman" w:cs="Times New Roman"/>
          <w:i w:val="0"/>
          <w:caps w:val="0"/>
          <w:color w:val="000000"/>
          <w:spacing w:val="0"/>
          <w:sz w:val="24"/>
          <w:szCs w:val="24"/>
          <w:shd w:val="clear" w:fill="FFFFFF"/>
        </w:rPr>
      </w:pPr>
      <w:r>
        <w:rPr>
          <w:rFonts w:hint="default" w:ascii="Times New Roman" w:hAnsi="Times New Roman" w:cs="Times New Roman"/>
          <w:i w:val="0"/>
          <w:caps w:val="0"/>
          <w:color w:val="000000"/>
          <w:spacing w:val="0"/>
          <w:sz w:val="24"/>
          <w:szCs w:val="24"/>
          <w:shd w:val="clear" w:fill="FFFFFF"/>
        </w:rPr>
        <w:t>Radio buttons let a user select ONE of a limited number of choices</w:t>
      </w:r>
    </w:p>
    <w:p>
      <w:pPr>
        <w:pStyle w:val="12"/>
        <w:keepNext w:val="0"/>
        <w:keepLines w:val="0"/>
        <w:widowControl/>
        <w:suppressLineNumbers w:val="0"/>
        <w:shd w:val="clear" w:fill="FFFFFF"/>
        <w:ind w:left="0" w:firstLine="0"/>
        <w:rPr>
          <w:rFonts w:hint="default" w:ascii="Times New Roman" w:hAnsi="Times New Roman" w:cs="Times New Roman"/>
          <w:i w:val="0"/>
          <w:caps w:val="0"/>
          <w:color w:val="000000"/>
          <w:spacing w:val="0"/>
          <w:sz w:val="24"/>
          <w:szCs w:val="24"/>
        </w:rPr>
      </w:pPr>
      <w:r>
        <w:rPr>
          <w:rStyle w:val="16"/>
          <w:rFonts w:hint="default" w:ascii="Times New Roman" w:hAnsi="Times New Roman" w:eastAsia="Consolas" w:cs="Times New Roman"/>
          <w:i w:val="0"/>
          <w:caps w:val="0"/>
          <w:color w:val="DC143C"/>
          <w:spacing w:val="0"/>
          <w:sz w:val="24"/>
          <w:szCs w:val="24"/>
          <w:shd w:val="clear" w:fill="F1F1F1"/>
        </w:rPr>
        <w:t>&lt;input type="</w:t>
      </w:r>
      <w:r>
        <w:rPr>
          <w:rStyle w:val="16"/>
          <w:rFonts w:hint="default" w:eastAsia="Consolas" w:cs="Times New Roman"/>
          <w:i w:val="0"/>
          <w:caps w:val="0"/>
          <w:color w:val="DC143C"/>
          <w:spacing w:val="0"/>
          <w:sz w:val="24"/>
          <w:szCs w:val="24"/>
          <w:shd w:val="clear" w:fill="F1F1F1"/>
          <w:lang w:val="en-US"/>
        </w:rPr>
        <w:t>checkbox</w:t>
      </w:r>
      <w:r>
        <w:rPr>
          <w:rStyle w:val="16"/>
          <w:rFonts w:hint="default" w:ascii="Times New Roman" w:hAnsi="Times New Roman" w:eastAsia="Consolas" w:cs="Times New Roman"/>
          <w:i w:val="0"/>
          <w:caps w:val="0"/>
          <w:color w:val="DC143C"/>
          <w:spacing w:val="0"/>
          <w:sz w:val="24"/>
          <w:szCs w:val="24"/>
          <w:shd w:val="clear" w:fill="F1F1F1"/>
        </w:rPr>
        <w:t>"&gt;</w:t>
      </w:r>
      <w:r>
        <w:rPr>
          <w:rFonts w:hint="default" w:ascii="Times New Roman" w:hAnsi="Times New Roman" w:cs="Times New Roman"/>
          <w:i w:val="0"/>
          <w:caps w:val="0"/>
          <w:color w:val="000000"/>
          <w:spacing w:val="0"/>
          <w:sz w:val="24"/>
          <w:szCs w:val="24"/>
          <w:shd w:val="clear" w:fill="FFFFFF"/>
        </w:rPr>
        <w:t> defines a </w:t>
      </w:r>
      <w:r>
        <w:rPr>
          <w:rFonts w:hint="default" w:cs="Times New Roman"/>
          <w:i w:val="0"/>
          <w:caps w:val="0"/>
          <w:color w:val="000000"/>
          <w:spacing w:val="0"/>
          <w:sz w:val="24"/>
          <w:szCs w:val="24"/>
          <w:shd w:val="clear" w:fill="FFFFFF"/>
          <w:lang w:val="en-US"/>
        </w:rPr>
        <w:t>checkbox</w:t>
      </w:r>
      <w:r>
        <w:rPr>
          <w:rStyle w:val="18"/>
          <w:rFonts w:hint="default" w:ascii="Times New Roman" w:hAnsi="Times New Roman" w:cs="Times New Roman"/>
          <w:i w:val="0"/>
          <w:caps w:val="0"/>
          <w:color w:val="000000"/>
          <w:spacing w:val="0"/>
          <w:sz w:val="24"/>
          <w:szCs w:val="24"/>
          <w:shd w:val="clear" w:fill="FFFFFF"/>
        </w:rPr>
        <w:t xml:space="preserve"> button</w:t>
      </w:r>
      <w:r>
        <w:rPr>
          <w:rFonts w:hint="default" w:ascii="Times New Roman" w:hAnsi="Times New Roman" w:cs="Times New Roman"/>
          <w:i w:val="0"/>
          <w:caps w:val="0"/>
          <w:color w:val="000000"/>
          <w:spacing w:val="0"/>
          <w:sz w:val="24"/>
          <w:szCs w:val="24"/>
          <w:shd w:val="clear" w:fill="FFFFFF"/>
        </w:rPr>
        <w:t>.</w:t>
      </w:r>
    </w:p>
    <w:p>
      <w:pPr>
        <w:pStyle w:val="12"/>
        <w:keepNext w:val="0"/>
        <w:keepLines w:val="0"/>
        <w:widowControl/>
        <w:suppressLineNumbers w:val="0"/>
        <w:shd w:val="clear" w:fill="FFFFFF"/>
        <w:ind w:left="0" w:firstLine="0"/>
        <w:rPr>
          <w:rFonts w:hint="default" w:ascii="Times New Roman" w:hAnsi="Times New Roman" w:cs="Times New Roman"/>
          <w:i w:val="0"/>
          <w:caps w:val="0"/>
          <w:color w:val="000000"/>
          <w:spacing w:val="0"/>
          <w:sz w:val="24"/>
          <w:szCs w:val="24"/>
          <w:shd w:val="clear" w:fill="FFFFFF"/>
          <w:lang w:val="en-US"/>
        </w:rPr>
      </w:pPr>
      <w:r>
        <w:rPr>
          <w:rFonts w:hint="default" w:cs="Times New Roman"/>
          <w:i w:val="0"/>
          <w:color w:val="000000"/>
          <w:spacing w:val="0"/>
          <w:sz w:val="24"/>
          <w:szCs w:val="24"/>
          <w:shd w:val="clear" w:fill="FFFFFF"/>
          <w:lang w:val="en-US"/>
        </w:rPr>
        <w:t>C</w:t>
      </w:r>
      <w:r>
        <w:rPr>
          <w:rFonts w:hint="default" w:cs="Times New Roman"/>
          <w:i w:val="0"/>
          <w:caps w:val="0"/>
          <w:color w:val="000000"/>
          <w:spacing w:val="0"/>
          <w:sz w:val="24"/>
          <w:szCs w:val="24"/>
          <w:shd w:val="clear" w:fill="FFFFFF"/>
          <w:lang w:val="en-US"/>
        </w:rPr>
        <w:t>heck box</w:t>
      </w:r>
      <w:r>
        <w:rPr>
          <w:rFonts w:hint="default" w:ascii="Times New Roman" w:hAnsi="Times New Roman" w:cs="Times New Roman"/>
          <w:i w:val="0"/>
          <w:caps w:val="0"/>
          <w:color w:val="000000"/>
          <w:spacing w:val="0"/>
          <w:sz w:val="24"/>
          <w:szCs w:val="24"/>
          <w:shd w:val="clear" w:fill="FFFFFF"/>
        </w:rPr>
        <w:t xml:space="preserve"> buttons let a user select</w:t>
      </w:r>
      <w:r>
        <w:rPr>
          <w:rFonts w:hint="default" w:cs="Times New Roman"/>
          <w:i w:val="0"/>
          <w:caps w:val="0"/>
          <w:color w:val="000000"/>
          <w:spacing w:val="0"/>
          <w:sz w:val="24"/>
          <w:szCs w:val="24"/>
          <w:shd w:val="clear" w:fill="FFFFFF"/>
          <w:lang w:val="en-US"/>
        </w:rPr>
        <w:t xml:space="preserve"> more than one choice</w:t>
      </w:r>
    </w:p>
    <w:p>
      <w:pPr>
        <w:pStyle w:val="12"/>
        <w:keepNext w:val="0"/>
        <w:keepLines w:val="0"/>
        <w:widowControl/>
        <w:suppressLineNumbers w:val="0"/>
        <w:shd w:val="clear" w:fill="FFFFFF"/>
        <w:ind w:left="0" w:firstLine="0"/>
        <w:rPr>
          <w:rFonts w:hint="default" w:ascii="Times New Roman" w:hAnsi="Times New Roman" w:cs="Times New Roman"/>
          <w:i w:val="0"/>
          <w:caps w:val="0"/>
          <w:color w:val="000000"/>
          <w:spacing w:val="0"/>
          <w:sz w:val="24"/>
          <w:szCs w:val="24"/>
          <w:shd w:val="clear" w:fill="FFFFFF"/>
        </w:rPr>
      </w:pPr>
    </w:p>
    <w:p>
      <w:pPr>
        <w:pStyle w:val="12"/>
        <w:keepNext w:val="0"/>
        <w:keepLines w:val="0"/>
        <w:widowControl/>
        <w:numPr>
          <w:ilvl w:val="0"/>
          <w:numId w:val="64"/>
        </w:numPr>
        <w:suppressLineNumbers w:val="0"/>
        <w:shd w:val="clear" w:fill="FFFFFF"/>
        <w:ind w:left="420" w:leftChars="0" w:hanging="420" w:firstLineChars="0"/>
        <w:rPr>
          <w:rFonts w:hint="default" w:ascii="Times New Roman" w:hAnsi="Times New Roman" w:cs="Times New Roman"/>
          <w:i w:val="0"/>
          <w:caps w:val="0"/>
          <w:color w:val="000000"/>
          <w:spacing w:val="0"/>
          <w:sz w:val="24"/>
          <w:szCs w:val="24"/>
          <w:shd w:val="clear" w:fill="FFFFFF"/>
        </w:rPr>
      </w:pPr>
      <w:r>
        <w:rPr>
          <w:rFonts w:hint="default" w:cs="Times New Roman"/>
          <w:b/>
          <w:bCs/>
          <w:i w:val="0"/>
          <w:caps w:val="0"/>
          <w:color w:val="000000"/>
          <w:spacing w:val="0"/>
          <w:sz w:val="24"/>
          <w:szCs w:val="24"/>
          <w:shd w:val="clear" w:fill="FFFFFF"/>
          <w:lang w:val="en-US"/>
        </w:rPr>
        <w:t>Example:</w:t>
      </w:r>
    </w:p>
    <w:p>
      <w:pPr>
        <w:pStyle w:val="12"/>
        <w:keepNext w:val="0"/>
        <w:keepLines w:val="0"/>
        <w:widowControl/>
        <w:numPr>
          <w:numId w:val="0"/>
        </w:numPr>
        <w:suppressLineNumbers w:val="0"/>
        <w:shd w:val="clear" w:fill="FFFFFF"/>
        <w:ind w:left="840" w:leftChars="0" w:right="0" w:rightChars="0" w:firstLine="420" w:firstLineChars="0"/>
        <w:rPr>
          <w:rFonts w:hint="default" w:ascii="Times New Roman" w:hAnsi="Times New Roman" w:cs="Times New Roman"/>
          <w:i w:val="0"/>
          <w:caps w:val="0"/>
          <w:color w:val="000000"/>
          <w:spacing w:val="0"/>
          <w:sz w:val="22"/>
          <w:szCs w:val="22"/>
          <w:shd w:val="clear" w:fill="FFFFFF"/>
        </w:rPr>
      </w:pPr>
      <w:r>
        <w:rPr>
          <w:rFonts w:hint="default" w:ascii="Times New Roman" w:hAnsi="Times New Roman" w:cs="Times New Roman"/>
          <w:i w:val="0"/>
          <w:caps w:val="0"/>
          <w:color w:val="000000"/>
          <w:spacing w:val="0"/>
          <w:sz w:val="22"/>
          <w:szCs w:val="22"/>
          <w:shd w:val="clear" w:fill="FFFFFF"/>
        </w:rPr>
        <w:t>&lt;!DOCTYPE html&gt;</w:t>
      </w:r>
    </w:p>
    <w:p>
      <w:pPr>
        <w:pStyle w:val="12"/>
        <w:keepNext w:val="0"/>
        <w:keepLines w:val="0"/>
        <w:widowControl/>
        <w:numPr>
          <w:numId w:val="0"/>
        </w:numPr>
        <w:suppressLineNumbers w:val="0"/>
        <w:shd w:val="clear" w:fill="FFFFFF"/>
        <w:ind w:left="840" w:leftChars="0" w:right="0" w:rightChars="0" w:firstLine="420" w:firstLineChars="0"/>
        <w:rPr>
          <w:rFonts w:hint="default" w:ascii="Times New Roman" w:hAnsi="Times New Roman" w:cs="Times New Roman"/>
          <w:i w:val="0"/>
          <w:caps w:val="0"/>
          <w:color w:val="000000"/>
          <w:spacing w:val="0"/>
          <w:sz w:val="22"/>
          <w:szCs w:val="22"/>
          <w:shd w:val="clear" w:fill="FFFFFF"/>
        </w:rPr>
      </w:pPr>
      <w:r>
        <w:rPr>
          <w:rFonts w:hint="default" w:ascii="Times New Roman" w:hAnsi="Times New Roman" w:cs="Times New Roman"/>
          <w:i w:val="0"/>
          <w:caps w:val="0"/>
          <w:color w:val="000000"/>
          <w:spacing w:val="0"/>
          <w:sz w:val="22"/>
          <w:szCs w:val="22"/>
          <w:shd w:val="clear" w:fill="FFFFFF"/>
        </w:rPr>
        <w:t>&lt;html&gt;</w:t>
      </w:r>
    </w:p>
    <w:p>
      <w:pPr>
        <w:pStyle w:val="12"/>
        <w:keepNext w:val="0"/>
        <w:keepLines w:val="0"/>
        <w:widowControl/>
        <w:numPr>
          <w:numId w:val="0"/>
        </w:numPr>
        <w:suppressLineNumbers w:val="0"/>
        <w:shd w:val="clear" w:fill="FFFFFF"/>
        <w:ind w:left="840" w:leftChars="0" w:right="0" w:rightChars="0" w:firstLine="420" w:firstLineChars="0"/>
        <w:rPr>
          <w:rFonts w:hint="default" w:ascii="Times New Roman" w:hAnsi="Times New Roman" w:cs="Times New Roman"/>
          <w:i w:val="0"/>
          <w:caps w:val="0"/>
          <w:color w:val="000000"/>
          <w:spacing w:val="0"/>
          <w:sz w:val="22"/>
          <w:szCs w:val="22"/>
          <w:shd w:val="clear" w:fill="FFFFFF"/>
        </w:rPr>
      </w:pPr>
      <w:r>
        <w:rPr>
          <w:rFonts w:hint="default" w:ascii="Times New Roman" w:hAnsi="Times New Roman" w:cs="Times New Roman"/>
          <w:i w:val="0"/>
          <w:caps w:val="0"/>
          <w:color w:val="000000"/>
          <w:spacing w:val="0"/>
          <w:sz w:val="22"/>
          <w:szCs w:val="22"/>
          <w:shd w:val="clear" w:fill="FFFFFF"/>
        </w:rPr>
        <w:t>&lt;body&gt;</w:t>
      </w:r>
    </w:p>
    <w:p>
      <w:pPr>
        <w:pStyle w:val="12"/>
        <w:keepNext w:val="0"/>
        <w:keepLines w:val="0"/>
        <w:widowControl/>
        <w:numPr>
          <w:numId w:val="0"/>
        </w:numPr>
        <w:suppressLineNumbers w:val="0"/>
        <w:shd w:val="clear" w:fill="FFFFFF"/>
        <w:ind w:left="840" w:leftChars="0" w:right="0" w:rightChars="0" w:firstLine="420" w:firstLineChars="0"/>
        <w:rPr>
          <w:rFonts w:hint="default" w:ascii="Times New Roman" w:hAnsi="Times New Roman" w:cs="Times New Roman"/>
          <w:i w:val="0"/>
          <w:caps w:val="0"/>
          <w:color w:val="000000"/>
          <w:spacing w:val="0"/>
          <w:sz w:val="22"/>
          <w:szCs w:val="22"/>
          <w:shd w:val="clear" w:fill="FFFFFF"/>
        </w:rPr>
      </w:pPr>
      <w:r>
        <w:rPr>
          <w:rFonts w:hint="default" w:ascii="Times New Roman" w:hAnsi="Times New Roman" w:cs="Times New Roman"/>
          <w:i w:val="0"/>
          <w:caps w:val="0"/>
          <w:color w:val="000000"/>
          <w:spacing w:val="0"/>
          <w:sz w:val="22"/>
          <w:szCs w:val="22"/>
          <w:shd w:val="clear" w:fill="FFFFFF"/>
        </w:rPr>
        <w:t>&lt;h2&gt;Radio Buttons&lt;/h2&gt;</w:t>
      </w:r>
    </w:p>
    <w:p>
      <w:pPr>
        <w:pStyle w:val="12"/>
        <w:keepNext w:val="0"/>
        <w:keepLines w:val="0"/>
        <w:widowControl/>
        <w:numPr>
          <w:numId w:val="0"/>
        </w:numPr>
        <w:suppressLineNumbers w:val="0"/>
        <w:shd w:val="clear" w:fill="FFFFFF"/>
        <w:ind w:left="840" w:leftChars="0" w:right="0" w:rightChars="0" w:firstLine="420" w:firstLineChars="0"/>
        <w:rPr>
          <w:rFonts w:hint="default" w:ascii="Times New Roman" w:hAnsi="Times New Roman" w:cs="Times New Roman"/>
          <w:i w:val="0"/>
          <w:caps w:val="0"/>
          <w:color w:val="000000"/>
          <w:spacing w:val="0"/>
          <w:sz w:val="22"/>
          <w:szCs w:val="22"/>
          <w:shd w:val="clear" w:fill="FFFFFF"/>
        </w:rPr>
      </w:pPr>
      <w:r>
        <w:rPr>
          <w:rFonts w:hint="default" w:ascii="Times New Roman" w:hAnsi="Times New Roman" w:cs="Times New Roman"/>
          <w:i w:val="0"/>
          <w:caps w:val="0"/>
          <w:color w:val="000000"/>
          <w:spacing w:val="0"/>
          <w:sz w:val="22"/>
          <w:szCs w:val="22"/>
          <w:shd w:val="clear" w:fill="FFFFFF"/>
        </w:rPr>
        <w:t>&lt;form&gt;</w:t>
      </w:r>
    </w:p>
    <w:p>
      <w:pPr>
        <w:pStyle w:val="12"/>
        <w:keepNext w:val="0"/>
        <w:keepLines w:val="0"/>
        <w:widowControl/>
        <w:numPr>
          <w:numId w:val="0"/>
        </w:numPr>
        <w:suppressLineNumbers w:val="0"/>
        <w:shd w:val="clear" w:fill="FFFFFF"/>
        <w:ind w:left="840" w:leftChars="0" w:right="0" w:rightChars="0" w:firstLine="420" w:firstLineChars="0"/>
        <w:rPr>
          <w:rFonts w:hint="default" w:ascii="Times New Roman" w:hAnsi="Times New Roman" w:cs="Times New Roman"/>
          <w:i w:val="0"/>
          <w:caps w:val="0"/>
          <w:color w:val="000000"/>
          <w:spacing w:val="0"/>
          <w:sz w:val="22"/>
          <w:szCs w:val="22"/>
          <w:shd w:val="clear" w:fill="FFFFFF"/>
        </w:rPr>
      </w:pPr>
      <w:r>
        <w:rPr>
          <w:rFonts w:hint="default" w:ascii="Times New Roman" w:hAnsi="Times New Roman" w:cs="Times New Roman"/>
          <w:i w:val="0"/>
          <w:caps w:val="0"/>
          <w:color w:val="000000"/>
          <w:spacing w:val="0"/>
          <w:sz w:val="22"/>
          <w:szCs w:val="22"/>
          <w:shd w:val="clear" w:fill="FFFFFF"/>
        </w:rPr>
        <w:t xml:space="preserve">  &lt;input type="radio" name="gender" value="male" &gt; Male&lt;br&gt;</w:t>
      </w:r>
    </w:p>
    <w:p>
      <w:pPr>
        <w:pStyle w:val="12"/>
        <w:keepNext w:val="0"/>
        <w:keepLines w:val="0"/>
        <w:widowControl/>
        <w:numPr>
          <w:numId w:val="0"/>
        </w:numPr>
        <w:suppressLineNumbers w:val="0"/>
        <w:shd w:val="clear" w:fill="FFFFFF"/>
        <w:ind w:left="840" w:leftChars="0" w:right="0" w:rightChars="0" w:firstLine="420" w:firstLineChars="0"/>
        <w:rPr>
          <w:rFonts w:hint="default" w:ascii="Times New Roman" w:hAnsi="Times New Roman" w:cs="Times New Roman"/>
          <w:i w:val="0"/>
          <w:caps w:val="0"/>
          <w:color w:val="000000"/>
          <w:spacing w:val="0"/>
          <w:sz w:val="22"/>
          <w:szCs w:val="22"/>
          <w:shd w:val="clear" w:fill="FFFFFF"/>
        </w:rPr>
      </w:pPr>
      <w:r>
        <w:rPr>
          <w:rFonts w:hint="default" w:ascii="Times New Roman" w:hAnsi="Times New Roman" w:cs="Times New Roman"/>
          <w:i w:val="0"/>
          <w:caps w:val="0"/>
          <w:color w:val="000000"/>
          <w:spacing w:val="0"/>
          <w:sz w:val="22"/>
          <w:szCs w:val="22"/>
          <w:shd w:val="clear" w:fill="FFFFFF"/>
        </w:rPr>
        <w:t xml:space="preserve">  &lt;input type="radio" name="gender" value="female"&gt; Female&lt;br&gt;</w:t>
      </w:r>
    </w:p>
    <w:p>
      <w:pPr>
        <w:pStyle w:val="12"/>
        <w:keepNext w:val="0"/>
        <w:keepLines w:val="0"/>
        <w:widowControl/>
        <w:numPr>
          <w:numId w:val="0"/>
        </w:numPr>
        <w:suppressLineNumbers w:val="0"/>
        <w:shd w:val="clear" w:fill="FFFFFF"/>
        <w:ind w:left="840" w:leftChars="0" w:right="0" w:rightChars="0" w:firstLine="420" w:firstLineChars="0"/>
        <w:rPr>
          <w:rFonts w:hint="default" w:ascii="Times New Roman" w:hAnsi="Times New Roman" w:cs="Times New Roman"/>
          <w:i w:val="0"/>
          <w:caps w:val="0"/>
          <w:color w:val="000000"/>
          <w:spacing w:val="0"/>
          <w:sz w:val="22"/>
          <w:szCs w:val="22"/>
          <w:shd w:val="clear" w:fill="FFFFFF"/>
        </w:rPr>
      </w:pPr>
      <w:r>
        <w:rPr>
          <w:rFonts w:hint="default" w:ascii="Times New Roman" w:hAnsi="Times New Roman" w:cs="Times New Roman"/>
          <w:i w:val="0"/>
          <w:caps w:val="0"/>
          <w:color w:val="000000"/>
          <w:spacing w:val="0"/>
          <w:sz w:val="22"/>
          <w:szCs w:val="22"/>
          <w:shd w:val="clear" w:fill="FFFFFF"/>
        </w:rPr>
        <w:t xml:space="preserve">  &lt;input type="radio" name="gender" value="other"&gt; Other  </w:t>
      </w:r>
    </w:p>
    <w:p>
      <w:pPr>
        <w:pStyle w:val="12"/>
        <w:keepNext w:val="0"/>
        <w:keepLines w:val="0"/>
        <w:widowControl/>
        <w:numPr>
          <w:numId w:val="0"/>
        </w:numPr>
        <w:suppressLineNumbers w:val="0"/>
        <w:shd w:val="clear" w:fill="FFFFFF"/>
        <w:ind w:left="840" w:leftChars="0" w:right="0" w:rightChars="0" w:firstLine="420" w:firstLineChars="0"/>
        <w:rPr>
          <w:rFonts w:hint="default" w:ascii="Times New Roman" w:hAnsi="Times New Roman" w:cs="Times New Roman"/>
          <w:i w:val="0"/>
          <w:caps w:val="0"/>
          <w:color w:val="000000"/>
          <w:spacing w:val="0"/>
          <w:sz w:val="22"/>
          <w:szCs w:val="22"/>
          <w:shd w:val="clear" w:fill="FFFFFF"/>
        </w:rPr>
      </w:pPr>
      <w:r>
        <w:rPr>
          <w:rFonts w:hint="default" w:ascii="Times New Roman" w:hAnsi="Times New Roman" w:cs="Times New Roman"/>
          <w:i w:val="0"/>
          <w:caps w:val="0"/>
          <w:color w:val="000000"/>
          <w:spacing w:val="0"/>
          <w:sz w:val="22"/>
          <w:szCs w:val="22"/>
          <w:shd w:val="clear" w:fill="FFFFFF"/>
        </w:rPr>
        <w:t xml:space="preserve">&lt;/form&gt; </w:t>
      </w:r>
    </w:p>
    <w:p>
      <w:pPr>
        <w:pStyle w:val="12"/>
        <w:keepNext w:val="0"/>
        <w:keepLines w:val="0"/>
        <w:widowControl/>
        <w:numPr>
          <w:numId w:val="0"/>
        </w:numPr>
        <w:suppressLineNumbers w:val="0"/>
        <w:shd w:val="clear" w:fill="FFFFFF"/>
        <w:ind w:left="840" w:leftChars="0" w:right="0" w:rightChars="0" w:firstLine="420" w:firstLineChars="0"/>
        <w:rPr>
          <w:rFonts w:hint="default" w:ascii="Times New Roman" w:hAnsi="Times New Roman" w:cs="Times New Roman"/>
          <w:i w:val="0"/>
          <w:caps w:val="0"/>
          <w:color w:val="000000"/>
          <w:spacing w:val="0"/>
          <w:sz w:val="22"/>
          <w:szCs w:val="22"/>
          <w:shd w:val="clear" w:fill="FFFFFF"/>
        </w:rPr>
      </w:pPr>
      <w:r>
        <w:rPr>
          <w:rFonts w:hint="default" w:ascii="Times New Roman" w:hAnsi="Times New Roman" w:cs="Times New Roman"/>
          <w:i w:val="0"/>
          <w:caps w:val="0"/>
          <w:color w:val="000000"/>
          <w:spacing w:val="0"/>
          <w:sz w:val="22"/>
          <w:szCs w:val="22"/>
          <w:shd w:val="clear" w:fill="FFFFFF"/>
        </w:rPr>
        <w:t>&lt;/body&gt;</w:t>
      </w:r>
    </w:p>
    <w:p>
      <w:pPr>
        <w:pStyle w:val="12"/>
        <w:keepNext w:val="0"/>
        <w:keepLines w:val="0"/>
        <w:widowControl/>
        <w:numPr>
          <w:numId w:val="0"/>
        </w:numPr>
        <w:suppressLineNumbers w:val="0"/>
        <w:shd w:val="clear" w:fill="FFFFFF"/>
        <w:ind w:left="840" w:leftChars="0" w:right="0" w:rightChars="0" w:firstLine="420" w:firstLineChars="0"/>
        <w:rPr>
          <w:rFonts w:hint="default" w:ascii="Times New Roman" w:hAnsi="Times New Roman" w:cs="Times New Roman"/>
          <w:i w:val="0"/>
          <w:caps w:val="0"/>
          <w:color w:val="000000"/>
          <w:spacing w:val="0"/>
          <w:sz w:val="22"/>
          <w:szCs w:val="22"/>
          <w:shd w:val="clear" w:fill="FFFFFF"/>
        </w:rPr>
      </w:pPr>
      <w:r>
        <w:rPr>
          <w:rFonts w:hint="default" w:ascii="Times New Roman" w:hAnsi="Times New Roman" w:cs="Times New Roman"/>
          <w:i w:val="0"/>
          <w:caps w:val="0"/>
          <w:color w:val="000000"/>
          <w:spacing w:val="0"/>
          <w:sz w:val="22"/>
          <w:szCs w:val="22"/>
          <w:shd w:val="clear" w:fill="FFFFFF"/>
        </w:rPr>
        <w:t>&lt;/html&gt;</w:t>
      </w:r>
    </w:p>
    <w:p>
      <w:pPr>
        <w:pStyle w:val="12"/>
        <w:keepNext w:val="0"/>
        <w:keepLines w:val="0"/>
        <w:widowControl/>
        <w:numPr>
          <w:ilvl w:val="0"/>
          <w:numId w:val="65"/>
        </w:numPr>
        <w:suppressLineNumbers w:val="0"/>
        <w:shd w:val="clear" w:fill="FFFFFF"/>
        <w:tabs>
          <w:tab w:val="clear" w:pos="420"/>
        </w:tabs>
        <w:ind w:left="420" w:leftChars="0" w:right="0" w:rightChars="0" w:hanging="420" w:firstLineChars="0"/>
        <w:rPr>
          <w:rFonts w:hint="default" w:ascii="Times New Roman" w:hAnsi="Times New Roman" w:cs="Times New Roman"/>
          <w:i w:val="0"/>
          <w:caps w:val="0"/>
          <w:color w:val="000000"/>
          <w:spacing w:val="0"/>
          <w:sz w:val="22"/>
          <w:szCs w:val="22"/>
          <w:shd w:val="clear" w:fill="FFFFFF"/>
        </w:rPr>
      </w:pPr>
      <w:r>
        <w:rPr>
          <w:rFonts w:hint="default" w:cs="Times New Roman"/>
          <w:b/>
          <w:bCs/>
          <w:i w:val="0"/>
          <w:caps w:val="0"/>
          <w:color w:val="000000"/>
          <w:spacing w:val="0"/>
          <w:sz w:val="24"/>
          <w:szCs w:val="24"/>
          <w:shd w:val="clear" w:fill="FFFFFF"/>
          <w:lang w:val="en-US"/>
        </w:rPr>
        <w:t>OUTPUT:</w:t>
      </w:r>
    </w:p>
    <w:p>
      <w:pPr>
        <w:pStyle w:val="12"/>
        <w:keepNext w:val="0"/>
        <w:keepLines w:val="0"/>
        <w:widowControl/>
        <w:numPr>
          <w:numId w:val="0"/>
        </w:numPr>
        <w:suppressLineNumbers w:val="0"/>
        <w:shd w:val="clear" w:fill="FFFFFF"/>
        <w:ind w:leftChars="0" w:right="0" w:rightChars="0"/>
        <w:rPr>
          <w:rFonts w:hint="default" w:ascii="Times New Roman" w:hAnsi="Times New Roman" w:cs="Times New Roman"/>
          <w:i w:val="0"/>
          <w:caps w:val="0"/>
          <w:color w:val="000000"/>
          <w:spacing w:val="0"/>
          <w:sz w:val="22"/>
          <w:szCs w:val="22"/>
          <w:shd w:val="clear" w:fill="FFFFFF"/>
        </w:rPr>
      </w:pPr>
      <w:r>
        <w:drawing>
          <wp:inline distT="0" distB="0" distL="114300" distR="114300">
            <wp:extent cx="1626870" cy="1133475"/>
            <wp:effectExtent l="0" t="0" r="11430" b="9525"/>
            <wp:docPr id="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pic:cNvPicPr>
                      <a:picLocks noChangeAspect="1"/>
                    </pic:cNvPicPr>
                  </pic:nvPicPr>
                  <pic:blipFill>
                    <a:blip r:embed="rId12"/>
                    <a:stretch>
                      <a:fillRect/>
                    </a:stretch>
                  </pic:blipFill>
                  <pic:spPr>
                    <a:xfrm>
                      <a:off x="0" y="0"/>
                      <a:ext cx="1626870" cy="1133475"/>
                    </a:xfrm>
                    <a:prstGeom prst="rect">
                      <a:avLst/>
                    </a:prstGeom>
                    <a:noFill/>
                    <a:ln w="9525">
                      <a:noFill/>
                    </a:ln>
                  </pic:spPr>
                </pic:pic>
              </a:graphicData>
            </a:graphic>
          </wp:inline>
        </w:drawing>
      </w:r>
    </w:p>
    <w:p>
      <w:pPr>
        <w:pStyle w:val="12"/>
        <w:keepNext w:val="0"/>
        <w:keepLines w:val="0"/>
        <w:widowControl/>
        <w:numPr>
          <w:numId w:val="0"/>
        </w:numPr>
        <w:suppressLineNumbers w:val="0"/>
        <w:shd w:val="clear" w:fill="FFFFFF"/>
        <w:ind w:leftChars="0" w:right="0" w:rightChars="0"/>
        <w:rPr>
          <w:rFonts w:hint="default" w:cs="Times New Roman"/>
          <w:b/>
          <w:bCs/>
          <w:i w:val="0"/>
          <w:caps w:val="0"/>
          <w:color w:val="000000"/>
          <w:spacing w:val="0"/>
          <w:sz w:val="24"/>
          <w:szCs w:val="24"/>
          <w:u w:val="single"/>
          <w:shd w:val="clear" w:fill="FFFFFF"/>
          <w:lang w:val="en-US"/>
        </w:rPr>
      </w:pPr>
      <w:r>
        <w:rPr>
          <w:rFonts w:hint="default" w:cs="Times New Roman"/>
          <w:b/>
          <w:bCs/>
          <w:i w:val="0"/>
          <w:caps w:val="0"/>
          <w:color w:val="000000"/>
          <w:spacing w:val="0"/>
          <w:sz w:val="24"/>
          <w:szCs w:val="24"/>
          <w:u w:val="single"/>
          <w:shd w:val="clear" w:fill="FFFFFF"/>
          <w:lang w:val="en-US"/>
        </w:rPr>
        <w:t>Submit and reset button:</w:t>
      </w:r>
    </w:p>
    <w:p>
      <w:pPr>
        <w:pStyle w:val="12"/>
        <w:keepNext w:val="0"/>
        <w:keepLines w:val="0"/>
        <w:widowControl/>
        <w:suppressLineNumbers w:val="0"/>
        <w:shd w:val="clear" w:fill="FFFFFF"/>
        <w:ind w:left="0" w:firstLine="0"/>
        <w:rPr>
          <w:rFonts w:hint="default" w:ascii="Times New Roman" w:hAnsi="Times New Roman" w:cs="Times New Roman"/>
          <w:i w:val="0"/>
          <w:caps w:val="0"/>
          <w:color w:val="000000"/>
          <w:spacing w:val="0"/>
          <w:sz w:val="24"/>
          <w:szCs w:val="24"/>
        </w:rPr>
      </w:pPr>
      <w:r>
        <w:rPr>
          <w:rStyle w:val="16"/>
          <w:rFonts w:hint="default" w:ascii="Times New Roman" w:hAnsi="Times New Roman" w:eastAsia="Consolas" w:cs="Times New Roman"/>
          <w:i w:val="0"/>
          <w:caps w:val="0"/>
          <w:color w:val="DC143C"/>
          <w:spacing w:val="0"/>
          <w:sz w:val="24"/>
          <w:szCs w:val="24"/>
          <w:bdr w:val="none" w:color="auto" w:sz="0" w:space="0"/>
          <w:shd w:val="clear" w:fill="F1F1F1"/>
        </w:rPr>
        <w:t>&lt;input type="submit"&gt;</w:t>
      </w:r>
      <w:r>
        <w:rPr>
          <w:rFonts w:hint="default" w:ascii="Times New Roman" w:hAnsi="Times New Roman" w:cs="Times New Roman"/>
          <w:i w:val="0"/>
          <w:caps w:val="0"/>
          <w:color w:val="000000"/>
          <w:spacing w:val="0"/>
          <w:sz w:val="24"/>
          <w:szCs w:val="24"/>
          <w:shd w:val="clear" w:fill="FFFFFF"/>
        </w:rPr>
        <w:t> defines a button for </w:t>
      </w:r>
      <w:r>
        <w:rPr>
          <w:rStyle w:val="18"/>
          <w:rFonts w:hint="default" w:ascii="Times New Roman" w:hAnsi="Times New Roman" w:cs="Times New Roman"/>
          <w:i w:val="0"/>
          <w:caps w:val="0"/>
          <w:color w:val="000000"/>
          <w:spacing w:val="0"/>
          <w:sz w:val="24"/>
          <w:szCs w:val="24"/>
          <w:shd w:val="clear" w:fill="FFFFFF"/>
        </w:rPr>
        <w:t>submitting</w:t>
      </w:r>
      <w:r>
        <w:rPr>
          <w:rFonts w:hint="default" w:ascii="Times New Roman" w:hAnsi="Times New Roman" w:cs="Times New Roman"/>
          <w:i w:val="0"/>
          <w:caps w:val="0"/>
          <w:color w:val="000000"/>
          <w:spacing w:val="0"/>
          <w:sz w:val="24"/>
          <w:szCs w:val="24"/>
          <w:shd w:val="clear" w:fill="FFFFFF"/>
        </w:rPr>
        <w:t> the form data to a </w:t>
      </w:r>
      <w:r>
        <w:rPr>
          <w:rStyle w:val="18"/>
          <w:rFonts w:hint="default" w:ascii="Times New Roman" w:hAnsi="Times New Roman" w:cs="Times New Roman"/>
          <w:i w:val="0"/>
          <w:caps w:val="0"/>
          <w:color w:val="000000"/>
          <w:spacing w:val="0"/>
          <w:sz w:val="24"/>
          <w:szCs w:val="24"/>
          <w:shd w:val="clear" w:fill="FFFFFF"/>
        </w:rPr>
        <w:t>form-handler</w:t>
      </w:r>
      <w:r>
        <w:rPr>
          <w:rFonts w:hint="default" w:ascii="Times New Roman" w:hAnsi="Times New Roman" w:cs="Times New Roman"/>
          <w:i w:val="0"/>
          <w:caps w:val="0"/>
          <w:color w:val="000000"/>
          <w:spacing w:val="0"/>
          <w:sz w:val="24"/>
          <w:szCs w:val="24"/>
          <w:shd w:val="clear" w:fill="FFFFFF"/>
        </w:rPr>
        <w:t>.</w:t>
      </w:r>
    </w:p>
    <w:p>
      <w:pPr>
        <w:pStyle w:val="12"/>
        <w:keepNext w:val="0"/>
        <w:keepLines w:val="0"/>
        <w:widowControl/>
        <w:suppressLineNumbers w:val="0"/>
        <w:shd w:val="clear" w:fill="FFFFFF"/>
        <w:ind w:left="0" w:firstLine="0"/>
        <w:rPr>
          <w:rFonts w:hint="default" w:ascii="Times New Roman" w:hAnsi="Times New Roman" w:cs="Times New Roman"/>
          <w:i w:val="0"/>
          <w:caps w:val="0"/>
          <w:color w:val="000000"/>
          <w:spacing w:val="0"/>
          <w:sz w:val="24"/>
          <w:szCs w:val="24"/>
        </w:rPr>
      </w:pPr>
      <w:r>
        <w:rPr>
          <w:rFonts w:hint="default" w:ascii="Times New Roman" w:hAnsi="Times New Roman" w:cs="Times New Roman"/>
          <w:i w:val="0"/>
          <w:caps w:val="0"/>
          <w:color w:val="000000"/>
          <w:spacing w:val="0"/>
          <w:sz w:val="24"/>
          <w:szCs w:val="24"/>
          <w:shd w:val="clear" w:fill="FFFFFF"/>
        </w:rPr>
        <w:t>The form-handler is typically a server page with a script for processing input data.</w:t>
      </w:r>
    </w:p>
    <w:p>
      <w:pPr>
        <w:pStyle w:val="12"/>
        <w:keepNext w:val="0"/>
        <w:keepLines w:val="0"/>
        <w:widowControl/>
        <w:suppressLineNumbers w:val="0"/>
        <w:shd w:val="clear" w:fill="FFFFFF"/>
        <w:ind w:left="0" w:firstLine="0"/>
        <w:rPr>
          <w:rFonts w:hint="default" w:ascii="Times New Roman" w:hAnsi="Times New Roman" w:cs="Times New Roman"/>
          <w:i w:val="0"/>
          <w:caps w:val="0"/>
          <w:color w:val="000000"/>
          <w:spacing w:val="0"/>
          <w:sz w:val="24"/>
          <w:szCs w:val="24"/>
          <w:shd w:val="clear" w:fill="FFFFFF"/>
        </w:rPr>
      </w:pPr>
      <w:r>
        <w:rPr>
          <w:rFonts w:hint="default" w:ascii="Times New Roman" w:hAnsi="Times New Roman" w:cs="Times New Roman"/>
          <w:i w:val="0"/>
          <w:caps w:val="0"/>
          <w:color w:val="000000"/>
          <w:spacing w:val="0"/>
          <w:sz w:val="24"/>
          <w:szCs w:val="24"/>
          <w:shd w:val="clear" w:fill="FFFFFF"/>
        </w:rPr>
        <w:t>The form-handler is specified in the form's </w:t>
      </w:r>
      <w:r>
        <w:rPr>
          <w:rStyle w:val="18"/>
          <w:rFonts w:hint="default" w:ascii="Times New Roman" w:hAnsi="Times New Roman" w:cs="Times New Roman"/>
          <w:i w:val="0"/>
          <w:caps w:val="0"/>
          <w:color w:val="000000"/>
          <w:spacing w:val="0"/>
          <w:sz w:val="24"/>
          <w:szCs w:val="24"/>
          <w:shd w:val="clear" w:fill="FFFFFF"/>
        </w:rPr>
        <w:t>action</w:t>
      </w:r>
      <w:r>
        <w:rPr>
          <w:rFonts w:hint="default" w:ascii="Times New Roman" w:hAnsi="Times New Roman" w:cs="Times New Roman"/>
          <w:i w:val="0"/>
          <w:caps w:val="0"/>
          <w:color w:val="000000"/>
          <w:spacing w:val="0"/>
          <w:sz w:val="24"/>
          <w:szCs w:val="24"/>
          <w:shd w:val="clear" w:fill="FFFFFF"/>
        </w:rPr>
        <w:t> attribute</w:t>
      </w:r>
    </w:p>
    <w:p>
      <w:pPr>
        <w:pStyle w:val="12"/>
        <w:keepNext w:val="0"/>
        <w:keepLines w:val="0"/>
        <w:widowControl/>
        <w:suppressLineNumbers w:val="0"/>
        <w:shd w:val="clear" w:fill="FFFFFF"/>
        <w:ind w:left="0" w:firstLine="0"/>
        <w:rPr>
          <w:rFonts w:hint="default" w:ascii="Times New Roman" w:hAnsi="Times New Roman" w:cs="Times New Roman"/>
          <w:i w:val="0"/>
          <w:caps w:val="0"/>
          <w:color w:val="000000"/>
          <w:spacing w:val="0"/>
          <w:sz w:val="24"/>
          <w:szCs w:val="24"/>
          <w:shd w:val="clear" w:fill="FFFFFF"/>
        </w:rPr>
      </w:pPr>
      <w:r>
        <w:rPr>
          <w:rStyle w:val="16"/>
          <w:rFonts w:hint="default" w:ascii="Times New Roman" w:hAnsi="Times New Roman" w:eastAsia="Consolas" w:cs="Times New Roman"/>
          <w:i w:val="0"/>
          <w:caps w:val="0"/>
          <w:color w:val="DC143C"/>
          <w:spacing w:val="0"/>
          <w:sz w:val="24"/>
          <w:szCs w:val="24"/>
          <w:bdr w:val="none" w:color="auto" w:sz="0" w:space="0"/>
          <w:shd w:val="clear" w:fill="F1F1F1"/>
        </w:rPr>
        <w:t>&lt;input type="reset"&gt;</w:t>
      </w:r>
      <w:r>
        <w:rPr>
          <w:rFonts w:hint="default" w:ascii="Times New Roman" w:hAnsi="Times New Roman" w:eastAsia="SimSun" w:cs="Times New Roman"/>
          <w:i w:val="0"/>
          <w:caps w:val="0"/>
          <w:color w:val="000000"/>
          <w:spacing w:val="0"/>
          <w:sz w:val="24"/>
          <w:szCs w:val="24"/>
          <w:shd w:val="clear" w:fill="FFFFFF"/>
        </w:rPr>
        <w:t> defines a </w:t>
      </w:r>
      <w:r>
        <w:rPr>
          <w:rStyle w:val="18"/>
          <w:rFonts w:hint="default" w:ascii="Times New Roman" w:hAnsi="Times New Roman" w:eastAsia="SimSun" w:cs="Times New Roman"/>
          <w:i w:val="0"/>
          <w:caps w:val="0"/>
          <w:color w:val="000000"/>
          <w:spacing w:val="0"/>
          <w:sz w:val="24"/>
          <w:szCs w:val="24"/>
          <w:shd w:val="clear" w:fill="FFFFFF"/>
        </w:rPr>
        <w:t>reset button</w:t>
      </w:r>
      <w:r>
        <w:rPr>
          <w:rFonts w:hint="default" w:ascii="Times New Roman" w:hAnsi="Times New Roman" w:eastAsia="SimSun" w:cs="Times New Roman"/>
          <w:i w:val="0"/>
          <w:caps w:val="0"/>
          <w:color w:val="000000"/>
          <w:spacing w:val="0"/>
          <w:sz w:val="24"/>
          <w:szCs w:val="24"/>
          <w:shd w:val="clear" w:fill="FFFFFF"/>
        </w:rPr>
        <w:t> that will reset all form values to their default values</w:t>
      </w:r>
    </w:p>
    <w:p>
      <w:pPr>
        <w:pStyle w:val="12"/>
        <w:keepNext w:val="0"/>
        <w:keepLines w:val="0"/>
        <w:widowControl/>
        <w:numPr>
          <w:ilvl w:val="0"/>
          <w:numId w:val="66"/>
        </w:numPr>
        <w:suppressLineNumbers w:val="0"/>
        <w:shd w:val="clear" w:fill="FFFFFF"/>
        <w:ind w:left="420" w:leftChars="0" w:hanging="420" w:firstLineChars="0"/>
        <w:rPr>
          <w:rFonts w:hint="default" w:ascii="Times New Roman" w:hAnsi="Times New Roman" w:cs="Times New Roman"/>
          <w:i w:val="0"/>
          <w:caps w:val="0"/>
          <w:color w:val="000000"/>
          <w:spacing w:val="0"/>
          <w:sz w:val="24"/>
          <w:szCs w:val="24"/>
          <w:shd w:val="clear" w:fill="FFFFFF"/>
        </w:rPr>
      </w:pPr>
      <w:r>
        <w:rPr>
          <w:rFonts w:hint="default" w:cs="Times New Roman"/>
          <w:b/>
          <w:bCs/>
          <w:i w:val="0"/>
          <w:caps w:val="0"/>
          <w:color w:val="000000"/>
          <w:spacing w:val="0"/>
          <w:sz w:val="24"/>
          <w:szCs w:val="24"/>
          <w:shd w:val="clear" w:fill="FFFFFF"/>
          <w:lang w:val="en-US"/>
        </w:rPr>
        <w:t>Example:</w:t>
      </w:r>
    </w:p>
    <w:p>
      <w:pPr>
        <w:pStyle w:val="12"/>
        <w:keepNext w:val="0"/>
        <w:keepLines w:val="0"/>
        <w:widowControl/>
        <w:numPr>
          <w:numId w:val="0"/>
        </w:numPr>
        <w:suppressLineNumbers w:val="0"/>
        <w:shd w:val="clear" w:fill="FFFFFF"/>
        <w:ind w:leftChars="0" w:right="0" w:rightChars="0"/>
        <w:rPr>
          <w:rFonts w:hint="default" w:ascii="Times New Roman" w:hAnsi="Times New Roman" w:cs="Times New Roman"/>
          <w:i w:val="0"/>
          <w:caps w:val="0"/>
          <w:color w:val="000000"/>
          <w:spacing w:val="0"/>
          <w:sz w:val="22"/>
          <w:szCs w:val="22"/>
          <w:shd w:val="clear" w:fill="FFFFFF"/>
        </w:rPr>
      </w:pPr>
      <w:r>
        <w:rPr>
          <w:rFonts w:hint="default" w:ascii="Times New Roman" w:hAnsi="Times New Roman" w:cs="Times New Roman"/>
          <w:i w:val="0"/>
          <w:caps w:val="0"/>
          <w:color w:val="000000"/>
          <w:spacing w:val="0"/>
          <w:sz w:val="22"/>
          <w:szCs w:val="22"/>
          <w:shd w:val="clear" w:fill="FFFFFF"/>
        </w:rPr>
        <w:t>&lt;!DOCTYPE html&gt;</w:t>
      </w:r>
    </w:p>
    <w:p>
      <w:pPr>
        <w:pStyle w:val="12"/>
        <w:keepNext w:val="0"/>
        <w:keepLines w:val="0"/>
        <w:widowControl/>
        <w:numPr>
          <w:numId w:val="0"/>
        </w:numPr>
        <w:suppressLineNumbers w:val="0"/>
        <w:shd w:val="clear" w:fill="FFFFFF"/>
        <w:ind w:leftChars="0" w:right="0" w:rightChars="0"/>
        <w:rPr>
          <w:rFonts w:hint="default" w:ascii="Times New Roman" w:hAnsi="Times New Roman" w:cs="Times New Roman"/>
          <w:i w:val="0"/>
          <w:caps w:val="0"/>
          <w:color w:val="000000"/>
          <w:spacing w:val="0"/>
          <w:sz w:val="22"/>
          <w:szCs w:val="22"/>
          <w:shd w:val="clear" w:fill="FFFFFF"/>
        </w:rPr>
      </w:pPr>
      <w:r>
        <w:rPr>
          <w:rFonts w:hint="default" w:ascii="Times New Roman" w:hAnsi="Times New Roman" w:cs="Times New Roman"/>
          <w:i w:val="0"/>
          <w:caps w:val="0"/>
          <w:color w:val="000000"/>
          <w:spacing w:val="0"/>
          <w:sz w:val="22"/>
          <w:szCs w:val="22"/>
          <w:shd w:val="clear" w:fill="FFFFFF"/>
        </w:rPr>
        <w:t>&lt;html&gt;</w:t>
      </w:r>
    </w:p>
    <w:p>
      <w:pPr>
        <w:pStyle w:val="12"/>
        <w:keepNext w:val="0"/>
        <w:keepLines w:val="0"/>
        <w:widowControl/>
        <w:numPr>
          <w:numId w:val="0"/>
        </w:numPr>
        <w:suppressLineNumbers w:val="0"/>
        <w:shd w:val="clear" w:fill="FFFFFF"/>
        <w:ind w:leftChars="0" w:right="0" w:rightChars="0"/>
        <w:rPr>
          <w:rFonts w:hint="default" w:ascii="Times New Roman" w:hAnsi="Times New Roman" w:cs="Times New Roman"/>
          <w:i w:val="0"/>
          <w:caps w:val="0"/>
          <w:color w:val="000000"/>
          <w:spacing w:val="0"/>
          <w:sz w:val="22"/>
          <w:szCs w:val="22"/>
          <w:shd w:val="clear" w:fill="FFFFFF"/>
        </w:rPr>
      </w:pPr>
      <w:r>
        <w:rPr>
          <w:rFonts w:hint="default" w:ascii="Times New Roman" w:hAnsi="Times New Roman" w:cs="Times New Roman"/>
          <w:i w:val="0"/>
          <w:caps w:val="0"/>
          <w:color w:val="000000"/>
          <w:spacing w:val="0"/>
          <w:sz w:val="22"/>
          <w:szCs w:val="22"/>
          <w:shd w:val="clear" w:fill="FFFFFF"/>
        </w:rPr>
        <w:t>&lt;body&gt;</w:t>
      </w:r>
    </w:p>
    <w:p>
      <w:pPr>
        <w:pStyle w:val="12"/>
        <w:keepNext w:val="0"/>
        <w:keepLines w:val="0"/>
        <w:widowControl/>
        <w:numPr>
          <w:numId w:val="0"/>
        </w:numPr>
        <w:suppressLineNumbers w:val="0"/>
        <w:shd w:val="clear" w:fill="FFFFFF"/>
        <w:ind w:leftChars="0" w:right="0" w:rightChars="0"/>
        <w:rPr>
          <w:rFonts w:hint="default" w:ascii="Times New Roman" w:hAnsi="Times New Roman" w:cs="Times New Roman"/>
          <w:i w:val="0"/>
          <w:caps w:val="0"/>
          <w:color w:val="000000"/>
          <w:spacing w:val="0"/>
          <w:sz w:val="22"/>
          <w:szCs w:val="22"/>
          <w:shd w:val="clear" w:fill="FFFFFF"/>
        </w:rPr>
      </w:pPr>
      <w:r>
        <w:rPr>
          <w:rFonts w:hint="default" w:ascii="Times New Roman" w:hAnsi="Times New Roman" w:cs="Times New Roman"/>
          <w:i w:val="0"/>
          <w:caps w:val="0"/>
          <w:color w:val="000000"/>
          <w:spacing w:val="0"/>
          <w:sz w:val="22"/>
          <w:szCs w:val="22"/>
          <w:shd w:val="clear" w:fill="FFFFFF"/>
        </w:rPr>
        <w:t>&lt;h2&gt;Reset Button&lt;/h2&gt;</w:t>
      </w:r>
    </w:p>
    <w:p>
      <w:pPr>
        <w:pStyle w:val="12"/>
        <w:keepNext w:val="0"/>
        <w:keepLines w:val="0"/>
        <w:widowControl/>
        <w:numPr>
          <w:numId w:val="0"/>
        </w:numPr>
        <w:suppressLineNumbers w:val="0"/>
        <w:shd w:val="clear" w:fill="FFFFFF"/>
        <w:ind w:leftChars="0" w:right="0" w:rightChars="0"/>
        <w:rPr>
          <w:rFonts w:hint="default" w:ascii="Times New Roman" w:hAnsi="Times New Roman" w:cs="Times New Roman"/>
          <w:i w:val="0"/>
          <w:caps w:val="0"/>
          <w:color w:val="000000"/>
          <w:spacing w:val="0"/>
          <w:sz w:val="22"/>
          <w:szCs w:val="22"/>
          <w:shd w:val="clear" w:fill="FFFFFF"/>
        </w:rPr>
      </w:pPr>
      <w:r>
        <w:rPr>
          <w:rFonts w:hint="default" w:ascii="Times New Roman" w:hAnsi="Times New Roman" w:cs="Times New Roman"/>
          <w:i w:val="0"/>
          <w:caps w:val="0"/>
          <w:color w:val="000000"/>
          <w:spacing w:val="0"/>
          <w:sz w:val="22"/>
          <w:szCs w:val="22"/>
          <w:shd w:val="clear" w:fill="FFFFFF"/>
        </w:rPr>
        <w:t>&lt;p&gt;The &lt;strong&gt;input type="reset"&lt;/strong&gt; defines a reset button that will reset all</w:t>
      </w:r>
      <w:r>
        <w:rPr>
          <w:rFonts w:hint="default" w:cs="Times New Roman"/>
          <w:i w:val="0"/>
          <w:caps w:val="0"/>
          <w:color w:val="000000"/>
          <w:spacing w:val="0"/>
          <w:sz w:val="22"/>
          <w:szCs w:val="22"/>
          <w:shd w:val="clear" w:fill="FFFFFF"/>
          <w:lang w:val="en-US"/>
        </w:rPr>
        <w:t xml:space="preserve"> </w:t>
      </w:r>
      <w:r>
        <w:rPr>
          <w:rFonts w:hint="default" w:ascii="Times New Roman" w:hAnsi="Times New Roman" w:cs="Times New Roman"/>
          <w:i w:val="0"/>
          <w:caps w:val="0"/>
          <w:color w:val="000000"/>
          <w:spacing w:val="0"/>
          <w:sz w:val="22"/>
          <w:szCs w:val="22"/>
          <w:shd w:val="clear" w:fill="FFFFFF"/>
        </w:rPr>
        <w:t>form values to their default values:&lt;/p&gt;</w:t>
      </w:r>
    </w:p>
    <w:p>
      <w:pPr>
        <w:pStyle w:val="12"/>
        <w:keepNext w:val="0"/>
        <w:keepLines w:val="0"/>
        <w:widowControl/>
        <w:numPr>
          <w:numId w:val="0"/>
        </w:numPr>
        <w:suppressLineNumbers w:val="0"/>
        <w:shd w:val="clear" w:fill="FFFFFF"/>
        <w:ind w:leftChars="0" w:right="0" w:rightChars="0"/>
        <w:rPr>
          <w:rFonts w:hint="default" w:ascii="Times New Roman" w:hAnsi="Times New Roman" w:cs="Times New Roman"/>
          <w:i w:val="0"/>
          <w:caps w:val="0"/>
          <w:color w:val="000000"/>
          <w:spacing w:val="0"/>
          <w:sz w:val="22"/>
          <w:szCs w:val="22"/>
          <w:shd w:val="clear" w:fill="FFFFFF"/>
        </w:rPr>
      </w:pPr>
      <w:r>
        <w:rPr>
          <w:rFonts w:hint="default" w:ascii="Times New Roman" w:hAnsi="Times New Roman" w:cs="Times New Roman"/>
          <w:i w:val="0"/>
          <w:caps w:val="0"/>
          <w:color w:val="000000"/>
          <w:spacing w:val="0"/>
          <w:sz w:val="22"/>
          <w:szCs w:val="22"/>
          <w:shd w:val="clear" w:fill="FFFFFF"/>
        </w:rPr>
        <w:t>&lt;form action="/action_page.php"&gt;</w:t>
      </w:r>
    </w:p>
    <w:p>
      <w:pPr>
        <w:pStyle w:val="12"/>
        <w:keepNext w:val="0"/>
        <w:keepLines w:val="0"/>
        <w:widowControl/>
        <w:numPr>
          <w:numId w:val="0"/>
        </w:numPr>
        <w:suppressLineNumbers w:val="0"/>
        <w:shd w:val="clear" w:fill="FFFFFF"/>
        <w:ind w:leftChars="0" w:right="0" w:rightChars="0"/>
        <w:rPr>
          <w:rFonts w:hint="default" w:ascii="Times New Roman" w:hAnsi="Times New Roman" w:cs="Times New Roman"/>
          <w:i w:val="0"/>
          <w:caps w:val="0"/>
          <w:color w:val="000000"/>
          <w:spacing w:val="0"/>
          <w:sz w:val="22"/>
          <w:szCs w:val="22"/>
          <w:shd w:val="clear" w:fill="FFFFFF"/>
        </w:rPr>
      </w:pPr>
      <w:r>
        <w:rPr>
          <w:rFonts w:hint="default" w:ascii="Times New Roman" w:hAnsi="Times New Roman" w:cs="Times New Roman"/>
          <w:i w:val="0"/>
          <w:caps w:val="0"/>
          <w:color w:val="000000"/>
          <w:spacing w:val="0"/>
          <w:sz w:val="22"/>
          <w:szCs w:val="22"/>
          <w:shd w:val="clear" w:fill="FFFFFF"/>
        </w:rPr>
        <w:t>First name:&lt;br&gt;</w:t>
      </w:r>
    </w:p>
    <w:p>
      <w:pPr>
        <w:pStyle w:val="12"/>
        <w:keepNext w:val="0"/>
        <w:keepLines w:val="0"/>
        <w:widowControl/>
        <w:numPr>
          <w:numId w:val="0"/>
        </w:numPr>
        <w:suppressLineNumbers w:val="0"/>
        <w:shd w:val="clear" w:fill="FFFFFF"/>
        <w:ind w:leftChars="0" w:right="0" w:rightChars="0"/>
        <w:rPr>
          <w:rFonts w:hint="default" w:ascii="Times New Roman" w:hAnsi="Times New Roman" w:cs="Times New Roman"/>
          <w:i w:val="0"/>
          <w:caps w:val="0"/>
          <w:color w:val="000000"/>
          <w:spacing w:val="0"/>
          <w:sz w:val="22"/>
          <w:szCs w:val="22"/>
          <w:shd w:val="clear" w:fill="FFFFFF"/>
        </w:rPr>
      </w:pPr>
      <w:r>
        <w:rPr>
          <w:rFonts w:hint="default" w:ascii="Times New Roman" w:hAnsi="Times New Roman" w:cs="Times New Roman"/>
          <w:i w:val="0"/>
          <w:caps w:val="0"/>
          <w:color w:val="000000"/>
          <w:spacing w:val="0"/>
          <w:sz w:val="22"/>
          <w:szCs w:val="22"/>
          <w:shd w:val="clear" w:fill="FFFFFF"/>
        </w:rPr>
        <w:t>&lt;input type="text" name="firstname" value="Mickey"&gt;</w:t>
      </w:r>
    </w:p>
    <w:p>
      <w:pPr>
        <w:pStyle w:val="12"/>
        <w:keepNext w:val="0"/>
        <w:keepLines w:val="0"/>
        <w:widowControl/>
        <w:numPr>
          <w:numId w:val="0"/>
        </w:numPr>
        <w:suppressLineNumbers w:val="0"/>
        <w:shd w:val="clear" w:fill="FFFFFF"/>
        <w:ind w:leftChars="0" w:right="0" w:rightChars="0"/>
        <w:rPr>
          <w:rFonts w:hint="default" w:ascii="Times New Roman" w:hAnsi="Times New Roman" w:cs="Times New Roman"/>
          <w:i w:val="0"/>
          <w:caps w:val="0"/>
          <w:color w:val="000000"/>
          <w:spacing w:val="0"/>
          <w:sz w:val="22"/>
          <w:szCs w:val="22"/>
          <w:shd w:val="clear" w:fill="FFFFFF"/>
        </w:rPr>
      </w:pPr>
      <w:r>
        <w:rPr>
          <w:rFonts w:hint="default" w:ascii="Times New Roman" w:hAnsi="Times New Roman" w:cs="Times New Roman"/>
          <w:i w:val="0"/>
          <w:caps w:val="0"/>
          <w:color w:val="000000"/>
          <w:spacing w:val="0"/>
          <w:sz w:val="22"/>
          <w:szCs w:val="22"/>
          <w:shd w:val="clear" w:fill="FFFFFF"/>
        </w:rPr>
        <w:t>&lt;br&gt;</w:t>
      </w:r>
    </w:p>
    <w:p>
      <w:pPr>
        <w:pStyle w:val="12"/>
        <w:keepNext w:val="0"/>
        <w:keepLines w:val="0"/>
        <w:widowControl/>
        <w:numPr>
          <w:numId w:val="0"/>
        </w:numPr>
        <w:suppressLineNumbers w:val="0"/>
        <w:shd w:val="clear" w:fill="FFFFFF"/>
        <w:ind w:leftChars="0" w:right="0" w:rightChars="0"/>
        <w:rPr>
          <w:rFonts w:hint="default" w:ascii="Times New Roman" w:hAnsi="Times New Roman" w:cs="Times New Roman"/>
          <w:i w:val="0"/>
          <w:caps w:val="0"/>
          <w:color w:val="000000"/>
          <w:spacing w:val="0"/>
          <w:sz w:val="22"/>
          <w:szCs w:val="22"/>
          <w:shd w:val="clear" w:fill="FFFFFF"/>
        </w:rPr>
      </w:pPr>
      <w:r>
        <w:rPr>
          <w:rFonts w:hint="default" w:ascii="Times New Roman" w:hAnsi="Times New Roman" w:cs="Times New Roman"/>
          <w:i w:val="0"/>
          <w:caps w:val="0"/>
          <w:color w:val="000000"/>
          <w:spacing w:val="0"/>
          <w:sz w:val="22"/>
          <w:szCs w:val="22"/>
          <w:shd w:val="clear" w:fill="FFFFFF"/>
        </w:rPr>
        <w:t>Last name:&lt;br&gt;</w:t>
      </w:r>
    </w:p>
    <w:p>
      <w:pPr>
        <w:pStyle w:val="12"/>
        <w:keepNext w:val="0"/>
        <w:keepLines w:val="0"/>
        <w:widowControl/>
        <w:numPr>
          <w:numId w:val="0"/>
        </w:numPr>
        <w:suppressLineNumbers w:val="0"/>
        <w:shd w:val="clear" w:fill="FFFFFF"/>
        <w:ind w:leftChars="0" w:right="0" w:rightChars="0"/>
        <w:rPr>
          <w:rFonts w:hint="default" w:ascii="Times New Roman" w:hAnsi="Times New Roman" w:cs="Times New Roman"/>
          <w:i w:val="0"/>
          <w:caps w:val="0"/>
          <w:color w:val="000000"/>
          <w:spacing w:val="0"/>
          <w:sz w:val="22"/>
          <w:szCs w:val="22"/>
          <w:shd w:val="clear" w:fill="FFFFFF"/>
        </w:rPr>
      </w:pPr>
      <w:r>
        <w:rPr>
          <w:rFonts w:hint="default" w:ascii="Times New Roman" w:hAnsi="Times New Roman" w:cs="Times New Roman"/>
          <w:i w:val="0"/>
          <w:caps w:val="0"/>
          <w:color w:val="000000"/>
          <w:spacing w:val="0"/>
          <w:sz w:val="22"/>
          <w:szCs w:val="22"/>
          <w:shd w:val="clear" w:fill="FFFFFF"/>
        </w:rPr>
        <w:t>&lt;input type="text" name="lastname" value="Mouse"&gt;</w:t>
      </w:r>
    </w:p>
    <w:p>
      <w:pPr>
        <w:pStyle w:val="12"/>
        <w:keepNext w:val="0"/>
        <w:keepLines w:val="0"/>
        <w:widowControl/>
        <w:numPr>
          <w:numId w:val="0"/>
        </w:numPr>
        <w:suppressLineNumbers w:val="0"/>
        <w:shd w:val="clear" w:fill="FFFFFF"/>
        <w:ind w:leftChars="0" w:right="0" w:rightChars="0"/>
        <w:rPr>
          <w:rFonts w:hint="default" w:ascii="Times New Roman" w:hAnsi="Times New Roman" w:cs="Times New Roman"/>
          <w:i w:val="0"/>
          <w:caps w:val="0"/>
          <w:color w:val="000000"/>
          <w:spacing w:val="0"/>
          <w:sz w:val="22"/>
          <w:szCs w:val="22"/>
          <w:shd w:val="clear" w:fill="FFFFFF"/>
        </w:rPr>
      </w:pPr>
      <w:r>
        <w:rPr>
          <w:rFonts w:hint="default" w:ascii="Times New Roman" w:hAnsi="Times New Roman" w:cs="Times New Roman"/>
          <w:i w:val="0"/>
          <w:caps w:val="0"/>
          <w:color w:val="000000"/>
          <w:spacing w:val="0"/>
          <w:sz w:val="22"/>
          <w:szCs w:val="22"/>
          <w:shd w:val="clear" w:fill="FFFFFF"/>
        </w:rPr>
        <w:t>&lt;br&gt;&lt;br&gt;</w:t>
      </w:r>
    </w:p>
    <w:p>
      <w:pPr>
        <w:pStyle w:val="12"/>
        <w:keepNext w:val="0"/>
        <w:keepLines w:val="0"/>
        <w:widowControl/>
        <w:numPr>
          <w:numId w:val="0"/>
        </w:numPr>
        <w:suppressLineNumbers w:val="0"/>
        <w:shd w:val="clear" w:fill="FFFFFF"/>
        <w:ind w:leftChars="0" w:right="0" w:rightChars="0"/>
        <w:rPr>
          <w:rFonts w:hint="default" w:ascii="Times New Roman" w:hAnsi="Times New Roman" w:cs="Times New Roman"/>
          <w:i w:val="0"/>
          <w:caps w:val="0"/>
          <w:color w:val="000000"/>
          <w:spacing w:val="0"/>
          <w:sz w:val="22"/>
          <w:szCs w:val="22"/>
          <w:shd w:val="clear" w:fill="FFFFFF"/>
        </w:rPr>
      </w:pPr>
      <w:r>
        <w:rPr>
          <w:rFonts w:hint="default" w:ascii="Times New Roman" w:hAnsi="Times New Roman" w:cs="Times New Roman"/>
          <w:i w:val="0"/>
          <w:caps w:val="0"/>
          <w:color w:val="000000"/>
          <w:spacing w:val="0"/>
          <w:sz w:val="22"/>
          <w:szCs w:val="22"/>
          <w:shd w:val="clear" w:fill="FFFFFF"/>
        </w:rPr>
        <w:t>&lt;input type="submit" value="Submit"&gt;</w:t>
      </w:r>
    </w:p>
    <w:p>
      <w:pPr>
        <w:pStyle w:val="12"/>
        <w:keepNext w:val="0"/>
        <w:keepLines w:val="0"/>
        <w:widowControl/>
        <w:numPr>
          <w:numId w:val="0"/>
        </w:numPr>
        <w:suppressLineNumbers w:val="0"/>
        <w:shd w:val="clear" w:fill="FFFFFF"/>
        <w:ind w:leftChars="0" w:right="0" w:rightChars="0"/>
        <w:rPr>
          <w:rFonts w:hint="default" w:ascii="Times New Roman" w:hAnsi="Times New Roman" w:cs="Times New Roman"/>
          <w:i w:val="0"/>
          <w:caps w:val="0"/>
          <w:color w:val="000000"/>
          <w:spacing w:val="0"/>
          <w:sz w:val="22"/>
          <w:szCs w:val="22"/>
          <w:shd w:val="clear" w:fill="FFFFFF"/>
        </w:rPr>
      </w:pPr>
      <w:r>
        <w:rPr>
          <w:rFonts w:hint="default" w:ascii="Times New Roman" w:hAnsi="Times New Roman" w:cs="Times New Roman"/>
          <w:i w:val="0"/>
          <w:caps w:val="0"/>
          <w:color w:val="000000"/>
          <w:spacing w:val="0"/>
          <w:sz w:val="22"/>
          <w:szCs w:val="22"/>
          <w:shd w:val="clear" w:fill="FFFFFF"/>
        </w:rPr>
        <w:t>&lt;input type="reset"&gt;</w:t>
      </w:r>
    </w:p>
    <w:p>
      <w:pPr>
        <w:pStyle w:val="12"/>
        <w:keepNext w:val="0"/>
        <w:keepLines w:val="0"/>
        <w:widowControl/>
        <w:numPr>
          <w:numId w:val="0"/>
        </w:numPr>
        <w:suppressLineNumbers w:val="0"/>
        <w:shd w:val="clear" w:fill="FFFFFF"/>
        <w:ind w:leftChars="0" w:right="0" w:rightChars="0"/>
        <w:rPr>
          <w:rFonts w:hint="default" w:ascii="Times New Roman" w:hAnsi="Times New Roman" w:cs="Times New Roman"/>
          <w:i w:val="0"/>
          <w:caps w:val="0"/>
          <w:color w:val="000000"/>
          <w:spacing w:val="0"/>
          <w:sz w:val="22"/>
          <w:szCs w:val="22"/>
          <w:shd w:val="clear" w:fill="FFFFFF"/>
        </w:rPr>
      </w:pPr>
      <w:r>
        <w:rPr>
          <w:rFonts w:hint="default" w:ascii="Times New Roman" w:hAnsi="Times New Roman" w:cs="Times New Roman"/>
          <w:i w:val="0"/>
          <w:caps w:val="0"/>
          <w:color w:val="000000"/>
          <w:spacing w:val="0"/>
          <w:sz w:val="22"/>
          <w:szCs w:val="22"/>
          <w:shd w:val="clear" w:fill="FFFFFF"/>
        </w:rPr>
        <w:t xml:space="preserve">&lt;/form&gt; </w:t>
      </w:r>
    </w:p>
    <w:p>
      <w:pPr>
        <w:pStyle w:val="12"/>
        <w:keepNext w:val="0"/>
        <w:keepLines w:val="0"/>
        <w:widowControl/>
        <w:numPr>
          <w:numId w:val="0"/>
        </w:numPr>
        <w:suppressLineNumbers w:val="0"/>
        <w:shd w:val="clear" w:fill="FFFFFF"/>
        <w:ind w:leftChars="0" w:right="0" w:rightChars="0"/>
        <w:rPr>
          <w:rFonts w:hint="default" w:ascii="Times New Roman" w:hAnsi="Times New Roman" w:cs="Times New Roman"/>
          <w:i w:val="0"/>
          <w:caps w:val="0"/>
          <w:color w:val="000000"/>
          <w:spacing w:val="0"/>
          <w:sz w:val="22"/>
          <w:szCs w:val="22"/>
          <w:shd w:val="clear" w:fill="FFFFFF"/>
        </w:rPr>
      </w:pPr>
      <w:r>
        <w:rPr>
          <w:rFonts w:hint="default" w:ascii="Times New Roman" w:hAnsi="Times New Roman" w:cs="Times New Roman"/>
          <w:i w:val="0"/>
          <w:caps w:val="0"/>
          <w:color w:val="000000"/>
          <w:spacing w:val="0"/>
          <w:sz w:val="22"/>
          <w:szCs w:val="22"/>
          <w:shd w:val="clear" w:fill="FFFFFF"/>
        </w:rPr>
        <w:t>&lt;p&gt;If you change the input values and then click the "Reset" button, the form-data willbe reset to the default values.&lt;/p&gt;</w:t>
      </w:r>
    </w:p>
    <w:p>
      <w:pPr>
        <w:pStyle w:val="12"/>
        <w:keepNext w:val="0"/>
        <w:keepLines w:val="0"/>
        <w:widowControl/>
        <w:numPr>
          <w:numId w:val="0"/>
        </w:numPr>
        <w:suppressLineNumbers w:val="0"/>
        <w:shd w:val="clear" w:fill="FFFFFF"/>
        <w:ind w:leftChars="0" w:right="0" w:rightChars="0"/>
        <w:rPr>
          <w:rFonts w:hint="default" w:ascii="Times New Roman" w:hAnsi="Times New Roman" w:cs="Times New Roman"/>
          <w:i w:val="0"/>
          <w:caps w:val="0"/>
          <w:color w:val="000000"/>
          <w:spacing w:val="0"/>
          <w:sz w:val="22"/>
          <w:szCs w:val="22"/>
          <w:shd w:val="clear" w:fill="FFFFFF"/>
        </w:rPr>
      </w:pPr>
      <w:r>
        <w:rPr>
          <w:rFonts w:hint="default" w:ascii="Times New Roman" w:hAnsi="Times New Roman" w:cs="Times New Roman"/>
          <w:i w:val="0"/>
          <w:caps w:val="0"/>
          <w:color w:val="000000"/>
          <w:spacing w:val="0"/>
          <w:sz w:val="22"/>
          <w:szCs w:val="22"/>
          <w:shd w:val="clear" w:fill="FFFFFF"/>
        </w:rPr>
        <w:t>&lt;/body&gt;</w:t>
      </w:r>
    </w:p>
    <w:p>
      <w:pPr>
        <w:pStyle w:val="12"/>
        <w:keepNext w:val="0"/>
        <w:keepLines w:val="0"/>
        <w:widowControl/>
        <w:numPr>
          <w:numId w:val="0"/>
        </w:numPr>
        <w:suppressLineNumbers w:val="0"/>
        <w:shd w:val="clear" w:fill="FFFFFF"/>
        <w:ind w:leftChars="0" w:right="0" w:rightChars="0"/>
        <w:rPr>
          <w:rFonts w:hint="default" w:ascii="Times New Roman" w:hAnsi="Times New Roman" w:cs="Times New Roman"/>
          <w:i w:val="0"/>
          <w:caps w:val="0"/>
          <w:color w:val="000000"/>
          <w:spacing w:val="0"/>
          <w:sz w:val="22"/>
          <w:szCs w:val="22"/>
          <w:shd w:val="clear" w:fill="FFFFFF"/>
        </w:rPr>
      </w:pPr>
      <w:r>
        <w:rPr>
          <w:rFonts w:hint="default" w:ascii="Times New Roman" w:hAnsi="Times New Roman" w:cs="Times New Roman"/>
          <w:i w:val="0"/>
          <w:caps w:val="0"/>
          <w:color w:val="000000"/>
          <w:spacing w:val="0"/>
          <w:sz w:val="22"/>
          <w:szCs w:val="22"/>
          <w:shd w:val="clear" w:fill="FFFFFF"/>
        </w:rPr>
        <w:t>&lt;/html&gt;</w:t>
      </w:r>
    </w:p>
    <w:p>
      <w:pPr>
        <w:pStyle w:val="12"/>
        <w:keepNext w:val="0"/>
        <w:keepLines w:val="0"/>
        <w:widowControl/>
        <w:numPr>
          <w:ilvl w:val="0"/>
          <w:numId w:val="67"/>
        </w:numPr>
        <w:suppressLineNumbers w:val="0"/>
        <w:shd w:val="clear" w:fill="FFFFFF"/>
        <w:tabs>
          <w:tab w:val="clear" w:pos="420"/>
        </w:tabs>
        <w:ind w:left="420" w:leftChars="0" w:right="0" w:rightChars="0" w:hanging="420" w:firstLineChars="0"/>
        <w:rPr>
          <w:rFonts w:hint="default" w:ascii="Times New Roman" w:hAnsi="Times New Roman" w:cs="Times New Roman"/>
          <w:i w:val="0"/>
          <w:caps w:val="0"/>
          <w:color w:val="000000"/>
          <w:spacing w:val="0"/>
          <w:sz w:val="22"/>
          <w:szCs w:val="22"/>
          <w:shd w:val="clear" w:fill="FFFFFF"/>
        </w:rPr>
      </w:pPr>
      <w:r>
        <w:rPr>
          <w:rFonts w:hint="default" w:cs="Times New Roman"/>
          <w:b/>
          <w:bCs/>
          <w:i w:val="0"/>
          <w:caps w:val="0"/>
          <w:color w:val="000000"/>
          <w:spacing w:val="0"/>
          <w:sz w:val="24"/>
          <w:szCs w:val="24"/>
          <w:shd w:val="clear" w:fill="FFFFFF"/>
          <w:lang w:val="en-US"/>
        </w:rPr>
        <w:t>OUTPUT:</w:t>
      </w:r>
    </w:p>
    <w:p>
      <w:pPr>
        <w:pStyle w:val="12"/>
        <w:keepNext w:val="0"/>
        <w:keepLines w:val="0"/>
        <w:widowControl/>
        <w:numPr>
          <w:numId w:val="0"/>
        </w:numPr>
        <w:suppressLineNumbers w:val="0"/>
        <w:shd w:val="clear" w:fill="FFFFFF"/>
        <w:ind w:leftChars="0" w:right="0" w:rightChars="0"/>
        <w:rPr>
          <w:rFonts w:hint="default" w:ascii="Times New Roman" w:hAnsi="Times New Roman" w:cs="Times New Roman"/>
          <w:i w:val="0"/>
          <w:caps w:val="0"/>
          <w:color w:val="000000"/>
          <w:spacing w:val="0"/>
          <w:sz w:val="22"/>
          <w:szCs w:val="22"/>
          <w:shd w:val="clear" w:fill="FFFFFF"/>
        </w:rPr>
      </w:pPr>
      <w:r>
        <w:drawing>
          <wp:inline distT="0" distB="0" distL="114300" distR="114300">
            <wp:extent cx="5274310" cy="2405380"/>
            <wp:effectExtent l="0" t="0" r="2540" b="13970"/>
            <wp:docPr id="1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7"/>
                    <pic:cNvPicPr>
                      <a:picLocks noChangeAspect="1"/>
                    </pic:cNvPicPr>
                  </pic:nvPicPr>
                  <pic:blipFill>
                    <a:blip r:embed="rId13"/>
                    <a:stretch>
                      <a:fillRect/>
                    </a:stretch>
                  </pic:blipFill>
                  <pic:spPr>
                    <a:xfrm>
                      <a:off x="0" y="0"/>
                      <a:ext cx="5274310" cy="2405380"/>
                    </a:xfrm>
                    <a:prstGeom prst="rect">
                      <a:avLst/>
                    </a:prstGeom>
                    <a:noFill/>
                    <a:ln w="9525">
                      <a:noFill/>
                    </a:ln>
                  </pic:spPr>
                </pic:pic>
              </a:graphicData>
            </a:graphic>
          </wp:inline>
        </w:drawing>
      </w:r>
    </w:p>
    <w:p>
      <w:pPr>
        <w:pStyle w:val="12"/>
        <w:keepNext w:val="0"/>
        <w:keepLines w:val="0"/>
        <w:widowControl/>
        <w:numPr>
          <w:numId w:val="0"/>
        </w:numPr>
        <w:suppressLineNumbers w:val="0"/>
        <w:shd w:val="clear" w:fill="FFFFFF"/>
        <w:ind w:leftChars="0" w:right="0" w:rightChars="0"/>
        <w:rPr>
          <w:rFonts w:hint="default" w:cs="Times New Roman"/>
          <w:b/>
          <w:bCs/>
          <w:i w:val="0"/>
          <w:caps w:val="0"/>
          <w:color w:val="000000"/>
          <w:spacing w:val="0"/>
          <w:sz w:val="24"/>
          <w:szCs w:val="24"/>
          <w:u w:val="single"/>
          <w:shd w:val="clear" w:fill="FFFFFF"/>
          <w:lang w:val="en-US"/>
        </w:rPr>
      </w:pPr>
      <w:r>
        <w:rPr>
          <w:rFonts w:hint="default" w:cs="Times New Roman"/>
          <w:b/>
          <w:bCs/>
          <w:i w:val="0"/>
          <w:caps w:val="0"/>
          <w:color w:val="000000"/>
          <w:spacing w:val="0"/>
          <w:sz w:val="24"/>
          <w:szCs w:val="24"/>
          <w:u w:val="single"/>
          <w:shd w:val="clear" w:fill="FFFFFF"/>
          <w:lang w:val="en-US"/>
        </w:rPr>
        <w:t>Method attribute:</w:t>
      </w:r>
    </w:p>
    <w:p>
      <w:pPr>
        <w:pStyle w:val="12"/>
        <w:keepNext w:val="0"/>
        <w:keepLines w:val="0"/>
        <w:widowControl/>
        <w:numPr>
          <w:numId w:val="0"/>
        </w:numPr>
        <w:suppressLineNumbers w:val="0"/>
        <w:shd w:val="clear" w:fill="FFFFFF"/>
        <w:ind w:leftChars="0" w:right="0" w:rightChars="0"/>
        <w:rPr>
          <w:rFonts w:hint="default" w:ascii="Times New Roman" w:hAnsi="Times New Roman" w:eastAsia="SimSun" w:cs="Times New Roman"/>
          <w:i w:val="0"/>
          <w:caps w:val="0"/>
          <w:color w:val="000000"/>
          <w:spacing w:val="0"/>
          <w:sz w:val="24"/>
          <w:szCs w:val="24"/>
          <w:shd w:val="clear" w:fill="FFFFFF"/>
        </w:rPr>
      </w:pPr>
      <w:r>
        <w:rPr>
          <w:rFonts w:hint="default" w:ascii="Times New Roman" w:hAnsi="Times New Roman" w:eastAsia="SimSun" w:cs="Times New Roman"/>
          <w:i w:val="0"/>
          <w:caps w:val="0"/>
          <w:color w:val="000000"/>
          <w:spacing w:val="0"/>
          <w:sz w:val="24"/>
          <w:szCs w:val="24"/>
          <w:shd w:val="clear" w:fill="FFFFFF"/>
        </w:rPr>
        <w:t>The </w:t>
      </w:r>
      <w:r>
        <w:rPr>
          <w:rStyle w:val="16"/>
          <w:rFonts w:hint="default" w:ascii="Times New Roman" w:hAnsi="Times New Roman" w:eastAsia="Consolas" w:cs="Times New Roman"/>
          <w:i w:val="0"/>
          <w:caps w:val="0"/>
          <w:color w:val="DC143C"/>
          <w:spacing w:val="0"/>
          <w:sz w:val="24"/>
          <w:szCs w:val="24"/>
          <w:bdr w:val="none" w:color="auto" w:sz="0" w:space="0"/>
          <w:shd w:val="clear" w:fill="F1F1F1"/>
        </w:rPr>
        <w:t>method</w:t>
      </w:r>
      <w:r>
        <w:rPr>
          <w:rFonts w:hint="default" w:ascii="Times New Roman" w:hAnsi="Times New Roman" w:eastAsia="SimSun" w:cs="Times New Roman"/>
          <w:i w:val="0"/>
          <w:caps w:val="0"/>
          <w:color w:val="000000"/>
          <w:spacing w:val="0"/>
          <w:sz w:val="24"/>
          <w:szCs w:val="24"/>
          <w:shd w:val="clear" w:fill="FFFFFF"/>
        </w:rPr>
        <w:t> attribute specifies the HTTP method (</w:t>
      </w:r>
      <w:r>
        <w:rPr>
          <w:rStyle w:val="18"/>
          <w:rFonts w:hint="default" w:ascii="Times New Roman" w:hAnsi="Times New Roman" w:eastAsia="SimSun" w:cs="Times New Roman"/>
          <w:i w:val="0"/>
          <w:caps w:val="0"/>
          <w:color w:val="000000"/>
          <w:spacing w:val="0"/>
          <w:sz w:val="24"/>
          <w:szCs w:val="24"/>
          <w:shd w:val="clear" w:fill="FFFFFF"/>
        </w:rPr>
        <w:t>GET </w:t>
      </w:r>
      <w:r>
        <w:rPr>
          <w:rFonts w:hint="default" w:ascii="Times New Roman" w:hAnsi="Times New Roman" w:eastAsia="SimSun" w:cs="Times New Roman"/>
          <w:i w:val="0"/>
          <w:caps w:val="0"/>
          <w:color w:val="000000"/>
          <w:spacing w:val="0"/>
          <w:sz w:val="24"/>
          <w:szCs w:val="24"/>
          <w:shd w:val="clear" w:fill="FFFFFF"/>
        </w:rPr>
        <w:t>or </w:t>
      </w:r>
      <w:r>
        <w:rPr>
          <w:rStyle w:val="18"/>
          <w:rFonts w:hint="default" w:ascii="Times New Roman" w:hAnsi="Times New Roman" w:eastAsia="SimSun" w:cs="Times New Roman"/>
          <w:i w:val="0"/>
          <w:caps w:val="0"/>
          <w:color w:val="000000"/>
          <w:spacing w:val="0"/>
          <w:sz w:val="24"/>
          <w:szCs w:val="24"/>
          <w:shd w:val="clear" w:fill="FFFFFF"/>
        </w:rPr>
        <w:t>POST</w:t>
      </w:r>
      <w:r>
        <w:rPr>
          <w:rFonts w:hint="default" w:ascii="Times New Roman" w:hAnsi="Times New Roman" w:eastAsia="SimSun" w:cs="Times New Roman"/>
          <w:i w:val="0"/>
          <w:caps w:val="0"/>
          <w:color w:val="000000"/>
          <w:spacing w:val="0"/>
          <w:sz w:val="24"/>
          <w:szCs w:val="24"/>
          <w:shd w:val="clear" w:fill="FFFFFF"/>
        </w:rPr>
        <w:t>) to be used when submitting the form data</w:t>
      </w:r>
    </w:p>
    <w:p>
      <w:pPr>
        <w:pStyle w:val="12"/>
        <w:keepNext w:val="0"/>
        <w:keepLines w:val="0"/>
        <w:widowControl/>
        <w:numPr>
          <w:numId w:val="0"/>
        </w:numPr>
        <w:suppressLineNumbers w:val="0"/>
        <w:shd w:val="clear" w:fill="FFFFFF"/>
        <w:ind w:leftChars="0" w:right="0" w:rightChars="0"/>
        <w:rPr>
          <w:rFonts w:hint="default" w:ascii="Times New Roman" w:hAnsi="Times New Roman" w:eastAsia="SimSun" w:cs="Times New Roman"/>
          <w:b/>
          <w:bCs/>
          <w:i w:val="0"/>
          <w:caps w:val="0"/>
          <w:color w:val="000000"/>
          <w:spacing w:val="0"/>
          <w:sz w:val="24"/>
          <w:szCs w:val="24"/>
          <w:shd w:val="clear" w:fill="FFFFFF"/>
          <w:lang w:val="en-US"/>
        </w:rPr>
      </w:pPr>
      <w:r>
        <w:rPr>
          <w:rFonts w:hint="default" w:cs="Times New Roman"/>
          <w:b/>
          <w:bCs/>
          <w:i w:val="0"/>
          <w:caps w:val="0"/>
          <w:color w:val="000000"/>
          <w:spacing w:val="0"/>
          <w:sz w:val="24"/>
          <w:szCs w:val="24"/>
          <w:shd w:val="clear" w:fill="FFFFFF"/>
          <w:lang w:val="en-US"/>
        </w:rPr>
        <w:t>GET:</w:t>
      </w:r>
    </w:p>
    <w:p>
      <w:pPr>
        <w:pStyle w:val="12"/>
        <w:keepNext w:val="0"/>
        <w:keepLines w:val="0"/>
        <w:widowControl/>
        <w:suppressLineNumbers w:val="0"/>
        <w:shd w:val="clear" w:fill="FFFFFF"/>
        <w:ind w:left="0" w:firstLine="0"/>
        <w:rPr>
          <w:rFonts w:hint="default" w:ascii="Times New Roman" w:hAnsi="Times New Roman" w:cs="Times New Roman"/>
          <w:i w:val="0"/>
          <w:caps w:val="0"/>
          <w:color w:val="000000"/>
          <w:spacing w:val="0"/>
          <w:sz w:val="24"/>
          <w:szCs w:val="24"/>
        </w:rPr>
      </w:pPr>
      <w:r>
        <w:rPr>
          <w:rFonts w:hint="default" w:ascii="Times New Roman" w:hAnsi="Times New Roman" w:cs="Times New Roman"/>
          <w:i w:val="0"/>
          <w:caps w:val="0"/>
          <w:color w:val="000000"/>
          <w:spacing w:val="0"/>
          <w:sz w:val="24"/>
          <w:szCs w:val="24"/>
          <w:shd w:val="clear" w:fill="FFFFFF"/>
        </w:rPr>
        <w:t>The default method when submitting form data is GET.However, when GET is used, the submitted form data will be </w:t>
      </w:r>
      <w:r>
        <w:rPr>
          <w:rStyle w:val="18"/>
          <w:rFonts w:hint="default" w:ascii="Times New Roman" w:hAnsi="Times New Roman" w:cs="Times New Roman"/>
          <w:i w:val="0"/>
          <w:caps w:val="0"/>
          <w:color w:val="000000"/>
          <w:spacing w:val="0"/>
          <w:sz w:val="24"/>
          <w:szCs w:val="24"/>
          <w:shd w:val="clear" w:fill="FFFFFF"/>
        </w:rPr>
        <w:t>visible in the page address field</w:t>
      </w:r>
      <w:r>
        <w:rPr>
          <w:rFonts w:hint="default" w:ascii="Times New Roman" w:hAnsi="Times New Roman" w:cs="Times New Roman"/>
          <w:i w:val="0"/>
          <w:caps w:val="0"/>
          <w:color w:val="000000"/>
          <w:spacing w:val="0"/>
          <w:sz w:val="24"/>
          <w:szCs w:val="24"/>
          <w:shd w:val="clear" w:fill="FFFFFF"/>
        </w:rPr>
        <w:t>:</w:t>
      </w:r>
    </w:p>
    <w:p>
      <w:pPr>
        <w:keepNext w:val="0"/>
        <w:keepLines w:val="0"/>
        <w:widowControl/>
        <w:suppressLineNumbers w:val="0"/>
        <w:pBdr>
          <w:top w:val="none" w:color="auto" w:sz="0" w:space="0"/>
          <w:left w:val="single" w:color="4CAF50" w:sz="24" w:space="9"/>
          <w:bottom w:val="none" w:color="auto" w:sz="0" w:space="0"/>
          <w:right w:val="none" w:color="auto" w:sz="0" w:space="0"/>
        </w:pBdr>
        <w:shd w:val="clear" w:fill="FFFFFF"/>
        <w:spacing w:before="240" w:beforeAutospacing="0" w:after="240" w:afterAutospacing="0"/>
        <w:ind w:left="0" w:right="0" w:firstLine="0"/>
        <w:jc w:val="left"/>
        <w:rPr>
          <w:rFonts w:hint="default" w:ascii="Times New Roman" w:hAnsi="Times New Roman" w:eastAsia="Consolas" w:cs="Times New Roman"/>
          <w:i w:val="0"/>
          <w:caps w:val="0"/>
          <w:color w:val="000000"/>
          <w:spacing w:val="0"/>
          <w:sz w:val="24"/>
          <w:szCs w:val="24"/>
        </w:rPr>
      </w:pPr>
      <w:r>
        <w:rPr>
          <w:rFonts w:hint="default" w:ascii="Times New Roman" w:hAnsi="Times New Roman" w:eastAsia="Consolas" w:cs="Times New Roman"/>
          <w:i w:val="0"/>
          <w:caps w:val="0"/>
          <w:color w:val="000000"/>
          <w:spacing w:val="0"/>
          <w:kern w:val="0"/>
          <w:sz w:val="24"/>
          <w:szCs w:val="24"/>
          <w:bdr w:val="none" w:color="auto" w:sz="0" w:space="0"/>
          <w:shd w:val="clear" w:fill="FFFFFF"/>
          <w:lang w:val="en-US" w:eastAsia="zh-CN" w:bidi="ar"/>
        </w:rPr>
        <w:t>/action_page.php?firstname=Mickey&amp;lastname=Mouse</w:t>
      </w:r>
    </w:p>
    <w:p>
      <w:pPr>
        <w:pStyle w:val="12"/>
        <w:keepNext w:val="0"/>
        <w:keepLines w:val="0"/>
        <w:widowControl/>
        <w:suppressLineNumbers w:val="0"/>
        <w:shd w:val="clear" w:fill="FFFFFF"/>
        <w:ind w:left="0" w:firstLine="0"/>
        <w:rPr>
          <w:rFonts w:hint="default" w:ascii="Times New Roman" w:hAnsi="Times New Roman" w:cs="Times New Roman"/>
          <w:i w:val="0"/>
          <w:caps w:val="0"/>
          <w:color w:val="000000"/>
          <w:spacing w:val="0"/>
          <w:sz w:val="24"/>
          <w:szCs w:val="24"/>
        </w:rPr>
      </w:pPr>
      <w:r>
        <w:rPr>
          <w:rFonts w:hint="default" w:ascii="Times New Roman" w:hAnsi="Times New Roman" w:cs="Times New Roman"/>
          <w:b/>
          <w:i w:val="0"/>
          <w:caps w:val="0"/>
          <w:color w:val="000000"/>
          <w:spacing w:val="0"/>
          <w:sz w:val="24"/>
          <w:szCs w:val="24"/>
          <w:shd w:val="clear" w:fill="FFFFFF"/>
        </w:rPr>
        <w:t>Notes on GET:</w:t>
      </w:r>
    </w:p>
    <w:p>
      <w:pPr>
        <w:keepNext w:val="0"/>
        <w:keepLines w:val="0"/>
        <w:widowControl/>
        <w:numPr>
          <w:ilvl w:val="0"/>
          <w:numId w:val="68"/>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i w:val="0"/>
          <w:caps w:val="0"/>
          <w:color w:val="000000"/>
          <w:spacing w:val="0"/>
          <w:sz w:val="24"/>
          <w:szCs w:val="24"/>
          <w:shd w:val="clear" w:fill="FFFFFF"/>
        </w:rPr>
        <w:t>Appends form-data into the URL in name/value pairs</w:t>
      </w:r>
    </w:p>
    <w:p>
      <w:pPr>
        <w:keepNext w:val="0"/>
        <w:keepLines w:val="0"/>
        <w:widowControl/>
        <w:numPr>
          <w:ilvl w:val="0"/>
          <w:numId w:val="68"/>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i w:val="0"/>
          <w:caps w:val="0"/>
          <w:color w:val="000000"/>
          <w:spacing w:val="0"/>
          <w:sz w:val="24"/>
          <w:szCs w:val="24"/>
          <w:shd w:val="clear" w:fill="FFFFFF"/>
        </w:rPr>
        <w:t>The length of a URL is limited (about 3000 characters)</w:t>
      </w:r>
    </w:p>
    <w:p>
      <w:pPr>
        <w:keepNext w:val="0"/>
        <w:keepLines w:val="0"/>
        <w:widowControl/>
        <w:numPr>
          <w:ilvl w:val="0"/>
          <w:numId w:val="68"/>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i w:val="0"/>
          <w:caps w:val="0"/>
          <w:color w:val="000000"/>
          <w:spacing w:val="0"/>
          <w:sz w:val="24"/>
          <w:szCs w:val="24"/>
          <w:shd w:val="clear" w:fill="FFFFFF"/>
        </w:rPr>
        <w:t>Never use GET to send sensitive data! (will be visible in the URL)</w:t>
      </w:r>
    </w:p>
    <w:p>
      <w:pPr>
        <w:keepNext w:val="0"/>
        <w:keepLines w:val="0"/>
        <w:widowControl/>
        <w:numPr>
          <w:ilvl w:val="0"/>
          <w:numId w:val="68"/>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i w:val="0"/>
          <w:caps w:val="0"/>
          <w:color w:val="000000"/>
          <w:spacing w:val="0"/>
          <w:sz w:val="24"/>
          <w:szCs w:val="24"/>
          <w:shd w:val="clear" w:fill="FFFFFF"/>
        </w:rPr>
        <w:t>Useful for form submissions where a user wants to bookmark the result</w:t>
      </w:r>
    </w:p>
    <w:p>
      <w:pPr>
        <w:keepNext w:val="0"/>
        <w:keepLines w:val="0"/>
        <w:widowControl/>
        <w:numPr>
          <w:ilvl w:val="0"/>
          <w:numId w:val="68"/>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i w:val="0"/>
          <w:caps w:val="0"/>
          <w:color w:val="000000"/>
          <w:spacing w:val="0"/>
          <w:sz w:val="24"/>
          <w:szCs w:val="24"/>
          <w:shd w:val="clear" w:fill="FFFFFF"/>
        </w:rPr>
        <w:t>GET is better for non-secure data, like query strings in Google</w:t>
      </w:r>
    </w:p>
    <w:p>
      <w:pPr>
        <w:pStyle w:val="12"/>
        <w:keepNext w:val="0"/>
        <w:keepLines w:val="0"/>
        <w:widowControl/>
        <w:suppressLineNumbers w:val="0"/>
        <w:shd w:val="clear" w:fill="FFFFFF"/>
        <w:ind w:left="0" w:firstLine="0"/>
        <w:rPr>
          <w:rFonts w:hint="default" w:ascii="Times New Roman" w:hAnsi="Times New Roman" w:cs="Times New Roman"/>
          <w:i w:val="0"/>
          <w:caps w:val="0"/>
          <w:color w:val="000000"/>
          <w:spacing w:val="0"/>
          <w:sz w:val="24"/>
          <w:szCs w:val="24"/>
          <w:shd w:val="clear" w:fill="FFFFFF"/>
        </w:rPr>
      </w:pPr>
      <w:r>
        <w:rPr>
          <w:rFonts w:hint="default" w:ascii="Times New Roman" w:hAnsi="Times New Roman" w:cs="Times New Roman"/>
          <w:i w:val="0"/>
          <w:caps w:val="0"/>
          <w:color w:val="000000"/>
          <w:spacing w:val="0"/>
          <w:sz w:val="24"/>
          <w:szCs w:val="24"/>
          <w:shd w:val="clear" w:fill="FFFFFF"/>
        </w:rPr>
        <w:t>Always use POST if the form data contains sensitive or personal information. The POST method does not display the submitted form data in the page address field.</w:t>
      </w:r>
    </w:p>
    <w:p>
      <w:pPr>
        <w:pStyle w:val="12"/>
        <w:keepNext w:val="0"/>
        <w:keepLines w:val="0"/>
        <w:widowControl/>
        <w:suppressLineNumbers w:val="0"/>
        <w:shd w:val="clear" w:fill="FFFFFF"/>
        <w:ind w:left="0" w:firstLine="0"/>
        <w:rPr>
          <w:rFonts w:hint="default" w:ascii="Times New Roman" w:hAnsi="Times New Roman" w:cs="Times New Roman"/>
          <w:b/>
          <w:bCs/>
          <w:i w:val="0"/>
          <w:caps w:val="0"/>
          <w:color w:val="000000"/>
          <w:spacing w:val="0"/>
          <w:sz w:val="24"/>
          <w:szCs w:val="24"/>
          <w:shd w:val="clear" w:fill="FFFFFF"/>
          <w:lang w:val="en-US"/>
        </w:rPr>
      </w:pPr>
      <w:r>
        <w:rPr>
          <w:rFonts w:hint="default" w:cs="Times New Roman"/>
          <w:b/>
          <w:bCs/>
          <w:i w:val="0"/>
          <w:caps w:val="0"/>
          <w:color w:val="000000"/>
          <w:spacing w:val="0"/>
          <w:sz w:val="24"/>
          <w:szCs w:val="24"/>
          <w:shd w:val="clear" w:fill="FFFFFF"/>
          <w:lang w:val="en-US"/>
        </w:rPr>
        <w:t>POST:</w:t>
      </w:r>
    </w:p>
    <w:p>
      <w:pPr>
        <w:pStyle w:val="12"/>
        <w:keepNext w:val="0"/>
        <w:keepLines w:val="0"/>
        <w:widowControl/>
        <w:suppressLineNumbers w:val="0"/>
        <w:shd w:val="clear" w:fill="FFFFFF"/>
        <w:ind w:left="0" w:firstLine="0"/>
        <w:rPr>
          <w:rFonts w:hint="default" w:ascii="Times New Roman" w:hAnsi="Times New Roman" w:cs="Times New Roman"/>
          <w:i w:val="0"/>
          <w:caps w:val="0"/>
          <w:color w:val="000000"/>
          <w:spacing w:val="0"/>
          <w:sz w:val="24"/>
          <w:szCs w:val="24"/>
        </w:rPr>
      </w:pPr>
      <w:r>
        <w:rPr>
          <w:rFonts w:hint="default" w:ascii="Times New Roman" w:hAnsi="Times New Roman" w:cs="Times New Roman"/>
          <w:b/>
          <w:i w:val="0"/>
          <w:caps w:val="0"/>
          <w:color w:val="000000"/>
          <w:spacing w:val="0"/>
          <w:sz w:val="24"/>
          <w:szCs w:val="24"/>
          <w:shd w:val="clear" w:fill="FFFFFF"/>
        </w:rPr>
        <w:t>Notes on POST:</w:t>
      </w:r>
    </w:p>
    <w:p>
      <w:pPr>
        <w:keepNext w:val="0"/>
        <w:keepLines w:val="0"/>
        <w:widowControl/>
        <w:numPr>
          <w:ilvl w:val="0"/>
          <w:numId w:val="69"/>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i w:val="0"/>
          <w:caps w:val="0"/>
          <w:color w:val="000000"/>
          <w:spacing w:val="0"/>
          <w:sz w:val="24"/>
          <w:szCs w:val="24"/>
          <w:shd w:val="clear" w:fill="FFFFFF"/>
        </w:rPr>
        <w:t>POST has no size limitations, and can be used to send large amounts of data.</w:t>
      </w:r>
    </w:p>
    <w:p>
      <w:pPr>
        <w:keepNext w:val="0"/>
        <w:keepLines w:val="0"/>
        <w:widowControl/>
        <w:numPr>
          <w:ilvl w:val="0"/>
          <w:numId w:val="69"/>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i w:val="0"/>
          <w:caps w:val="0"/>
          <w:color w:val="000000"/>
          <w:spacing w:val="0"/>
          <w:sz w:val="24"/>
          <w:szCs w:val="24"/>
          <w:shd w:val="clear" w:fill="FFFFFF"/>
        </w:rPr>
        <w:t>Form submissions with POST cannot be bookmarked</w:t>
      </w:r>
    </w:p>
    <w:p>
      <w:pPr>
        <w:pStyle w:val="12"/>
        <w:keepNext w:val="0"/>
        <w:keepLines w:val="0"/>
        <w:widowControl/>
        <w:numPr>
          <w:numId w:val="0"/>
        </w:numPr>
        <w:suppressLineNumbers w:val="0"/>
        <w:shd w:val="clear" w:fill="FFFFFF"/>
        <w:ind w:leftChars="0" w:right="0" w:rightChars="0"/>
        <w:rPr>
          <w:rFonts w:hint="default" w:ascii="Times New Roman" w:hAnsi="Times New Roman" w:eastAsia="SimSun" w:cs="Times New Roman"/>
          <w:i w:val="0"/>
          <w:caps w:val="0"/>
          <w:color w:val="000000"/>
          <w:spacing w:val="0"/>
          <w:sz w:val="24"/>
          <w:szCs w:val="24"/>
          <w:shd w:val="clear" w:fill="FFFFFF"/>
        </w:rPr>
      </w:pPr>
    </w:p>
    <w:p>
      <w:pPr>
        <w:pStyle w:val="12"/>
        <w:keepNext w:val="0"/>
        <w:keepLines w:val="0"/>
        <w:widowControl/>
        <w:numPr>
          <w:ilvl w:val="0"/>
          <w:numId w:val="70"/>
        </w:numPr>
        <w:suppressLineNumbers w:val="0"/>
        <w:shd w:val="clear" w:fill="FFFFFF"/>
        <w:tabs>
          <w:tab w:val="clear" w:pos="420"/>
        </w:tabs>
        <w:ind w:left="420" w:leftChars="0" w:right="0" w:rightChars="0" w:hanging="420" w:firstLineChars="0"/>
        <w:rPr>
          <w:rFonts w:hint="default" w:ascii="Times New Roman" w:hAnsi="Times New Roman" w:eastAsia="SimSun" w:cs="Times New Roman"/>
          <w:i w:val="0"/>
          <w:caps w:val="0"/>
          <w:color w:val="000000"/>
          <w:spacing w:val="0"/>
          <w:sz w:val="24"/>
          <w:szCs w:val="24"/>
          <w:shd w:val="clear" w:fill="FFFFFF"/>
          <w:lang w:val="en-US"/>
        </w:rPr>
      </w:pPr>
      <w:r>
        <w:rPr>
          <w:rFonts w:hint="default" w:cs="Times New Roman"/>
          <w:b/>
          <w:bCs/>
          <w:i w:val="0"/>
          <w:caps w:val="0"/>
          <w:color w:val="000000"/>
          <w:spacing w:val="0"/>
          <w:sz w:val="24"/>
          <w:szCs w:val="24"/>
          <w:shd w:val="clear" w:fill="FFFFFF"/>
          <w:lang w:val="en-US"/>
        </w:rPr>
        <w:t>Example:</w:t>
      </w:r>
    </w:p>
    <w:p>
      <w:pPr>
        <w:pStyle w:val="12"/>
        <w:keepNext w:val="0"/>
        <w:keepLines w:val="0"/>
        <w:widowControl/>
        <w:numPr>
          <w:numId w:val="0"/>
        </w:numPr>
        <w:suppressLineNumbers w:val="0"/>
        <w:shd w:val="clear" w:fill="FFFFFF"/>
        <w:ind w:leftChars="0" w:right="0" w:rightChars="0"/>
        <w:rPr>
          <w:rFonts w:hint="default" w:ascii="Times New Roman" w:hAnsi="Times New Roman" w:eastAsia="SimSun" w:cs="Times New Roman"/>
          <w:i w:val="0"/>
          <w:caps w:val="0"/>
          <w:color w:val="000000"/>
          <w:spacing w:val="0"/>
          <w:sz w:val="22"/>
          <w:szCs w:val="22"/>
          <w:shd w:val="clear" w:fill="FFFFFF"/>
          <w:lang w:val="en-US"/>
        </w:rPr>
      </w:pPr>
      <w:r>
        <w:rPr>
          <w:rFonts w:hint="default" w:ascii="Times New Roman" w:hAnsi="Times New Roman" w:eastAsia="SimSun" w:cs="Times New Roman"/>
          <w:i w:val="0"/>
          <w:caps w:val="0"/>
          <w:color w:val="000000"/>
          <w:spacing w:val="0"/>
          <w:sz w:val="22"/>
          <w:szCs w:val="22"/>
          <w:shd w:val="clear" w:fill="FFFFFF"/>
          <w:lang w:val="en-US"/>
        </w:rPr>
        <w:t>&lt;!DOCTYPE html&gt;</w:t>
      </w:r>
    </w:p>
    <w:p>
      <w:pPr>
        <w:pStyle w:val="12"/>
        <w:keepNext w:val="0"/>
        <w:keepLines w:val="0"/>
        <w:widowControl/>
        <w:numPr>
          <w:numId w:val="0"/>
        </w:numPr>
        <w:suppressLineNumbers w:val="0"/>
        <w:shd w:val="clear" w:fill="FFFFFF"/>
        <w:ind w:leftChars="0" w:right="0" w:rightChars="0"/>
        <w:rPr>
          <w:rFonts w:hint="default" w:ascii="Times New Roman" w:hAnsi="Times New Roman" w:eastAsia="SimSun" w:cs="Times New Roman"/>
          <w:i w:val="0"/>
          <w:caps w:val="0"/>
          <w:color w:val="000000"/>
          <w:spacing w:val="0"/>
          <w:sz w:val="22"/>
          <w:szCs w:val="22"/>
          <w:shd w:val="clear" w:fill="FFFFFF"/>
          <w:lang w:val="en-US"/>
        </w:rPr>
      </w:pPr>
      <w:r>
        <w:rPr>
          <w:rFonts w:hint="default" w:ascii="Times New Roman" w:hAnsi="Times New Roman" w:eastAsia="SimSun" w:cs="Times New Roman"/>
          <w:i w:val="0"/>
          <w:caps w:val="0"/>
          <w:color w:val="000000"/>
          <w:spacing w:val="0"/>
          <w:sz w:val="22"/>
          <w:szCs w:val="22"/>
          <w:shd w:val="clear" w:fill="FFFFFF"/>
          <w:lang w:val="en-US"/>
        </w:rPr>
        <w:t>&lt;html&gt;</w:t>
      </w:r>
    </w:p>
    <w:p>
      <w:pPr>
        <w:pStyle w:val="12"/>
        <w:keepNext w:val="0"/>
        <w:keepLines w:val="0"/>
        <w:widowControl/>
        <w:numPr>
          <w:numId w:val="0"/>
        </w:numPr>
        <w:suppressLineNumbers w:val="0"/>
        <w:shd w:val="clear" w:fill="FFFFFF"/>
        <w:ind w:leftChars="0" w:right="0" w:rightChars="0"/>
        <w:rPr>
          <w:rFonts w:hint="default" w:ascii="Times New Roman" w:hAnsi="Times New Roman" w:eastAsia="SimSun" w:cs="Times New Roman"/>
          <w:i w:val="0"/>
          <w:caps w:val="0"/>
          <w:color w:val="000000"/>
          <w:spacing w:val="0"/>
          <w:sz w:val="22"/>
          <w:szCs w:val="22"/>
          <w:shd w:val="clear" w:fill="FFFFFF"/>
          <w:lang w:val="en-US"/>
        </w:rPr>
      </w:pPr>
      <w:r>
        <w:rPr>
          <w:rFonts w:hint="default" w:ascii="Times New Roman" w:hAnsi="Times New Roman" w:eastAsia="SimSun" w:cs="Times New Roman"/>
          <w:i w:val="0"/>
          <w:caps w:val="0"/>
          <w:color w:val="000000"/>
          <w:spacing w:val="0"/>
          <w:sz w:val="22"/>
          <w:szCs w:val="22"/>
          <w:shd w:val="clear" w:fill="FFFFFF"/>
          <w:lang w:val="en-US"/>
        </w:rPr>
        <w:t>&lt;body&gt;</w:t>
      </w:r>
    </w:p>
    <w:p>
      <w:pPr>
        <w:pStyle w:val="12"/>
        <w:keepNext w:val="0"/>
        <w:keepLines w:val="0"/>
        <w:widowControl/>
        <w:numPr>
          <w:numId w:val="0"/>
        </w:numPr>
        <w:suppressLineNumbers w:val="0"/>
        <w:shd w:val="clear" w:fill="FFFFFF"/>
        <w:ind w:leftChars="0" w:right="0" w:rightChars="0"/>
        <w:rPr>
          <w:rFonts w:hint="default" w:ascii="Times New Roman" w:hAnsi="Times New Roman" w:eastAsia="SimSun" w:cs="Times New Roman"/>
          <w:i w:val="0"/>
          <w:caps w:val="0"/>
          <w:color w:val="000000"/>
          <w:spacing w:val="0"/>
          <w:sz w:val="22"/>
          <w:szCs w:val="22"/>
          <w:shd w:val="clear" w:fill="FFFFFF"/>
          <w:lang w:val="en-US"/>
        </w:rPr>
      </w:pPr>
      <w:r>
        <w:rPr>
          <w:rFonts w:hint="default" w:ascii="Times New Roman" w:hAnsi="Times New Roman" w:eastAsia="SimSun" w:cs="Times New Roman"/>
          <w:i w:val="0"/>
          <w:caps w:val="0"/>
          <w:color w:val="000000"/>
          <w:spacing w:val="0"/>
          <w:sz w:val="22"/>
          <w:szCs w:val="22"/>
          <w:shd w:val="clear" w:fill="FFFFFF"/>
          <w:lang w:val="en-US"/>
        </w:rPr>
        <w:t>&lt;h2&gt;The method Attribute&lt;/h2&gt;</w:t>
      </w:r>
    </w:p>
    <w:p>
      <w:pPr>
        <w:pStyle w:val="12"/>
        <w:keepNext w:val="0"/>
        <w:keepLines w:val="0"/>
        <w:widowControl/>
        <w:numPr>
          <w:numId w:val="0"/>
        </w:numPr>
        <w:suppressLineNumbers w:val="0"/>
        <w:shd w:val="clear" w:fill="FFFFFF"/>
        <w:ind w:leftChars="0" w:right="0" w:rightChars="0"/>
        <w:rPr>
          <w:rFonts w:hint="default" w:ascii="Times New Roman" w:hAnsi="Times New Roman" w:eastAsia="SimSun" w:cs="Times New Roman"/>
          <w:i w:val="0"/>
          <w:caps w:val="0"/>
          <w:color w:val="000000"/>
          <w:spacing w:val="0"/>
          <w:sz w:val="22"/>
          <w:szCs w:val="22"/>
          <w:shd w:val="clear" w:fill="FFFFFF"/>
          <w:lang w:val="en-US"/>
        </w:rPr>
      </w:pPr>
      <w:r>
        <w:rPr>
          <w:rFonts w:hint="default" w:ascii="Times New Roman" w:hAnsi="Times New Roman" w:eastAsia="SimSun" w:cs="Times New Roman"/>
          <w:i w:val="0"/>
          <w:caps w:val="0"/>
          <w:color w:val="000000"/>
          <w:spacing w:val="0"/>
          <w:sz w:val="22"/>
          <w:szCs w:val="22"/>
          <w:shd w:val="clear" w:fill="FFFFFF"/>
          <w:lang w:val="en-US"/>
        </w:rPr>
        <w:t>&lt;p&gt;This form will be submitted using the GET method:&lt;/p&gt;</w:t>
      </w:r>
    </w:p>
    <w:p>
      <w:pPr>
        <w:pStyle w:val="12"/>
        <w:keepNext w:val="0"/>
        <w:keepLines w:val="0"/>
        <w:widowControl/>
        <w:numPr>
          <w:numId w:val="0"/>
        </w:numPr>
        <w:suppressLineNumbers w:val="0"/>
        <w:shd w:val="clear" w:fill="FFFFFF"/>
        <w:ind w:leftChars="0" w:right="0" w:rightChars="0"/>
        <w:rPr>
          <w:rFonts w:hint="default" w:ascii="Times New Roman" w:hAnsi="Times New Roman" w:eastAsia="SimSun" w:cs="Times New Roman"/>
          <w:i w:val="0"/>
          <w:caps w:val="0"/>
          <w:color w:val="000000"/>
          <w:spacing w:val="0"/>
          <w:sz w:val="22"/>
          <w:szCs w:val="22"/>
          <w:shd w:val="clear" w:fill="FFFFFF"/>
          <w:lang w:val="en-US"/>
        </w:rPr>
      </w:pPr>
      <w:r>
        <w:rPr>
          <w:rFonts w:hint="default" w:ascii="Times New Roman" w:hAnsi="Times New Roman" w:eastAsia="SimSun" w:cs="Times New Roman"/>
          <w:i w:val="0"/>
          <w:caps w:val="0"/>
          <w:color w:val="000000"/>
          <w:spacing w:val="0"/>
          <w:sz w:val="22"/>
          <w:szCs w:val="22"/>
          <w:shd w:val="clear" w:fill="FFFFFF"/>
          <w:lang w:val="en-US"/>
        </w:rPr>
        <w:t>&lt;form action="/action_page.php" target="_blank" method="post"&gt;</w:t>
      </w:r>
    </w:p>
    <w:p>
      <w:pPr>
        <w:pStyle w:val="12"/>
        <w:keepNext w:val="0"/>
        <w:keepLines w:val="0"/>
        <w:widowControl/>
        <w:numPr>
          <w:numId w:val="0"/>
        </w:numPr>
        <w:suppressLineNumbers w:val="0"/>
        <w:shd w:val="clear" w:fill="FFFFFF"/>
        <w:ind w:leftChars="0" w:right="0" w:rightChars="0"/>
        <w:rPr>
          <w:rFonts w:hint="default" w:ascii="Times New Roman" w:hAnsi="Times New Roman" w:eastAsia="SimSun" w:cs="Times New Roman"/>
          <w:i w:val="0"/>
          <w:caps w:val="0"/>
          <w:color w:val="000000"/>
          <w:spacing w:val="0"/>
          <w:sz w:val="22"/>
          <w:szCs w:val="22"/>
          <w:shd w:val="clear" w:fill="FFFFFF"/>
          <w:lang w:val="en-US"/>
        </w:rPr>
      </w:pPr>
      <w:r>
        <w:rPr>
          <w:rFonts w:hint="default" w:ascii="Times New Roman" w:hAnsi="Times New Roman" w:eastAsia="SimSun" w:cs="Times New Roman"/>
          <w:i w:val="0"/>
          <w:caps w:val="0"/>
          <w:color w:val="000000"/>
          <w:spacing w:val="0"/>
          <w:sz w:val="22"/>
          <w:szCs w:val="22"/>
          <w:shd w:val="clear" w:fill="FFFFFF"/>
          <w:lang w:val="en-US"/>
        </w:rPr>
        <w:t xml:space="preserve">  First name:&lt;br&gt;</w:t>
      </w:r>
    </w:p>
    <w:p>
      <w:pPr>
        <w:pStyle w:val="12"/>
        <w:keepNext w:val="0"/>
        <w:keepLines w:val="0"/>
        <w:widowControl/>
        <w:numPr>
          <w:numId w:val="0"/>
        </w:numPr>
        <w:suppressLineNumbers w:val="0"/>
        <w:shd w:val="clear" w:fill="FFFFFF"/>
        <w:ind w:leftChars="0" w:right="0" w:rightChars="0"/>
        <w:rPr>
          <w:rFonts w:hint="default" w:ascii="Times New Roman" w:hAnsi="Times New Roman" w:eastAsia="SimSun" w:cs="Times New Roman"/>
          <w:i w:val="0"/>
          <w:caps w:val="0"/>
          <w:color w:val="000000"/>
          <w:spacing w:val="0"/>
          <w:sz w:val="22"/>
          <w:szCs w:val="22"/>
          <w:shd w:val="clear" w:fill="FFFFFF"/>
          <w:lang w:val="en-US"/>
        </w:rPr>
      </w:pPr>
      <w:r>
        <w:rPr>
          <w:rFonts w:hint="default" w:ascii="Times New Roman" w:hAnsi="Times New Roman" w:eastAsia="SimSun" w:cs="Times New Roman"/>
          <w:i w:val="0"/>
          <w:caps w:val="0"/>
          <w:color w:val="000000"/>
          <w:spacing w:val="0"/>
          <w:sz w:val="22"/>
          <w:szCs w:val="22"/>
          <w:shd w:val="clear" w:fill="FFFFFF"/>
          <w:lang w:val="en-US"/>
        </w:rPr>
        <w:t xml:space="preserve">  &lt;input type="text" name="firstname" value="Mickey"&gt;</w:t>
      </w:r>
    </w:p>
    <w:p>
      <w:pPr>
        <w:pStyle w:val="12"/>
        <w:keepNext w:val="0"/>
        <w:keepLines w:val="0"/>
        <w:widowControl/>
        <w:numPr>
          <w:numId w:val="0"/>
        </w:numPr>
        <w:suppressLineNumbers w:val="0"/>
        <w:shd w:val="clear" w:fill="FFFFFF"/>
        <w:ind w:leftChars="0" w:right="0" w:rightChars="0"/>
        <w:rPr>
          <w:rFonts w:hint="default" w:ascii="Times New Roman" w:hAnsi="Times New Roman" w:eastAsia="SimSun" w:cs="Times New Roman"/>
          <w:i w:val="0"/>
          <w:caps w:val="0"/>
          <w:color w:val="000000"/>
          <w:spacing w:val="0"/>
          <w:sz w:val="22"/>
          <w:szCs w:val="22"/>
          <w:shd w:val="clear" w:fill="FFFFFF"/>
          <w:lang w:val="en-US"/>
        </w:rPr>
      </w:pPr>
      <w:r>
        <w:rPr>
          <w:rFonts w:hint="default" w:ascii="Times New Roman" w:hAnsi="Times New Roman" w:eastAsia="SimSun" w:cs="Times New Roman"/>
          <w:i w:val="0"/>
          <w:caps w:val="0"/>
          <w:color w:val="000000"/>
          <w:spacing w:val="0"/>
          <w:sz w:val="22"/>
          <w:szCs w:val="22"/>
          <w:shd w:val="clear" w:fill="FFFFFF"/>
          <w:lang w:val="en-US"/>
        </w:rPr>
        <w:t xml:space="preserve">  &lt;br&gt;</w:t>
      </w:r>
    </w:p>
    <w:p>
      <w:pPr>
        <w:pStyle w:val="12"/>
        <w:keepNext w:val="0"/>
        <w:keepLines w:val="0"/>
        <w:widowControl/>
        <w:numPr>
          <w:numId w:val="0"/>
        </w:numPr>
        <w:suppressLineNumbers w:val="0"/>
        <w:shd w:val="clear" w:fill="FFFFFF"/>
        <w:ind w:leftChars="0" w:right="0" w:rightChars="0"/>
        <w:rPr>
          <w:rFonts w:hint="default" w:ascii="Times New Roman" w:hAnsi="Times New Roman" w:eastAsia="SimSun" w:cs="Times New Roman"/>
          <w:i w:val="0"/>
          <w:caps w:val="0"/>
          <w:color w:val="000000"/>
          <w:spacing w:val="0"/>
          <w:sz w:val="22"/>
          <w:szCs w:val="22"/>
          <w:shd w:val="clear" w:fill="FFFFFF"/>
          <w:lang w:val="en-US"/>
        </w:rPr>
      </w:pPr>
      <w:r>
        <w:rPr>
          <w:rFonts w:hint="default" w:ascii="Times New Roman" w:hAnsi="Times New Roman" w:eastAsia="SimSun" w:cs="Times New Roman"/>
          <w:i w:val="0"/>
          <w:caps w:val="0"/>
          <w:color w:val="000000"/>
          <w:spacing w:val="0"/>
          <w:sz w:val="22"/>
          <w:szCs w:val="22"/>
          <w:shd w:val="clear" w:fill="FFFFFF"/>
          <w:lang w:val="en-US"/>
        </w:rPr>
        <w:t xml:space="preserve">  Last name:&lt;br&gt;</w:t>
      </w:r>
    </w:p>
    <w:p>
      <w:pPr>
        <w:pStyle w:val="12"/>
        <w:keepNext w:val="0"/>
        <w:keepLines w:val="0"/>
        <w:widowControl/>
        <w:numPr>
          <w:numId w:val="0"/>
        </w:numPr>
        <w:suppressLineNumbers w:val="0"/>
        <w:shd w:val="clear" w:fill="FFFFFF"/>
        <w:ind w:leftChars="0" w:right="0" w:rightChars="0"/>
        <w:rPr>
          <w:rFonts w:hint="default" w:ascii="Times New Roman" w:hAnsi="Times New Roman" w:eastAsia="SimSun" w:cs="Times New Roman"/>
          <w:i w:val="0"/>
          <w:caps w:val="0"/>
          <w:color w:val="000000"/>
          <w:spacing w:val="0"/>
          <w:sz w:val="22"/>
          <w:szCs w:val="22"/>
          <w:shd w:val="clear" w:fill="FFFFFF"/>
          <w:lang w:val="en-US"/>
        </w:rPr>
      </w:pPr>
      <w:r>
        <w:rPr>
          <w:rFonts w:hint="default" w:ascii="Times New Roman" w:hAnsi="Times New Roman" w:eastAsia="SimSun" w:cs="Times New Roman"/>
          <w:i w:val="0"/>
          <w:caps w:val="0"/>
          <w:color w:val="000000"/>
          <w:spacing w:val="0"/>
          <w:sz w:val="22"/>
          <w:szCs w:val="22"/>
          <w:shd w:val="clear" w:fill="FFFFFF"/>
          <w:lang w:val="en-US"/>
        </w:rPr>
        <w:t xml:space="preserve">  &lt;input type="text" name="lastname" value="Mouse"&gt;</w:t>
      </w:r>
    </w:p>
    <w:p>
      <w:pPr>
        <w:pStyle w:val="12"/>
        <w:keepNext w:val="0"/>
        <w:keepLines w:val="0"/>
        <w:widowControl/>
        <w:numPr>
          <w:numId w:val="0"/>
        </w:numPr>
        <w:suppressLineNumbers w:val="0"/>
        <w:shd w:val="clear" w:fill="FFFFFF"/>
        <w:ind w:leftChars="0" w:right="0" w:rightChars="0"/>
        <w:rPr>
          <w:rFonts w:hint="default" w:ascii="Times New Roman" w:hAnsi="Times New Roman" w:eastAsia="SimSun" w:cs="Times New Roman"/>
          <w:i w:val="0"/>
          <w:caps w:val="0"/>
          <w:color w:val="000000"/>
          <w:spacing w:val="0"/>
          <w:sz w:val="22"/>
          <w:szCs w:val="22"/>
          <w:shd w:val="clear" w:fill="FFFFFF"/>
          <w:lang w:val="en-US"/>
        </w:rPr>
      </w:pPr>
      <w:r>
        <w:rPr>
          <w:rFonts w:hint="default" w:ascii="Times New Roman" w:hAnsi="Times New Roman" w:eastAsia="SimSun" w:cs="Times New Roman"/>
          <w:i w:val="0"/>
          <w:caps w:val="0"/>
          <w:color w:val="000000"/>
          <w:spacing w:val="0"/>
          <w:sz w:val="22"/>
          <w:szCs w:val="22"/>
          <w:shd w:val="clear" w:fill="FFFFFF"/>
          <w:lang w:val="en-US"/>
        </w:rPr>
        <w:t xml:space="preserve">  &lt;br&gt;&lt;br&gt;</w:t>
      </w:r>
    </w:p>
    <w:p>
      <w:pPr>
        <w:pStyle w:val="12"/>
        <w:keepNext w:val="0"/>
        <w:keepLines w:val="0"/>
        <w:widowControl/>
        <w:numPr>
          <w:numId w:val="0"/>
        </w:numPr>
        <w:suppressLineNumbers w:val="0"/>
        <w:shd w:val="clear" w:fill="FFFFFF"/>
        <w:ind w:leftChars="0" w:right="0" w:rightChars="0"/>
        <w:rPr>
          <w:rFonts w:hint="default" w:ascii="Times New Roman" w:hAnsi="Times New Roman" w:eastAsia="SimSun" w:cs="Times New Roman"/>
          <w:i w:val="0"/>
          <w:caps w:val="0"/>
          <w:color w:val="000000"/>
          <w:spacing w:val="0"/>
          <w:sz w:val="22"/>
          <w:szCs w:val="22"/>
          <w:shd w:val="clear" w:fill="FFFFFF"/>
          <w:lang w:val="en-US"/>
        </w:rPr>
      </w:pPr>
      <w:r>
        <w:rPr>
          <w:rFonts w:hint="default" w:ascii="Times New Roman" w:hAnsi="Times New Roman" w:eastAsia="SimSun" w:cs="Times New Roman"/>
          <w:i w:val="0"/>
          <w:caps w:val="0"/>
          <w:color w:val="000000"/>
          <w:spacing w:val="0"/>
          <w:sz w:val="22"/>
          <w:szCs w:val="22"/>
          <w:shd w:val="clear" w:fill="FFFFFF"/>
          <w:lang w:val="en-US"/>
        </w:rPr>
        <w:t xml:space="preserve">  &lt;input type="submit" value="Submit"&gt;</w:t>
      </w:r>
    </w:p>
    <w:p>
      <w:pPr>
        <w:pStyle w:val="12"/>
        <w:keepNext w:val="0"/>
        <w:keepLines w:val="0"/>
        <w:widowControl/>
        <w:numPr>
          <w:numId w:val="0"/>
        </w:numPr>
        <w:suppressLineNumbers w:val="0"/>
        <w:shd w:val="clear" w:fill="FFFFFF"/>
        <w:ind w:leftChars="0" w:right="0" w:rightChars="0"/>
        <w:rPr>
          <w:rFonts w:hint="default" w:ascii="Times New Roman" w:hAnsi="Times New Roman" w:eastAsia="SimSun" w:cs="Times New Roman"/>
          <w:i w:val="0"/>
          <w:caps w:val="0"/>
          <w:color w:val="000000"/>
          <w:spacing w:val="0"/>
          <w:sz w:val="22"/>
          <w:szCs w:val="22"/>
          <w:shd w:val="clear" w:fill="FFFFFF"/>
          <w:lang w:val="en-US"/>
        </w:rPr>
      </w:pPr>
      <w:r>
        <w:rPr>
          <w:rFonts w:hint="default" w:ascii="Times New Roman" w:hAnsi="Times New Roman" w:eastAsia="SimSun" w:cs="Times New Roman"/>
          <w:i w:val="0"/>
          <w:caps w:val="0"/>
          <w:color w:val="000000"/>
          <w:spacing w:val="0"/>
          <w:sz w:val="22"/>
          <w:szCs w:val="22"/>
          <w:shd w:val="clear" w:fill="FFFFFF"/>
          <w:lang w:val="en-US"/>
        </w:rPr>
        <w:t>&lt;/form&gt;</w:t>
      </w:r>
    </w:p>
    <w:p>
      <w:pPr>
        <w:pStyle w:val="12"/>
        <w:keepNext w:val="0"/>
        <w:keepLines w:val="0"/>
        <w:widowControl/>
        <w:numPr>
          <w:numId w:val="0"/>
        </w:numPr>
        <w:suppressLineNumbers w:val="0"/>
        <w:shd w:val="clear" w:fill="FFFFFF"/>
        <w:ind w:leftChars="0" w:right="0" w:rightChars="0"/>
        <w:rPr>
          <w:rFonts w:hint="default" w:ascii="Times New Roman" w:hAnsi="Times New Roman" w:eastAsia="SimSun" w:cs="Times New Roman"/>
          <w:i w:val="0"/>
          <w:caps w:val="0"/>
          <w:color w:val="000000"/>
          <w:spacing w:val="0"/>
          <w:sz w:val="22"/>
          <w:szCs w:val="22"/>
          <w:shd w:val="clear" w:fill="FFFFFF"/>
          <w:lang w:val="en-US"/>
        </w:rPr>
      </w:pPr>
      <w:r>
        <w:rPr>
          <w:rFonts w:hint="default" w:ascii="Times New Roman" w:hAnsi="Times New Roman" w:eastAsia="SimSun" w:cs="Times New Roman"/>
          <w:i w:val="0"/>
          <w:caps w:val="0"/>
          <w:color w:val="000000"/>
          <w:spacing w:val="0"/>
          <w:sz w:val="22"/>
          <w:szCs w:val="22"/>
          <w:shd w:val="clear" w:fill="FFFFFF"/>
          <w:lang w:val="en-US"/>
        </w:rPr>
        <w:t>&lt;p&gt;After you submit, notice that the form values is visible in the address bar of the new browser tab.&lt;/p&gt;</w:t>
      </w:r>
    </w:p>
    <w:p>
      <w:pPr>
        <w:pStyle w:val="12"/>
        <w:keepNext w:val="0"/>
        <w:keepLines w:val="0"/>
        <w:widowControl/>
        <w:numPr>
          <w:numId w:val="0"/>
        </w:numPr>
        <w:suppressLineNumbers w:val="0"/>
        <w:shd w:val="clear" w:fill="FFFFFF"/>
        <w:ind w:leftChars="0" w:right="0" w:rightChars="0"/>
        <w:rPr>
          <w:rFonts w:hint="default" w:ascii="Times New Roman" w:hAnsi="Times New Roman" w:eastAsia="SimSun" w:cs="Times New Roman"/>
          <w:i w:val="0"/>
          <w:caps w:val="0"/>
          <w:color w:val="000000"/>
          <w:spacing w:val="0"/>
          <w:sz w:val="22"/>
          <w:szCs w:val="22"/>
          <w:shd w:val="clear" w:fill="FFFFFF"/>
          <w:lang w:val="en-US"/>
        </w:rPr>
      </w:pPr>
      <w:r>
        <w:rPr>
          <w:rFonts w:hint="default" w:ascii="Times New Roman" w:hAnsi="Times New Roman" w:eastAsia="SimSun" w:cs="Times New Roman"/>
          <w:i w:val="0"/>
          <w:caps w:val="0"/>
          <w:color w:val="000000"/>
          <w:spacing w:val="0"/>
          <w:sz w:val="22"/>
          <w:szCs w:val="22"/>
          <w:shd w:val="clear" w:fill="FFFFFF"/>
          <w:lang w:val="en-US"/>
        </w:rPr>
        <w:t>&lt;/body&gt;</w:t>
      </w:r>
    </w:p>
    <w:p>
      <w:pPr>
        <w:pStyle w:val="12"/>
        <w:keepNext w:val="0"/>
        <w:keepLines w:val="0"/>
        <w:widowControl/>
        <w:numPr>
          <w:numId w:val="0"/>
        </w:numPr>
        <w:suppressLineNumbers w:val="0"/>
        <w:shd w:val="clear" w:fill="FFFFFF"/>
        <w:ind w:leftChars="0" w:right="0" w:rightChars="0"/>
        <w:rPr>
          <w:rFonts w:hint="default" w:ascii="Times New Roman" w:hAnsi="Times New Roman" w:eastAsia="SimSun" w:cs="Times New Roman"/>
          <w:i w:val="0"/>
          <w:caps w:val="0"/>
          <w:color w:val="000000"/>
          <w:spacing w:val="0"/>
          <w:sz w:val="22"/>
          <w:szCs w:val="22"/>
          <w:shd w:val="clear" w:fill="FFFFFF"/>
          <w:lang w:val="en-US"/>
        </w:rPr>
      </w:pPr>
      <w:r>
        <w:rPr>
          <w:rFonts w:hint="default" w:ascii="Times New Roman" w:hAnsi="Times New Roman" w:eastAsia="SimSun" w:cs="Times New Roman"/>
          <w:i w:val="0"/>
          <w:caps w:val="0"/>
          <w:color w:val="000000"/>
          <w:spacing w:val="0"/>
          <w:sz w:val="22"/>
          <w:szCs w:val="22"/>
          <w:shd w:val="clear" w:fill="FFFFFF"/>
          <w:lang w:val="en-US"/>
        </w:rPr>
        <w:t>&lt;/html&gt;</w:t>
      </w:r>
    </w:p>
    <w:p>
      <w:pPr>
        <w:pStyle w:val="12"/>
        <w:keepNext w:val="0"/>
        <w:keepLines w:val="0"/>
        <w:widowControl/>
        <w:numPr>
          <w:ilvl w:val="0"/>
          <w:numId w:val="71"/>
        </w:numPr>
        <w:suppressLineNumbers w:val="0"/>
        <w:shd w:val="clear" w:fill="FFFFFF"/>
        <w:tabs>
          <w:tab w:val="clear" w:pos="420"/>
        </w:tabs>
        <w:ind w:left="420" w:leftChars="0" w:right="0" w:rightChars="0" w:hanging="420" w:firstLineChars="0"/>
        <w:rPr>
          <w:rFonts w:hint="default" w:ascii="Times New Roman" w:hAnsi="Times New Roman" w:eastAsia="SimSun" w:cs="Times New Roman"/>
          <w:i w:val="0"/>
          <w:caps w:val="0"/>
          <w:color w:val="000000"/>
          <w:spacing w:val="0"/>
          <w:sz w:val="22"/>
          <w:szCs w:val="22"/>
          <w:shd w:val="clear" w:fill="FFFFFF"/>
          <w:lang w:val="en-US"/>
        </w:rPr>
      </w:pPr>
      <w:r>
        <w:rPr>
          <w:rFonts w:hint="default" w:cs="Times New Roman"/>
          <w:b/>
          <w:bCs/>
          <w:i w:val="0"/>
          <w:caps w:val="0"/>
          <w:color w:val="000000"/>
          <w:spacing w:val="0"/>
          <w:sz w:val="24"/>
          <w:szCs w:val="24"/>
          <w:shd w:val="clear" w:fill="FFFFFF"/>
          <w:lang w:val="en-US"/>
        </w:rPr>
        <w:t>OUTPUT:</w:t>
      </w:r>
    </w:p>
    <w:p>
      <w:pPr>
        <w:pStyle w:val="12"/>
        <w:keepNext w:val="0"/>
        <w:keepLines w:val="0"/>
        <w:widowControl/>
        <w:numPr>
          <w:numId w:val="0"/>
        </w:numPr>
        <w:suppressLineNumbers w:val="0"/>
        <w:shd w:val="clear" w:fill="FFFFFF"/>
        <w:ind w:leftChars="0" w:right="0" w:rightChars="0"/>
        <w:rPr>
          <w:rFonts w:hint="default" w:ascii="Times New Roman" w:hAnsi="Times New Roman" w:eastAsia="SimSun" w:cs="Times New Roman"/>
          <w:i w:val="0"/>
          <w:caps w:val="0"/>
          <w:color w:val="000000"/>
          <w:spacing w:val="0"/>
          <w:sz w:val="22"/>
          <w:szCs w:val="22"/>
          <w:shd w:val="clear" w:fill="FFFFFF"/>
          <w:lang w:val="en-US"/>
        </w:rPr>
      </w:pPr>
      <w:r>
        <w:drawing>
          <wp:inline distT="0" distB="0" distL="114300" distR="114300">
            <wp:extent cx="5269230" cy="2345055"/>
            <wp:effectExtent l="0" t="0" r="7620" b="17145"/>
            <wp:docPr id="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pic:cNvPicPr>
                      <a:picLocks noChangeAspect="1"/>
                    </pic:cNvPicPr>
                  </pic:nvPicPr>
                  <pic:blipFill>
                    <a:blip r:embed="rId14"/>
                    <a:stretch>
                      <a:fillRect/>
                    </a:stretch>
                  </pic:blipFill>
                  <pic:spPr>
                    <a:xfrm>
                      <a:off x="0" y="0"/>
                      <a:ext cx="5269230" cy="2345055"/>
                    </a:xfrm>
                    <a:prstGeom prst="rect">
                      <a:avLst/>
                    </a:prstGeom>
                    <a:noFill/>
                    <a:ln w="9525">
                      <a:noFill/>
                    </a:ln>
                  </pic:spPr>
                </pic:pic>
              </a:graphicData>
            </a:graphic>
          </wp:inline>
        </w:drawing>
      </w:r>
    </w:p>
    <w:p>
      <w:pPr>
        <w:pStyle w:val="12"/>
        <w:keepNext w:val="0"/>
        <w:keepLines w:val="0"/>
        <w:widowControl/>
        <w:numPr>
          <w:numId w:val="0"/>
        </w:numPr>
        <w:suppressLineNumbers w:val="0"/>
        <w:shd w:val="clear" w:fill="FFFFFF"/>
        <w:ind w:leftChars="0" w:right="0" w:rightChars="0"/>
        <w:rPr>
          <w:rFonts w:hint="default" w:cs="Times New Roman"/>
          <w:b/>
          <w:bCs/>
          <w:i w:val="0"/>
          <w:caps w:val="0"/>
          <w:color w:val="000000"/>
          <w:spacing w:val="0"/>
          <w:sz w:val="24"/>
          <w:szCs w:val="24"/>
          <w:u w:val="single"/>
          <w:shd w:val="clear" w:fill="FFFFFF"/>
          <w:lang w:val="en-US"/>
        </w:rPr>
      </w:pPr>
      <w:r>
        <w:rPr>
          <w:rFonts w:hint="default" w:cs="Times New Roman"/>
          <w:b/>
          <w:bCs/>
          <w:i w:val="0"/>
          <w:caps w:val="0"/>
          <w:color w:val="000000"/>
          <w:spacing w:val="0"/>
          <w:sz w:val="24"/>
          <w:szCs w:val="24"/>
          <w:u w:val="single"/>
          <w:shd w:val="clear" w:fill="FFFFFF"/>
          <w:lang w:val="en-US"/>
        </w:rPr>
        <w:t>Select element:</w:t>
      </w:r>
    </w:p>
    <w:p>
      <w:pPr>
        <w:pStyle w:val="12"/>
        <w:keepNext w:val="0"/>
        <w:keepLines w:val="0"/>
        <w:widowControl/>
        <w:numPr>
          <w:numId w:val="0"/>
        </w:numPr>
        <w:suppressLineNumbers w:val="0"/>
        <w:shd w:val="clear" w:fill="FFFFFF"/>
        <w:ind w:leftChars="0" w:right="0" w:rightChars="0"/>
        <w:rPr>
          <w:rStyle w:val="18"/>
          <w:rFonts w:hint="default" w:ascii="Times New Roman" w:hAnsi="Times New Roman" w:eastAsia="SimSun" w:cs="Times New Roman"/>
          <w:i w:val="0"/>
          <w:caps w:val="0"/>
          <w:color w:val="000000"/>
          <w:spacing w:val="0"/>
          <w:sz w:val="24"/>
          <w:szCs w:val="24"/>
          <w:shd w:val="clear" w:fill="FFFFFF"/>
        </w:rPr>
      </w:pPr>
      <w:r>
        <w:rPr>
          <w:rFonts w:hint="default" w:ascii="Times New Roman" w:hAnsi="Times New Roman" w:eastAsia="SimSun" w:cs="Times New Roman"/>
          <w:i w:val="0"/>
          <w:caps w:val="0"/>
          <w:color w:val="000000"/>
          <w:spacing w:val="0"/>
          <w:sz w:val="24"/>
          <w:szCs w:val="24"/>
          <w:shd w:val="clear" w:fill="FFFFFF"/>
        </w:rPr>
        <w:t>The </w:t>
      </w:r>
      <w:r>
        <w:rPr>
          <w:rStyle w:val="16"/>
          <w:rFonts w:hint="default" w:ascii="Times New Roman" w:hAnsi="Times New Roman" w:eastAsia="Consolas" w:cs="Times New Roman"/>
          <w:i w:val="0"/>
          <w:caps w:val="0"/>
          <w:color w:val="DC143C"/>
          <w:spacing w:val="0"/>
          <w:sz w:val="24"/>
          <w:szCs w:val="24"/>
          <w:bdr w:val="none" w:color="auto" w:sz="0" w:space="0"/>
          <w:shd w:val="clear" w:fill="F1F1F1"/>
        </w:rPr>
        <w:t>&lt;select&gt;</w:t>
      </w:r>
      <w:r>
        <w:rPr>
          <w:rFonts w:hint="default" w:ascii="Times New Roman" w:hAnsi="Times New Roman" w:eastAsia="SimSun" w:cs="Times New Roman"/>
          <w:i w:val="0"/>
          <w:caps w:val="0"/>
          <w:color w:val="000000"/>
          <w:spacing w:val="0"/>
          <w:sz w:val="24"/>
          <w:szCs w:val="24"/>
          <w:shd w:val="clear" w:fill="FFFFFF"/>
        </w:rPr>
        <w:t> element defines a </w:t>
      </w:r>
      <w:r>
        <w:rPr>
          <w:rStyle w:val="18"/>
          <w:rFonts w:hint="default" w:ascii="Times New Roman" w:hAnsi="Times New Roman" w:eastAsia="SimSun" w:cs="Times New Roman"/>
          <w:i w:val="0"/>
          <w:caps w:val="0"/>
          <w:color w:val="000000"/>
          <w:spacing w:val="0"/>
          <w:sz w:val="24"/>
          <w:szCs w:val="24"/>
          <w:shd w:val="clear" w:fill="FFFFFF"/>
        </w:rPr>
        <w:t>drop-down list</w:t>
      </w:r>
    </w:p>
    <w:p>
      <w:pPr>
        <w:pStyle w:val="12"/>
        <w:keepNext w:val="0"/>
        <w:keepLines w:val="0"/>
        <w:widowControl/>
        <w:numPr>
          <w:ilvl w:val="0"/>
          <w:numId w:val="72"/>
        </w:numPr>
        <w:suppressLineNumbers w:val="0"/>
        <w:shd w:val="clear" w:fill="FFFFFF"/>
        <w:tabs>
          <w:tab w:val="clear" w:pos="420"/>
        </w:tabs>
        <w:ind w:left="420" w:leftChars="0" w:right="0" w:rightChars="0" w:hanging="420" w:firstLineChars="0"/>
        <w:rPr>
          <w:rStyle w:val="18"/>
          <w:rFonts w:hint="default" w:ascii="Times New Roman" w:hAnsi="Times New Roman" w:eastAsia="SimSun" w:cs="Times New Roman"/>
          <w:i w:val="0"/>
          <w:caps w:val="0"/>
          <w:color w:val="000000"/>
          <w:spacing w:val="0"/>
          <w:sz w:val="24"/>
          <w:szCs w:val="24"/>
          <w:shd w:val="clear" w:fill="FFFFFF"/>
          <w:lang w:val="en-US"/>
        </w:rPr>
      </w:pPr>
      <w:r>
        <w:rPr>
          <w:rStyle w:val="18"/>
          <w:rFonts w:hint="default" w:cs="Times New Roman"/>
          <w:i w:val="0"/>
          <w:caps w:val="0"/>
          <w:color w:val="000000"/>
          <w:spacing w:val="0"/>
          <w:sz w:val="24"/>
          <w:szCs w:val="24"/>
          <w:shd w:val="clear" w:fill="FFFFFF"/>
          <w:lang w:val="en-US"/>
        </w:rPr>
        <w:t>Example:</w:t>
      </w:r>
    </w:p>
    <w:p>
      <w:pPr>
        <w:pStyle w:val="12"/>
        <w:keepNext w:val="0"/>
        <w:keepLines w:val="0"/>
        <w:widowControl/>
        <w:numPr>
          <w:numId w:val="0"/>
        </w:numPr>
        <w:suppressLineNumbers w:val="0"/>
        <w:shd w:val="clear" w:fill="FFFFFF"/>
        <w:ind w:left="1260" w:leftChars="0" w:right="0" w:rightChars="0" w:firstLine="420" w:firstLineChars="0"/>
        <w:rPr>
          <w:rStyle w:val="18"/>
          <w:rFonts w:hint="default" w:ascii="Times New Roman" w:hAnsi="Times New Roman" w:eastAsia="SimSun" w:cs="Times New Roman"/>
          <w:b w:val="0"/>
          <w:bCs w:val="0"/>
          <w:i w:val="0"/>
          <w:caps w:val="0"/>
          <w:color w:val="000000"/>
          <w:spacing w:val="0"/>
          <w:sz w:val="22"/>
          <w:szCs w:val="22"/>
          <w:shd w:val="clear" w:fill="FFFFFF"/>
          <w:lang w:val="en-US"/>
        </w:rPr>
      </w:pPr>
      <w:r>
        <w:rPr>
          <w:rStyle w:val="18"/>
          <w:rFonts w:hint="default" w:ascii="Times New Roman" w:hAnsi="Times New Roman" w:eastAsia="SimSun" w:cs="Times New Roman"/>
          <w:b w:val="0"/>
          <w:bCs w:val="0"/>
          <w:i w:val="0"/>
          <w:caps w:val="0"/>
          <w:color w:val="000000"/>
          <w:spacing w:val="0"/>
          <w:sz w:val="22"/>
          <w:szCs w:val="22"/>
          <w:shd w:val="clear" w:fill="FFFFFF"/>
          <w:lang w:val="en-US"/>
        </w:rPr>
        <w:t>&lt;!DOCTYPE html&gt;</w:t>
      </w:r>
    </w:p>
    <w:p>
      <w:pPr>
        <w:pStyle w:val="12"/>
        <w:keepNext w:val="0"/>
        <w:keepLines w:val="0"/>
        <w:widowControl/>
        <w:numPr>
          <w:numId w:val="0"/>
        </w:numPr>
        <w:suppressLineNumbers w:val="0"/>
        <w:shd w:val="clear" w:fill="FFFFFF"/>
        <w:ind w:left="1260" w:leftChars="0" w:right="0" w:rightChars="0" w:firstLine="420" w:firstLineChars="0"/>
        <w:rPr>
          <w:rStyle w:val="18"/>
          <w:rFonts w:hint="default" w:ascii="Times New Roman" w:hAnsi="Times New Roman" w:eastAsia="SimSun" w:cs="Times New Roman"/>
          <w:b w:val="0"/>
          <w:bCs w:val="0"/>
          <w:i w:val="0"/>
          <w:caps w:val="0"/>
          <w:color w:val="000000"/>
          <w:spacing w:val="0"/>
          <w:sz w:val="22"/>
          <w:szCs w:val="22"/>
          <w:shd w:val="clear" w:fill="FFFFFF"/>
          <w:lang w:val="en-US"/>
        </w:rPr>
      </w:pPr>
      <w:r>
        <w:rPr>
          <w:rStyle w:val="18"/>
          <w:rFonts w:hint="default" w:ascii="Times New Roman" w:hAnsi="Times New Roman" w:eastAsia="SimSun" w:cs="Times New Roman"/>
          <w:b w:val="0"/>
          <w:bCs w:val="0"/>
          <w:i w:val="0"/>
          <w:caps w:val="0"/>
          <w:color w:val="000000"/>
          <w:spacing w:val="0"/>
          <w:sz w:val="22"/>
          <w:szCs w:val="22"/>
          <w:shd w:val="clear" w:fill="FFFFFF"/>
          <w:lang w:val="en-US"/>
        </w:rPr>
        <w:t>&lt;html&gt;</w:t>
      </w:r>
    </w:p>
    <w:p>
      <w:pPr>
        <w:pStyle w:val="12"/>
        <w:keepNext w:val="0"/>
        <w:keepLines w:val="0"/>
        <w:widowControl/>
        <w:numPr>
          <w:numId w:val="0"/>
        </w:numPr>
        <w:suppressLineNumbers w:val="0"/>
        <w:shd w:val="clear" w:fill="FFFFFF"/>
        <w:ind w:left="1260" w:leftChars="0" w:right="0" w:rightChars="0" w:firstLine="420" w:firstLineChars="0"/>
        <w:rPr>
          <w:rStyle w:val="18"/>
          <w:rFonts w:hint="default" w:ascii="Times New Roman" w:hAnsi="Times New Roman" w:eastAsia="SimSun" w:cs="Times New Roman"/>
          <w:b w:val="0"/>
          <w:bCs w:val="0"/>
          <w:i w:val="0"/>
          <w:caps w:val="0"/>
          <w:color w:val="000000"/>
          <w:spacing w:val="0"/>
          <w:sz w:val="22"/>
          <w:szCs w:val="22"/>
          <w:shd w:val="clear" w:fill="FFFFFF"/>
          <w:lang w:val="en-US"/>
        </w:rPr>
      </w:pPr>
      <w:r>
        <w:rPr>
          <w:rStyle w:val="18"/>
          <w:rFonts w:hint="default" w:ascii="Times New Roman" w:hAnsi="Times New Roman" w:eastAsia="SimSun" w:cs="Times New Roman"/>
          <w:b w:val="0"/>
          <w:bCs w:val="0"/>
          <w:i w:val="0"/>
          <w:caps w:val="0"/>
          <w:color w:val="000000"/>
          <w:spacing w:val="0"/>
          <w:sz w:val="22"/>
          <w:szCs w:val="22"/>
          <w:shd w:val="clear" w:fill="FFFFFF"/>
          <w:lang w:val="en-US"/>
        </w:rPr>
        <w:t>&lt;body&gt;</w:t>
      </w:r>
    </w:p>
    <w:p>
      <w:pPr>
        <w:pStyle w:val="12"/>
        <w:keepNext w:val="0"/>
        <w:keepLines w:val="0"/>
        <w:widowControl/>
        <w:numPr>
          <w:numId w:val="0"/>
        </w:numPr>
        <w:suppressLineNumbers w:val="0"/>
        <w:shd w:val="clear" w:fill="FFFFFF"/>
        <w:ind w:left="1260" w:leftChars="0" w:right="0" w:rightChars="0" w:firstLine="420" w:firstLineChars="0"/>
        <w:rPr>
          <w:rStyle w:val="18"/>
          <w:rFonts w:hint="default" w:ascii="Times New Roman" w:hAnsi="Times New Roman" w:eastAsia="SimSun" w:cs="Times New Roman"/>
          <w:b w:val="0"/>
          <w:bCs w:val="0"/>
          <w:i w:val="0"/>
          <w:caps w:val="0"/>
          <w:color w:val="000000"/>
          <w:spacing w:val="0"/>
          <w:sz w:val="22"/>
          <w:szCs w:val="22"/>
          <w:shd w:val="clear" w:fill="FFFFFF"/>
          <w:lang w:val="en-US"/>
        </w:rPr>
      </w:pPr>
      <w:r>
        <w:rPr>
          <w:rStyle w:val="18"/>
          <w:rFonts w:hint="default" w:ascii="Times New Roman" w:hAnsi="Times New Roman" w:eastAsia="SimSun" w:cs="Times New Roman"/>
          <w:b w:val="0"/>
          <w:bCs w:val="0"/>
          <w:i w:val="0"/>
          <w:caps w:val="0"/>
          <w:color w:val="000000"/>
          <w:spacing w:val="0"/>
          <w:sz w:val="22"/>
          <w:szCs w:val="22"/>
          <w:shd w:val="clear" w:fill="FFFFFF"/>
          <w:lang w:val="en-US"/>
        </w:rPr>
        <w:t>&lt;h2&gt;The select Element&lt;/h2&gt;</w:t>
      </w:r>
    </w:p>
    <w:p>
      <w:pPr>
        <w:pStyle w:val="12"/>
        <w:keepNext w:val="0"/>
        <w:keepLines w:val="0"/>
        <w:widowControl/>
        <w:numPr>
          <w:numId w:val="0"/>
        </w:numPr>
        <w:suppressLineNumbers w:val="0"/>
        <w:shd w:val="clear" w:fill="FFFFFF"/>
        <w:ind w:left="1260" w:leftChars="0" w:right="0" w:rightChars="0" w:firstLine="420" w:firstLineChars="0"/>
        <w:rPr>
          <w:rStyle w:val="18"/>
          <w:rFonts w:hint="default" w:ascii="Times New Roman" w:hAnsi="Times New Roman" w:eastAsia="SimSun" w:cs="Times New Roman"/>
          <w:b w:val="0"/>
          <w:bCs w:val="0"/>
          <w:i w:val="0"/>
          <w:caps w:val="0"/>
          <w:color w:val="000000"/>
          <w:spacing w:val="0"/>
          <w:sz w:val="22"/>
          <w:szCs w:val="22"/>
          <w:shd w:val="clear" w:fill="FFFFFF"/>
          <w:lang w:val="en-US"/>
        </w:rPr>
      </w:pPr>
      <w:r>
        <w:rPr>
          <w:rStyle w:val="18"/>
          <w:rFonts w:hint="default" w:ascii="Times New Roman" w:hAnsi="Times New Roman" w:eastAsia="SimSun" w:cs="Times New Roman"/>
          <w:b w:val="0"/>
          <w:bCs w:val="0"/>
          <w:i w:val="0"/>
          <w:caps w:val="0"/>
          <w:color w:val="000000"/>
          <w:spacing w:val="0"/>
          <w:sz w:val="22"/>
          <w:szCs w:val="22"/>
          <w:shd w:val="clear" w:fill="FFFFFF"/>
          <w:lang w:val="en-US"/>
        </w:rPr>
        <w:t>&lt;p&gt;The select element defines a drop-down list:&lt;/p&gt;</w:t>
      </w:r>
    </w:p>
    <w:p>
      <w:pPr>
        <w:pStyle w:val="12"/>
        <w:keepNext w:val="0"/>
        <w:keepLines w:val="0"/>
        <w:widowControl/>
        <w:numPr>
          <w:numId w:val="0"/>
        </w:numPr>
        <w:suppressLineNumbers w:val="0"/>
        <w:shd w:val="clear" w:fill="FFFFFF"/>
        <w:ind w:left="1260" w:leftChars="0" w:right="0" w:rightChars="0" w:firstLine="420" w:firstLineChars="0"/>
        <w:rPr>
          <w:rStyle w:val="18"/>
          <w:rFonts w:hint="default" w:ascii="Times New Roman" w:hAnsi="Times New Roman" w:eastAsia="SimSun" w:cs="Times New Roman"/>
          <w:b w:val="0"/>
          <w:bCs w:val="0"/>
          <w:i w:val="0"/>
          <w:caps w:val="0"/>
          <w:color w:val="000000"/>
          <w:spacing w:val="0"/>
          <w:sz w:val="22"/>
          <w:szCs w:val="22"/>
          <w:shd w:val="clear" w:fill="FFFFFF"/>
          <w:lang w:val="en-US"/>
        </w:rPr>
      </w:pPr>
      <w:r>
        <w:rPr>
          <w:rStyle w:val="18"/>
          <w:rFonts w:hint="default" w:ascii="Times New Roman" w:hAnsi="Times New Roman" w:eastAsia="SimSun" w:cs="Times New Roman"/>
          <w:b w:val="0"/>
          <w:bCs w:val="0"/>
          <w:i w:val="0"/>
          <w:caps w:val="0"/>
          <w:color w:val="000000"/>
          <w:spacing w:val="0"/>
          <w:sz w:val="22"/>
          <w:szCs w:val="22"/>
          <w:shd w:val="clear" w:fill="FFFFFF"/>
          <w:lang w:val="en-US"/>
        </w:rPr>
        <w:t>&lt;form action="/action_page.php"&gt;</w:t>
      </w:r>
    </w:p>
    <w:p>
      <w:pPr>
        <w:pStyle w:val="12"/>
        <w:keepNext w:val="0"/>
        <w:keepLines w:val="0"/>
        <w:widowControl/>
        <w:numPr>
          <w:numId w:val="0"/>
        </w:numPr>
        <w:suppressLineNumbers w:val="0"/>
        <w:shd w:val="clear" w:fill="FFFFFF"/>
        <w:ind w:left="1260" w:leftChars="0" w:right="0" w:rightChars="0" w:firstLine="420" w:firstLineChars="0"/>
        <w:rPr>
          <w:rStyle w:val="18"/>
          <w:rFonts w:hint="default" w:ascii="Times New Roman" w:hAnsi="Times New Roman" w:eastAsia="SimSun" w:cs="Times New Roman"/>
          <w:b/>
          <w:bCs/>
          <w:i w:val="0"/>
          <w:caps w:val="0"/>
          <w:color w:val="000000"/>
          <w:spacing w:val="0"/>
          <w:sz w:val="22"/>
          <w:szCs w:val="22"/>
          <w:shd w:val="clear" w:fill="FFFFFF"/>
          <w:lang w:val="en-US"/>
        </w:rPr>
      </w:pPr>
      <w:r>
        <w:rPr>
          <w:rStyle w:val="18"/>
          <w:rFonts w:hint="default" w:ascii="Times New Roman" w:hAnsi="Times New Roman" w:eastAsia="SimSun" w:cs="Times New Roman"/>
          <w:b w:val="0"/>
          <w:bCs w:val="0"/>
          <w:i w:val="0"/>
          <w:caps w:val="0"/>
          <w:color w:val="000000"/>
          <w:spacing w:val="0"/>
          <w:sz w:val="22"/>
          <w:szCs w:val="22"/>
          <w:shd w:val="clear" w:fill="FFFFFF"/>
          <w:lang w:val="en-US"/>
        </w:rPr>
        <w:t xml:space="preserve"> </w:t>
      </w:r>
      <w:r>
        <w:rPr>
          <w:rStyle w:val="18"/>
          <w:rFonts w:hint="default" w:ascii="Times New Roman" w:hAnsi="Times New Roman" w:eastAsia="SimSun" w:cs="Times New Roman"/>
          <w:b/>
          <w:bCs/>
          <w:i w:val="0"/>
          <w:caps w:val="0"/>
          <w:color w:val="000000"/>
          <w:spacing w:val="0"/>
          <w:sz w:val="22"/>
          <w:szCs w:val="22"/>
          <w:shd w:val="clear" w:fill="FFFFFF"/>
          <w:lang w:val="en-US"/>
        </w:rPr>
        <w:t xml:space="preserve"> &lt;select name="cars"&gt;</w:t>
      </w:r>
    </w:p>
    <w:p>
      <w:pPr>
        <w:pStyle w:val="12"/>
        <w:keepNext w:val="0"/>
        <w:keepLines w:val="0"/>
        <w:widowControl/>
        <w:numPr>
          <w:numId w:val="0"/>
        </w:numPr>
        <w:suppressLineNumbers w:val="0"/>
        <w:shd w:val="clear" w:fill="FFFFFF"/>
        <w:ind w:left="1260" w:leftChars="0" w:right="0" w:rightChars="0" w:firstLine="420" w:firstLineChars="0"/>
        <w:rPr>
          <w:rStyle w:val="18"/>
          <w:rFonts w:hint="default" w:ascii="Times New Roman" w:hAnsi="Times New Roman" w:eastAsia="SimSun" w:cs="Times New Roman"/>
          <w:b/>
          <w:bCs/>
          <w:i w:val="0"/>
          <w:caps w:val="0"/>
          <w:color w:val="000000"/>
          <w:spacing w:val="0"/>
          <w:sz w:val="22"/>
          <w:szCs w:val="22"/>
          <w:shd w:val="clear" w:fill="FFFFFF"/>
          <w:lang w:val="en-US"/>
        </w:rPr>
      </w:pPr>
      <w:r>
        <w:rPr>
          <w:rStyle w:val="18"/>
          <w:rFonts w:hint="default" w:ascii="Times New Roman" w:hAnsi="Times New Roman" w:eastAsia="SimSun" w:cs="Times New Roman"/>
          <w:b/>
          <w:bCs/>
          <w:i w:val="0"/>
          <w:caps w:val="0"/>
          <w:color w:val="000000"/>
          <w:spacing w:val="0"/>
          <w:sz w:val="22"/>
          <w:szCs w:val="22"/>
          <w:shd w:val="clear" w:fill="FFFFFF"/>
          <w:lang w:val="en-US"/>
        </w:rPr>
        <w:t xml:space="preserve">    &lt;option value="volvo"&gt;Volvo&lt;/option&gt;</w:t>
      </w:r>
    </w:p>
    <w:p>
      <w:pPr>
        <w:pStyle w:val="12"/>
        <w:keepNext w:val="0"/>
        <w:keepLines w:val="0"/>
        <w:widowControl/>
        <w:numPr>
          <w:numId w:val="0"/>
        </w:numPr>
        <w:suppressLineNumbers w:val="0"/>
        <w:shd w:val="clear" w:fill="FFFFFF"/>
        <w:ind w:left="1260" w:leftChars="0" w:right="0" w:rightChars="0" w:firstLine="420" w:firstLineChars="0"/>
        <w:rPr>
          <w:rStyle w:val="18"/>
          <w:rFonts w:hint="default" w:ascii="Times New Roman" w:hAnsi="Times New Roman" w:eastAsia="SimSun" w:cs="Times New Roman"/>
          <w:b/>
          <w:bCs/>
          <w:i w:val="0"/>
          <w:caps w:val="0"/>
          <w:color w:val="000000"/>
          <w:spacing w:val="0"/>
          <w:sz w:val="22"/>
          <w:szCs w:val="22"/>
          <w:shd w:val="clear" w:fill="FFFFFF"/>
          <w:lang w:val="en-US"/>
        </w:rPr>
      </w:pPr>
      <w:r>
        <w:rPr>
          <w:rStyle w:val="18"/>
          <w:rFonts w:hint="default" w:ascii="Times New Roman" w:hAnsi="Times New Roman" w:eastAsia="SimSun" w:cs="Times New Roman"/>
          <w:b/>
          <w:bCs/>
          <w:i w:val="0"/>
          <w:caps w:val="0"/>
          <w:color w:val="000000"/>
          <w:spacing w:val="0"/>
          <w:sz w:val="22"/>
          <w:szCs w:val="22"/>
          <w:shd w:val="clear" w:fill="FFFFFF"/>
          <w:lang w:val="en-US"/>
        </w:rPr>
        <w:t xml:space="preserve">    &lt;option value="saab"&gt;Saab&lt;/option&gt;</w:t>
      </w:r>
    </w:p>
    <w:p>
      <w:pPr>
        <w:pStyle w:val="12"/>
        <w:keepNext w:val="0"/>
        <w:keepLines w:val="0"/>
        <w:widowControl/>
        <w:numPr>
          <w:numId w:val="0"/>
        </w:numPr>
        <w:suppressLineNumbers w:val="0"/>
        <w:shd w:val="clear" w:fill="FFFFFF"/>
        <w:ind w:left="1260" w:leftChars="0" w:right="0" w:rightChars="0" w:firstLine="420" w:firstLineChars="0"/>
        <w:rPr>
          <w:rStyle w:val="18"/>
          <w:rFonts w:hint="default" w:ascii="Times New Roman" w:hAnsi="Times New Roman" w:eastAsia="SimSun" w:cs="Times New Roman"/>
          <w:b/>
          <w:bCs/>
          <w:i w:val="0"/>
          <w:caps w:val="0"/>
          <w:color w:val="000000"/>
          <w:spacing w:val="0"/>
          <w:sz w:val="22"/>
          <w:szCs w:val="22"/>
          <w:shd w:val="clear" w:fill="FFFFFF"/>
          <w:lang w:val="en-US"/>
        </w:rPr>
      </w:pPr>
      <w:r>
        <w:rPr>
          <w:rStyle w:val="18"/>
          <w:rFonts w:hint="default" w:ascii="Times New Roman" w:hAnsi="Times New Roman" w:eastAsia="SimSun" w:cs="Times New Roman"/>
          <w:b/>
          <w:bCs/>
          <w:i w:val="0"/>
          <w:caps w:val="0"/>
          <w:color w:val="000000"/>
          <w:spacing w:val="0"/>
          <w:sz w:val="22"/>
          <w:szCs w:val="22"/>
          <w:shd w:val="clear" w:fill="FFFFFF"/>
          <w:lang w:val="en-US"/>
        </w:rPr>
        <w:t xml:space="preserve">    &lt;option value="fiat"&gt;Fiat&lt;/option&gt;</w:t>
      </w:r>
    </w:p>
    <w:p>
      <w:pPr>
        <w:pStyle w:val="12"/>
        <w:keepNext w:val="0"/>
        <w:keepLines w:val="0"/>
        <w:widowControl/>
        <w:numPr>
          <w:numId w:val="0"/>
        </w:numPr>
        <w:suppressLineNumbers w:val="0"/>
        <w:shd w:val="clear" w:fill="FFFFFF"/>
        <w:ind w:left="1260" w:leftChars="0" w:right="0" w:rightChars="0" w:firstLine="420" w:firstLineChars="0"/>
        <w:rPr>
          <w:rStyle w:val="18"/>
          <w:rFonts w:hint="default" w:ascii="Times New Roman" w:hAnsi="Times New Roman" w:eastAsia="SimSun" w:cs="Times New Roman"/>
          <w:b/>
          <w:bCs/>
          <w:i w:val="0"/>
          <w:caps w:val="0"/>
          <w:color w:val="000000"/>
          <w:spacing w:val="0"/>
          <w:sz w:val="22"/>
          <w:szCs w:val="22"/>
          <w:shd w:val="clear" w:fill="FFFFFF"/>
          <w:lang w:val="en-US"/>
        </w:rPr>
      </w:pPr>
      <w:r>
        <w:rPr>
          <w:rStyle w:val="18"/>
          <w:rFonts w:hint="default" w:ascii="Times New Roman" w:hAnsi="Times New Roman" w:eastAsia="SimSun" w:cs="Times New Roman"/>
          <w:b/>
          <w:bCs/>
          <w:i w:val="0"/>
          <w:caps w:val="0"/>
          <w:color w:val="000000"/>
          <w:spacing w:val="0"/>
          <w:sz w:val="22"/>
          <w:szCs w:val="22"/>
          <w:shd w:val="clear" w:fill="FFFFFF"/>
          <w:lang w:val="en-US"/>
        </w:rPr>
        <w:t xml:space="preserve">    &lt;option value="audi"&gt;Audi&lt;/option&gt;</w:t>
      </w:r>
    </w:p>
    <w:p>
      <w:pPr>
        <w:pStyle w:val="12"/>
        <w:keepNext w:val="0"/>
        <w:keepLines w:val="0"/>
        <w:widowControl/>
        <w:numPr>
          <w:numId w:val="0"/>
        </w:numPr>
        <w:suppressLineNumbers w:val="0"/>
        <w:shd w:val="clear" w:fill="FFFFFF"/>
        <w:ind w:left="1260" w:leftChars="0" w:right="0" w:rightChars="0" w:firstLine="420" w:firstLineChars="0"/>
        <w:rPr>
          <w:rStyle w:val="18"/>
          <w:rFonts w:hint="default" w:ascii="Times New Roman" w:hAnsi="Times New Roman" w:eastAsia="SimSun" w:cs="Times New Roman"/>
          <w:b/>
          <w:bCs/>
          <w:i w:val="0"/>
          <w:caps w:val="0"/>
          <w:color w:val="000000"/>
          <w:spacing w:val="0"/>
          <w:sz w:val="22"/>
          <w:szCs w:val="22"/>
          <w:shd w:val="clear" w:fill="FFFFFF"/>
          <w:lang w:val="en-US"/>
        </w:rPr>
      </w:pPr>
      <w:r>
        <w:rPr>
          <w:rStyle w:val="18"/>
          <w:rFonts w:hint="default" w:ascii="Times New Roman" w:hAnsi="Times New Roman" w:eastAsia="SimSun" w:cs="Times New Roman"/>
          <w:b/>
          <w:bCs/>
          <w:i w:val="0"/>
          <w:caps w:val="0"/>
          <w:color w:val="000000"/>
          <w:spacing w:val="0"/>
          <w:sz w:val="22"/>
          <w:szCs w:val="22"/>
          <w:shd w:val="clear" w:fill="FFFFFF"/>
          <w:lang w:val="en-US"/>
        </w:rPr>
        <w:t xml:space="preserve">  &lt;/select&gt;</w:t>
      </w:r>
    </w:p>
    <w:p>
      <w:pPr>
        <w:pStyle w:val="12"/>
        <w:keepNext w:val="0"/>
        <w:keepLines w:val="0"/>
        <w:widowControl/>
        <w:numPr>
          <w:numId w:val="0"/>
        </w:numPr>
        <w:suppressLineNumbers w:val="0"/>
        <w:shd w:val="clear" w:fill="FFFFFF"/>
        <w:ind w:left="1260" w:leftChars="0" w:right="0" w:rightChars="0" w:firstLine="420" w:firstLineChars="0"/>
        <w:rPr>
          <w:rStyle w:val="18"/>
          <w:rFonts w:hint="default" w:ascii="Times New Roman" w:hAnsi="Times New Roman" w:eastAsia="SimSun" w:cs="Times New Roman"/>
          <w:b w:val="0"/>
          <w:bCs w:val="0"/>
          <w:i w:val="0"/>
          <w:caps w:val="0"/>
          <w:color w:val="000000"/>
          <w:spacing w:val="0"/>
          <w:sz w:val="22"/>
          <w:szCs w:val="22"/>
          <w:shd w:val="clear" w:fill="FFFFFF"/>
          <w:lang w:val="en-US"/>
        </w:rPr>
      </w:pPr>
      <w:r>
        <w:rPr>
          <w:rStyle w:val="18"/>
          <w:rFonts w:hint="default" w:ascii="Times New Roman" w:hAnsi="Times New Roman" w:eastAsia="SimSun" w:cs="Times New Roman"/>
          <w:b w:val="0"/>
          <w:bCs w:val="0"/>
          <w:i w:val="0"/>
          <w:caps w:val="0"/>
          <w:color w:val="000000"/>
          <w:spacing w:val="0"/>
          <w:sz w:val="22"/>
          <w:szCs w:val="22"/>
          <w:shd w:val="clear" w:fill="FFFFFF"/>
          <w:lang w:val="en-US"/>
        </w:rPr>
        <w:t xml:space="preserve">  &lt;br&gt;&lt;br&gt;</w:t>
      </w:r>
    </w:p>
    <w:p>
      <w:pPr>
        <w:pStyle w:val="12"/>
        <w:keepNext w:val="0"/>
        <w:keepLines w:val="0"/>
        <w:widowControl/>
        <w:numPr>
          <w:numId w:val="0"/>
        </w:numPr>
        <w:suppressLineNumbers w:val="0"/>
        <w:shd w:val="clear" w:fill="FFFFFF"/>
        <w:ind w:left="1260" w:leftChars="0" w:right="0" w:rightChars="0" w:firstLine="420" w:firstLineChars="0"/>
        <w:rPr>
          <w:rStyle w:val="18"/>
          <w:rFonts w:hint="default" w:ascii="Times New Roman" w:hAnsi="Times New Roman" w:eastAsia="SimSun" w:cs="Times New Roman"/>
          <w:b w:val="0"/>
          <w:bCs w:val="0"/>
          <w:i w:val="0"/>
          <w:caps w:val="0"/>
          <w:color w:val="000000"/>
          <w:spacing w:val="0"/>
          <w:sz w:val="22"/>
          <w:szCs w:val="22"/>
          <w:shd w:val="clear" w:fill="FFFFFF"/>
          <w:lang w:val="en-US"/>
        </w:rPr>
      </w:pPr>
      <w:r>
        <w:rPr>
          <w:rStyle w:val="18"/>
          <w:rFonts w:hint="default" w:ascii="Times New Roman" w:hAnsi="Times New Roman" w:eastAsia="SimSun" w:cs="Times New Roman"/>
          <w:b w:val="0"/>
          <w:bCs w:val="0"/>
          <w:i w:val="0"/>
          <w:caps w:val="0"/>
          <w:color w:val="000000"/>
          <w:spacing w:val="0"/>
          <w:sz w:val="22"/>
          <w:szCs w:val="22"/>
          <w:shd w:val="clear" w:fill="FFFFFF"/>
          <w:lang w:val="en-US"/>
        </w:rPr>
        <w:t xml:space="preserve">  &lt;input type="submit"&gt;</w:t>
      </w:r>
    </w:p>
    <w:p>
      <w:pPr>
        <w:pStyle w:val="12"/>
        <w:keepNext w:val="0"/>
        <w:keepLines w:val="0"/>
        <w:widowControl/>
        <w:numPr>
          <w:numId w:val="0"/>
        </w:numPr>
        <w:suppressLineNumbers w:val="0"/>
        <w:shd w:val="clear" w:fill="FFFFFF"/>
        <w:ind w:left="1260" w:leftChars="0" w:right="0" w:rightChars="0" w:firstLine="420" w:firstLineChars="0"/>
        <w:rPr>
          <w:rStyle w:val="18"/>
          <w:rFonts w:hint="default" w:ascii="Times New Roman" w:hAnsi="Times New Roman" w:eastAsia="SimSun" w:cs="Times New Roman"/>
          <w:b w:val="0"/>
          <w:bCs w:val="0"/>
          <w:i w:val="0"/>
          <w:caps w:val="0"/>
          <w:color w:val="000000"/>
          <w:spacing w:val="0"/>
          <w:sz w:val="22"/>
          <w:szCs w:val="22"/>
          <w:shd w:val="clear" w:fill="FFFFFF"/>
          <w:lang w:val="en-US"/>
        </w:rPr>
      </w:pPr>
      <w:r>
        <w:rPr>
          <w:rStyle w:val="18"/>
          <w:rFonts w:hint="default" w:ascii="Times New Roman" w:hAnsi="Times New Roman" w:eastAsia="SimSun" w:cs="Times New Roman"/>
          <w:b w:val="0"/>
          <w:bCs w:val="0"/>
          <w:i w:val="0"/>
          <w:caps w:val="0"/>
          <w:color w:val="000000"/>
          <w:spacing w:val="0"/>
          <w:sz w:val="22"/>
          <w:szCs w:val="22"/>
          <w:shd w:val="clear" w:fill="FFFFFF"/>
          <w:lang w:val="en-US"/>
        </w:rPr>
        <w:t>&lt;/form&gt;</w:t>
      </w:r>
    </w:p>
    <w:p>
      <w:pPr>
        <w:pStyle w:val="12"/>
        <w:keepNext w:val="0"/>
        <w:keepLines w:val="0"/>
        <w:widowControl/>
        <w:numPr>
          <w:numId w:val="0"/>
        </w:numPr>
        <w:suppressLineNumbers w:val="0"/>
        <w:shd w:val="clear" w:fill="FFFFFF"/>
        <w:ind w:left="1260" w:leftChars="0" w:right="0" w:rightChars="0" w:firstLine="420" w:firstLineChars="0"/>
        <w:rPr>
          <w:rStyle w:val="18"/>
          <w:rFonts w:hint="default" w:ascii="Times New Roman" w:hAnsi="Times New Roman" w:eastAsia="SimSun" w:cs="Times New Roman"/>
          <w:b w:val="0"/>
          <w:bCs w:val="0"/>
          <w:i w:val="0"/>
          <w:caps w:val="0"/>
          <w:color w:val="000000"/>
          <w:spacing w:val="0"/>
          <w:sz w:val="22"/>
          <w:szCs w:val="22"/>
          <w:shd w:val="clear" w:fill="FFFFFF"/>
          <w:lang w:val="en-US"/>
        </w:rPr>
      </w:pPr>
      <w:r>
        <w:rPr>
          <w:rStyle w:val="18"/>
          <w:rFonts w:hint="default" w:ascii="Times New Roman" w:hAnsi="Times New Roman" w:eastAsia="SimSun" w:cs="Times New Roman"/>
          <w:b w:val="0"/>
          <w:bCs w:val="0"/>
          <w:i w:val="0"/>
          <w:caps w:val="0"/>
          <w:color w:val="000000"/>
          <w:spacing w:val="0"/>
          <w:sz w:val="22"/>
          <w:szCs w:val="22"/>
          <w:shd w:val="clear" w:fill="FFFFFF"/>
          <w:lang w:val="en-US"/>
        </w:rPr>
        <w:t>&lt;/body&gt;</w:t>
      </w:r>
    </w:p>
    <w:p>
      <w:pPr>
        <w:pStyle w:val="12"/>
        <w:keepNext w:val="0"/>
        <w:keepLines w:val="0"/>
        <w:widowControl/>
        <w:numPr>
          <w:numId w:val="0"/>
        </w:numPr>
        <w:suppressLineNumbers w:val="0"/>
        <w:shd w:val="clear" w:fill="FFFFFF"/>
        <w:ind w:left="1260" w:leftChars="0" w:right="0" w:rightChars="0" w:firstLine="420" w:firstLineChars="0"/>
        <w:rPr>
          <w:rStyle w:val="18"/>
          <w:rFonts w:hint="default" w:ascii="Times New Roman" w:hAnsi="Times New Roman" w:eastAsia="SimSun" w:cs="Times New Roman"/>
          <w:b w:val="0"/>
          <w:bCs w:val="0"/>
          <w:i w:val="0"/>
          <w:caps w:val="0"/>
          <w:color w:val="000000"/>
          <w:spacing w:val="0"/>
          <w:sz w:val="22"/>
          <w:szCs w:val="22"/>
          <w:shd w:val="clear" w:fill="FFFFFF"/>
          <w:lang w:val="en-US"/>
        </w:rPr>
      </w:pPr>
      <w:r>
        <w:rPr>
          <w:rStyle w:val="18"/>
          <w:rFonts w:hint="default" w:ascii="Times New Roman" w:hAnsi="Times New Roman" w:eastAsia="SimSun" w:cs="Times New Roman"/>
          <w:b w:val="0"/>
          <w:bCs w:val="0"/>
          <w:i w:val="0"/>
          <w:caps w:val="0"/>
          <w:color w:val="000000"/>
          <w:spacing w:val="0"/>
          <w:sz w:val="22"/>
          <w:szCs w:val="22"/>
          <w:shd w:val="clear" w:fill="FFFFFF"/>
          <w:lang w:val="en-US"/>
        </w:rPr>
        <w:t>&lt;/html&gt;</w:t>
      </w:r>
    </w:p>
    <w:p>
      <w:pPr>
        <w:pStyle w:val="12"/>
        <w:keepNext w:val="0"/>
        <w:keepLines w:val="0"/>
        <w:widowControl/>
        <w:numPr>
          <w:ilvl w:val="0"/>
          <w:numId w:val="73"/>
        </w:numPr>
        <w:suppressLineNumbers w:val="0"/>
        <w:shd w:val="clear" w:fill="FFFFFF"/>
        <w:tabs>
          <w:tab w:val="clear" w:pos="420"/>
        </w:tabs>
        <w:ind w:left="420" w:leftChars="0" w:right="0" w:rightChars="0" w:hanging="420" w:firstLineChars="0"/>
        <w:rPr>
          <w:rStyle w:val="18"/>
          <w:rFonts w:hint="default" w:ascii="Times New Roman" w:hAnsi="Times New Roman" w:eastAsia="SimSun" w:cs="Times New Roman"/>
          <w:b w:val="0"/>
          <w:bCs w:val="0"/>
          <w:i w:val="0"/>
          <w:caps w:val="0"/>
          <w:color w:val="000000"/>
          <w:spacing w:val="0"/>
          <w:sz w:val="22"/>
          <w:szCs w:val="22"/>
          <w:shd w:val="clear" w:fill="FFFFFF"/>
          <w:lang w:val="en-US"/>
        </w:rPr>
      </w:pPr>
      <w:r>
        <w:rPr>
          <w:rStyle w:val="18"/>
          <w:rFonts w:hint="default" w:cs="Times New Roman"/>
          <w:b/>
          <w:bCs/>
          <w:i w:val="0"/>
          <w:caps w:val="0"/>
          <w:color w:val="000000"/>
          <w:spacing w:val="0"/>
          <w:sz w:val="24"/>
          <w:szCs w:val="24"/>
          <w:shd w:val="clear" w:fill="FFFFFF"/>
          <w:lang w:val="en-US"/>
        </w:rPr>
        <w:t>OUTPUT:</w:t>
      </w:r>
    </w:p>
    <w:p>
      <w:pPr>
        <w:pStyle w:val="12"/>
        <w:keepNext w:val="0"/>
        <w:keepLines w:val="0"/>
        <w:widowControl/>
        <w:numPr>
          <w:numId w:val="0"/>
        </w:numPr>
        <w:suppressLineNumbers w:val="0"/>
        <w:shd w:val="clear" w:fill="FFFFFF"/>
        <w:ind w:leftChars="0" w:right="0" w:rightChars="0"/>
        <w:rPr>
          <w:rStyle w:val="18"/>
          <w:rFonts w:hint="default" w:ascii="Times New Roman" w:hAnsi="Times New Roman" w:eastAsia="SimSun" w:cs="Times New Roman"/>
          <w:b w:val="0"/>
          <w:bCs w:val="0"/>
          <w:i w:val="0"/>
          <w:caps w:val="0"/>
          <w:color w:val="000000"/>
          <w:spacing w:val="0"/>
          <w:sz w:val="22"/>
          <w:szCs w:val="22"/>
          <w:shd w:val="clear" w:fill="FFFFFF"/>
          <w:lang w:val="en-US"/>
        </w:rPr>
      </w:pPr>
      <w:r>
        <w:drawing>
          <wp:inline distT="0" distB="0" distL="114300" distR="114300">
            <wp:extent cx="2780665" cy="1390650"/>
            <wp:effectExtent l="0" t="0" r="635" b="0"/>
            <wp:docPr id="1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
                    <pic:cNvPicPr>
                      <a:picLocks noChangeAspect="1"/>
                    </pic:cNvPicPr>
                  </pic:nvPicPr>
                  <pic:blipFill>
                    <a:blip r:embed="rId15"/>
                    <a:stretch>
                      <a:fillRect/>
                    </a:stretch>
                  </pic:blipFill>
                  <pic:spPr>
                    <a:xfrm>
                      <a:off x="0" y="0"/>
                      <a:ext cx="2780665" cy="1390650"/>
                    </a:xfrm>
                    <a:prstGeom prst="rect">
                      <a:avLst/>
                    </a:prstGeom>
                    <a:noFill/>
                    <a:ln w="9525">
                      <a:noFill/>
                    </a:ln>
                  </pic:spPr>
                </pic:pic>
              </a:graphicData>
            </a:graphic>
          </wp:inline>
        </w:drawing>
      </w:r>
    </w:p>
    <w:p>
      <w:pPr>
        <w:pStyle w:val="12"/>
        <w:keepNext w:val="0"/>
        <w:keepLines w:val="0"/>
        <w:widowControl/>
        <w:numPr>
          <w:numId w:val="0"/>
        </w:numPr>
        <w:suppressLineNumbers w:val="0"/>
        <w:shd w:val="clear" w:fill="FFFFFF"/>
        <w:ind w:leftChars="0" w:right="0" w:rightChars="0"/>
        <w:rPr>
          <w:rStyle w:val="18"/>
          <w:rFonts w:hint="default" w:cs="Times New Roman"/>
          <w:i w:val="0"/>
          <w:caps w:val="0"/>
          <w:color w:val="000000"/>
          <w:spacing w:val="0"/>
          <w:sz w:val="24"/>
          <w:szCs w:val="24"/>
          <w:u w:val="single"/>
          <w:shd w:val="clear" w:fill="FFFFFF"/>
          <w:lang w:val="en-US"/>
        </w:rPr>
      </w:pPr>
      <w:r>
        <w:rPr>
          <w:rStyle w:val="18"/>
          <w:rFonts w:hint="default" w:cs="Times New Roman"/>
          <w:i w:val="0"/>
          <w:caps w:val="0"/>
          <w:color w:val="000000"/>
          <w:spacing w:val="0"/>
          <w:sz w:val="24"/>
          <w:szCs w:val="24"/>
          <w:u w:val="single"/>
          <w:shd w:val="clear" w:fill="FFFFFF"/>
          <w:lang w:val="en-US"/>
        </w:rPr>
        <w:t>Visible values:</w:t>
      </w:r>
    </w:p>
    <w:p>
      <w:pPr>
        <w:pStyle w:val="12"/>
        <w:keepNext w:val="0"/>
        <w:keepLines w:val="0"/>
        <w:widowControl/>
        <w:numPr>
          <w:numId w:val="0"/>
        </w:numPr>
        <w:suppressLineNumbers w:val="0"/>
        <w:shd w:val="clear" w:fill="FFFFFF"/>
        <w:ind w:leftChars="0" w:right="0" w:rightChars="0"/>
        <w:rPr>
          <w:rFonts w:hint="default" w:ascii="Times New Roman" w:hAnsi="Times New Roman" w:eastAsia="SimSun" w:cs="Times New Roman"/>
          <w:i w:val="0"/>
          <w:caps w:val="0"/>
          <w:color w:val="000000"/>
          <w:spacing w:val="0"/>
          <w:sz w:val="24"/>
          <w:szCs w:val="24"/>
          <w:shd w:val="clear" w:fill="FFFFFF"/>
        </w:rPr>
      </w:pPr>
      <w:r>
        <w:rPr>
          <w:rFonts w:hint="default" w:ascii="Times New Roman" w:hAnsi="Times New Roman" w:eastAsia="SimSun" w:cs="Times New Roman"/>
          <w:i w:val="0"/>
          <w:caps w:val="0"/>
          <w:color w:val="000000"/>
          <w:spacing w:val="0"/>
          <w:sz w:val="24"/>
          <w:szCs w:val="24"/>
          <w:shd w:val="clear" w:fill="FFFFFF"/>
        </w:rPr>
        <w:t>Use the </w:t>
      </w:r>
      <w:r>
        <w:rPr>
          <w:rStyle w:val="16"/>
          <w:rFonts w:hint="default" w:ascii="Times New Roman" w:hAnsi="Times New Roman" w:eastAsia="Consolas" w:cs="Times New Roman"/>
          <w:i w:val="0"/>
          <w:caps w:val="0"/>
          <w:color w:val="DC143C"/>
          <w:spacing w:val="0"/>
          <w:sz w:val="24"/>
          <w:szCs w:val="24"/>
          <w:bdr w:val="none" w:color="auto" w:sz="0" w:space="0"/>
          <w:shd w:val="clear" w:fill="F1F1F1"/>
        </w:rPr>
        <w:t>size</w:t>
      </w:r>
      <w:r>
        <w:rPr>
          <w:rFonts w:hint="default" w:ascii="Times New Roman" w:hAnsi="Times New Roman" w:eastAsia="SimSun" w:cs="Times New Roman"/>
          <w:i w:val="0"/>
          <w:caps w:val="0"/>
          <w:color w:val="000000"/>
          <w:spacing w:val="0"/>
          <w:sz w:val="24"/>
          <w:szCs w:val="24"/>
          <w:shd w:val="clear" w:fill="FFFFFF"/>
        </w:rPr>
        <w:t> attribute to specify the number of visible values</w:t>
      </w:r>
    </w:p>
    <w:p>
      <w:pPr>
        <w:pStyle w:val="12"/>
        <w:keepNext w:val="0"/>
        <w:keepLines w:val="0"/>
        <w:widowControl/>
        <w:numPr>
          <w:ilvl w:val="0"/>
          <w:numId w:val="74"/>
        </w:numPr>
        <w:suppressLineNumbers w:val="0"/>
        <w:shd w:val="clear" w:fill="FFFFFF"/>
        <w:tabs>
          <w:tab w:val="clear" w:pos="420"/>
        </w:tabs>
        <w:ind w:left="420" w:leftChars="0" w:right="0" w:rightChars="0" w:hanging="420" w:firstLineChars="0"/>
        <w:rPr>
          <w:rFonts w:hint="default" w:ascii="Times New Roman" w:hAnsi="Times New Roman" w:eastAsia="SimSun" w:cs="Times New Roman"/>
          <w:i w:val="0"/>
          <w:caps w:val="0"/>
          <w:color w:val="000000"/>
          <w:spacing w:val="0"/>
          <w:sz w:val="24"/>
          <w:szCs w:val="24"/>
          <w:shd w:val="clear" w:fill="FFFFFF"/>
          <w:lang w:val="en-US"/>
        </w:rPr>
      </w:pPr>
      <w:r>
        <w:rPr>
          <w:rFonts w:hint="default" w:cs="Times New Roman"/>
          <w:b/>
          <w:bCs/>
          <w:i w:val="0"/>
          <w:caps w:val="0"/>
          <w:color w:val="000000"/>
          <w:spacing w:val="0"/>
          <w:sz w:val="24"/>
          <w:szCs w:val="24"/>
          <w:shd w:val="clear" w:fill="FFFFFF"/>
          <w:lang w:val="en-US"/>
        </w:rPr>
        <w:t>Example:</w:t>
      </w:r>
    </w:p>
    <w:p>
      <w:pPr>
        <w:pStyle w:val="12"/>
        <w:keepNext w:val="0"/>
        <w:keepLines w:val="0"/>
        <w:widowControl/>
        <w:numPr>
          <w:numId w:val="0"/>
        </w:numPr>
        <w:suppressLineNumbers w:val="0"/>
        <w:shd w:val="clear" w:fill="FFFFFF"/>
        <w:ind w:left="840" w:leftChars="0" w:right="0" w:rightChars="0" w:firstLine="420" w:firstLineChars="0"/>
        <w:rPr>
          <w:rFonts w:hint="default" w:ascii="Times New Roman" w:hAnsi="Times New Roman" w:eastAsia="SimSun" w:cs="Times New Roman"/>
          <w:i w:val="0"/>
          <w:caps w:val="0"/>
          <w:color w:val="000000"/>
          <w:spacing w:val="0"/>
          <w:sz w:val="24"/>
          <w:szCs w:val="24"/>
          <w:shd w:val="clear" w:fill="FFFFFF"/>
          <w:lang w:val="en-US"/>
        </w:rPr>
      </w:pPr>
      <w:r>
        <w:rPr>
          <w:rFonts w:hint="default" w:ascii="Times New Roman" w:hAnsi="Times New Roman" w:eastAsia="SimSun" w:cs="Times New Roman"/>
          <w:i w:val="0"/>
          <w:caps w:val="0"/>
          <w:color w:val="000000"/>
          <w:spacing w:val="0"/>
          <w:sz w:val="24"/>
          <w:szCs w:val="24"/>
          <w:shd w:val="clear" w:fill="FFFFFF"/>
          <w:lang w:val="en-US"/>
        </w:rPr>
        <w:t>&lt;form action="/action_page.php"&gt;</w:t>
      </w:r>
    </w:p>
    <w:p>
      <w:pPr>
        <w:pStyle w:val="12"/>
        <w:keepNext w:val="0"/>
        <w:keepLines w:val="0"/>
        <w:widowControl/>
        <w:numPr>
          <w:numId w:val="0"/>
        </w:numPr>
        <w:suppressLineNumbers w:val="0"/>
        <w:shd w:val="clear" w:fill="FFFFFF"/>
        <w:ind w:left="840" w:leftChars="0" w:right="0" w:rightChars="0" w:firstLine="420" w:firstLineChars="0"/>
        <w:rPr>
          <w:rFonts w:hint="default" w:ascii="Times New Roman" w:hAnsi="Times New Roman" w:eastAsia="SimSun" w:cs="Times New Roman"/>
          <w:i w:val="0"/>
          <w:caps w:val="0"/>
          <w:color w:val="000000"/>
          <w:spacing w:val="0"/>
          <w:sz w:val="24"/>
          <w:szCs w:val="24"/>
          <w:shd w:val="clear" w:fill="FFFFFF"/>
          <w:lang w:val="en-US"/>
        </w:rPr>
      </w:pPr>
      <w:r>
        <w:rPr>
          <w:rFonts w:hint="default" w:ascii="Times New Roman" w:hAnsi="Times New Roman" w:eastAsia="SimSun" w:cs="Times New Roman"/>
          <w:i w:val="0"/>
          <w:caps w:val="0"/>
          <w:color w:val="000000"/>
          <w:spacing w:val="0"/>
          <w:sz w:val="24"/>
          <w:szCs w:val="24"/>
          <w:shd w:val="clear" w:fill="FFFFFF"/>
          <w:lang w:val="en-US"/>
        </w:rPr>
        <w:t xml:space="preserve">  &lt;select name="cars" size="3"&gt;</w:t>
      </w:r>
    </w:p>
    <w:p>
      <w:pPr>
        <w:pStyle w:val="12"/>
        <w:keepNext w:val="0"/>
        <w:keepLines w:val="0"/>
        <w:widowControl/>
        <w:numPr>
          <w:numId w:val="0"/>
        </w:numPr>
        <w:suppressLineNumbers w:val="0"/>
        <w:shd w:val="clear" w:fill="FFFFFF"/>
        <w:ind w:left="840" w:leftChars="0" w:right="0" w:rightChars="0" w:firstLine="420" w:firstLineChars="0"/>
        <w:rPr>
          <w:rFonts w:hint="default" w:ascii="Times New Roman" w:hAnsi="Times New Roman" w:eastAsia="SimSun" w:cs="Times New Roman"/>
          <w:i w:val="0"/>
          <w:caps w:val="0"/>
          <w:color w:val="000000"/>
          <w:spacing w:val="0"/>
          <w:sz w:val="24"/>
          <w:szCs w:val="24"/>
          <w:shd w:val="clear" w:fill="FFFFFF"/>
          <w:lang w:val="en-US"/>
        </w:rPr>
      </w:pPr>
      <w:r>
        <w:rPr>
          <w:rFonts w:hint="default" w:ascii="Times New Roman" w:hAnsi="Times New Roman" w:eastAsia="SimSun" w:cs="Times New Roman"/>
          <w:i w:val="0"/>
          <w:caps w:val="0"/>
          <w:color w:val="000000"/>
          <w:spacing w:val="0"/>
          <w:sz w:val="24"/>
          <w:szCs w:val="24"/>
          <w:shd w:val="clear" w:fill="FFFFFF"/>
          <w:lang w:val="en-US"/>
        </w:rPr>
        <w:t xml:space="preserve">    &lt;option value="volvo"&gt;Volvo&lt;/option&gt;</w:t>
      </w:r>
    </w:p>
    <w:p>
      <w:pPr>
        <w:pStyle w:val="12"/>
        <w:keepNext w:val="0"/>
        <w:keepLines w:val="0"/>
        <w:widowControl/>
        <w:numPr>
          <w:numId w:val="0"/>
        </w:numPr>
        <w:suppressLineNumbers w:val="0"/>
        <w:shd w:val="clear" w:fill="FFFFFF"/>
        <w:ind w:left="840" w:leftChars="0" w:right="0" w:rightChars="0" w:firstLine="420" w:firstLineChars="0"/>
        <w:rPr>
          <w:rFonts w:hint="default" w:ascii="Times New Roman" w:hAnsi="Times New Roman" w:eastAsia="SimSun" w:cs="Times New Roman"/>
          <w:i w:val="0"/>
          <w:caps w:val="0"/>
          <w:color w:val="000000"/>
          <w:spacing w:val="0"/>
          <w:sz w:val="24"/>
          <w:szCs w:val="24"/>
          <w:shd w:val="clear" w:fill="FFFFFF"/>
          <w:lang w:val="en-US"/>
        </w:rPr>
      </w:pPr>
      <w:r>
        <w:rPr>
          <w:rFonts w:hint="default" w:ascii="Times New Roman" w:hAnsi="Times New Roman" w:eastAsia="SimSun" w:cs="Times New Roman"/>
          <w:i w:val="0"/>
          <w:caps w:val="0"/>
          <w:color w:val="000000"/>
          <w:spacing w:val="0"/>
          <w:sz w:val="24"/>
          <w:szCs w:val="24"/>
          <w:shd w:val="clear" w:fill="FFFFFF"/>
          <w:lang w:val="en-US"/>
        </w:rPr>
        <w:t xml:space="preserve">    &lt;option value="saab"&gt;Saab&lt;/option&gt;</w:t>
      </w:r>
    </w:p>
    <w:p>
      <w:pPr>
        <w:pStyle w:val="12"/>
        <w:keepNext w:val="0"/>
        <w:keepLines w:val="0"/>
        <w:widowControl/>
        <w:numPr>
          <w:numId w:val="0"/>
        </w:numPr>
        <w:suppressLineNumbers w:val="0"/>
        <w:shd w:val="clear" w:fill="FFFFFF"/>
        <w:ind w:left="840" w:leftChars="0" w:right="0" w:rightChars="0" w:firstLine="420" w:firstLineChars="0"/>
        <w:rPr>
          <w:rFonts w:hint="default" w:ascii="Times New Roman" w:hAnsi="Times New Roman" w:eastAsia="SimSun" w:cs="Times New Roman"/>
          <w:i w:val="0"/>
          <w:caps w:val="0"/>
          <w:color w:val="000000"/>
          <w:spacing w:val="0"/>
          <w:sz w:val="24"/>
          <w:szCs w:val="24"/>
          <w:shd w:val="clear" w:fill="FFFFFF"/>
          <w:lang w:val="en-US"/>
        </w:rPr>
      </w:pPr>
      <w:r>
        <w:rPr>
          <w:rFonts w:hint="default" w:ascii="Times New Roman" w:hAnsi="Times New Roman" w:eastAsia="SimSun" w:cs="Times New Roman"/>
          <w:i w:val="0"/>
          <w:caps w:val="0"/>
          <w:color w:val="000000"/>
          <w:spacing w:val="0"/>
          <w:sz w:val="24"/>
          <w:szCs w:val="24"/>
          <w:shd w:val="clear" w:fill="FFFFFF"/>
          <w:lang w:val="en-US"/>
        </w:rPr>
        <w:t xml:space="preserve">    &lt;option value="fiat"&gt;Fiat&lt;/option&gt;</w:t>
      </w:r>
    </w:p>
    <w:p>
      <w:pPr>
        <w:pStyle w:val="12"/>
        <w:keepNext w:val="0"/>
        <w:keepLines w:val="0"/>
        <w:widowControl/>
        <w:numPr>
          <w:numId w:val="0"/>
        </w:numPr>
        <w:suppressLineNumbers w:val="0"/>
        <w:shd w:val="clear" w:fill="FFFFFF"/>
        <w:ind w:left="840" w:leftChars="0" w:right="0" w:rightChars="0" w:firstLine="420" w:firstLineChars="0"/>
        <w:rPr>
          <w:rFonts w:hint="default" w:ascii="Times New Roman" w:hAnsi="Times New Roman" w:eastAsia="SimSun" w:cs="Times New Roman"/>
          <w:i w:val="0"/>
          <w:caps w:val="0"/>
          <w:color w:val="000000"/>
          <w:spacing w:val="0"/>
          <w:sz w:val="24"/>
          <w:szCs w:val="24"/>
          <w:shd w:val="clear" w:fill="FFFFFF"/>
          <w:lang w:val="en-US"/>
        </w:rPr>
      </w:pPr>
      <w:r>
        <w:rPr>
          <w:rFonts w:hint="default" w:ascii="Times New Roman" w:hAnsi="Times New Roman" w:eastAsia="SimSun" w:cs="Times New Roman"/>
          <w:i w:val="0"/>
          <w:caps w:val="0"/>
          <w:color w:val="000000"/>
          <w:spacing w:val="0"/>
          <w:sz w:val="24"/>
          <w:szCs w:val="24"/>
          <w:shd w:val="clear" w:fill="FFFFFF"/>
          <w:lang w:val="en-US"/>
        </w:rPr>
        <w:t xml:space="preserve">    &lt;option value="audi"&gt;Audi&lt;/option&gt;</w:t>
      </w:r>
    </w:p>
    <w:p>
      <w:pPr>
        <w:pStyle w:val="12"/>
        <w:keepNext w:val="0"/>
        <w:keepLines w:val="0"/>
        <w:widowControl/>
        <w:numPr>
          <w:numId w:val="0"/>
        </w:numPr>
        <w:suppressLineNumbers w:val="0"/>
        <w:shd w:val="clear" w:fill="FFFFFF"/>
        <w:ind w:left="840" w:leftChars="0" w:right="0" w:rightChars="0" w:firstLine="420" w:firstLineChars="0"/>
        <w:rPr>
          <w:rFonts w:hint="default" w:ascii="Times New Roman" w:hAnsi="Times New Roman" w:eastAsia="SimSun" w:cs="Times New Roman"/>
          <w:i w:val="0"/>
          <w:caps w:val="0"/>
          <w:color w:val="000000"/>
          <w:spacing w:val="0"/>
          <w:sz w:val="24"/>
          <w:szCs w:val="24"/>
          <w:shd w:val="clear" w:fill="FFFFFF"/>
          <w:lang w:val="en-US"/>
        </w:rPr>
      </w:pPr>
      <w:r>
        <w:rPr>
          <w:rFonts w:hint="default" w:ascii="Times New Roman" w:hAnsi="Times New Roman" w:eastAsia="SimSun" w:cs="Times New Roman"/>
          <w:i w:val="0"/>
          <w:caps w:val="0"/>
          <w:color w:val="000000"/>
          <w:spacing w:val="0"/>
          <w:sz w:val="24"/>
          <w:szCs w:val="24"/>
          <w:shd w:val="clear" w:fill="FFFFFF"/>
          <w:lang w:val="en-US"/>
        </w:rPr>
        <w:t xml:space="preserve">  &lt;/select&gt;</w:t>
      </w:r>
    </w:p>
    <w:p>
      <w:pPr>
        <w:pStyle w:val="12"/>
        <w:keepNext w:val="0"/>
        <w:keepLines w:val="0"/>
        <w:widowControl/>
        <w:numPr>
          <w:numId w:val="0"/>
        </w:numPr>
        <w:suppressLineNumbers w:val="0"/>
        <w:shd w:val="clear" w:fill="FFFFFF"/>
        <w:ind w:left="840" w:leftChars="0" w:right="0" w:rightChars="0" w:firstLine="420" w:firstLineChars="0"/>
        <w:rPr>
          <w:rFonts w:hint="default" w:ascii="Times New Roman" w:hAnsi="Times New Roman" w:eastAsia="SimSun" w:cs="Times New Roman"/>
          <w:i w:val="0"/>
          <w:caps w:val="0"/>
          <w:color w:val="000000"/>
          <w:spacing w:val="0"/>
          <w:sz w:val="24"/>
          <w:szCs w:val="24"/>
          <w:shd w:val="clear" w:fill="FFFFFF"/>
          <w:lang w:val="en-US"/>
        </w:rPr>
      </w:pPr>
      <w:r>
        <w:rPr>
          <w:rFonts w:hint="default" w:ascii="Times New Roman" w:hAnsi="Times New Roman" w:eastAsia="SimSun" w:cs="Times New Roman"/>
          <w:i w:val="0"/>
          <w:caps w:val="0"/>
          <w:color w:val="000000"/>
          <w:spacing w:val="0"/>
          <w:sz w:val="24"/>
          <w:szCs w:val="24"/>
          <w:shd w:val="clear" w:fill="FFFFFF"/>
          <w:lang w:val="en-US"/>
        </w:rPr>
        <w:t xml:space="preserve">  &lt;br&gt;&lt;br&gt;</w:t>
      </w:r>
    </w:p>
    <w:p>
      <w:pPr>
        <w:pStyle w:val="12"/>
        <w:keepNext w:val="0"/>
        <w:keepLines w:val="0"/>
        <w:widowControl/>
        <w:numPr>
          <w:numId w:val="0"/>
        </w:numPr>
        <w:suppressLineNumbers w:val="0"/>
        <w:shd w:val="clear" w:fill="FFFFFF"/>
        <w:ind w:left="840" w:leftChars="0" w:right="0" w:rightChars="0" w:firstLine="420" w:firstLineChars="0"/>
        <w:rPr>
          <w:rFonts w:hint="default" w:ascii="Times New Roman" w:hAnsi="Times New Roman" w:eastAsia="SimSun" w:cs="Times New Roman"/>
          <w:i w:val="0"/>
          <w:caps w:val="0"/>
          <w:color w:val="000000"/>
          <w:spacing w:val="0"/>
          <w:sz w:val="24"/>
          <w:szCs w:val="24"/>
          <w:shd w:val="clear" w:fill="FFFFFF"/>
          <w:lang w:val="en-US"/>
        </w:rPr>
      </w:pPr>
      <w:r>
        <w:rPr>
          <w:rFonts w:hint="default" w:ascii="Times New Roman" w:hAnsi="Times New Roman" w:eastAsia="SimSun" w:cs="Times New Roman"/>
          <w:i w:val="0"/>
          <w:caps w:val="0"/>
          <w:color w:val="000000"/>
          <w:spacing w:val="0"/>
          <w:sz w:val="24"/>
          <w:szCs w:val="24"/>
          <w:shd w:val="clear" w:fill="FFFFFF"/>
          <w:lang w:val="en-US"/>
        </w:rPr>
        <w:t xml:space="preserve">  &lt;input type="submit"&gt;</w:t>
      </w:r>
    </w:p>
    <w:p>
      <w:pPr>
        <w:pStyle w:val="12"/>
        <w:keepNext w:val="0"/>
        <w:keepLines w:val="0"/>
        <w:widowControl/>
        <w:numPr>
          <w:numId w:val="0"/>
        </w:numPr>
        <w:suppressLineNumbers w:val="0"/>
        <w:shd w:val="clear" w:fill="FFFFFF"/>
        <w:ind w:left="840" w:leftChars="0" w:right="0" w:rightChars="0" w:firstLine="420" w:firstLineChars="0"/>
        <w:rPr>
          <w:rFonts w:hint="default" w:ascii="Times New Roman" w:hAnsi="Times New Roman" w:eastAsia="SimSun" w:cs="Times New Roman"/>
          <w:i w:val="0"/>
          <w:caps w:val="0"/>
          <w:color w:val="000000"/>
          <w:spacing w:val="0"/>
          <w:sz w:val="24"/>
          <w:szCs w:val="24"/>
          <w:shd w:val="clear" w:fill="FFFFFF"/>
          <w:lang w:val="en-US"/>
        </w:rPr>
      </w:pPr>
      <w:r>
        <w:rPr>
          <w:rFonts w:hint="default" w:ascii="Times New Roman" w:hAnsi="Times New Roman" w:eastAsia="SimSun" w:cs="Times New Roman"/>
          <w:i w:val="0"/>
          <w:caps w:val="0"/>
          <w:color w:val="000000"/>
          <w:spacing w:val="0"/>
          <w:sz w:val="24"/>
          <w:szCs w:val="24"/>
          <w:shd w:val="clear" w:fill="FFFFFF"/>
          <w:lang w:val="en-US"/>
        </w:rPr>
        <w:t>&lt;/form&gt;</w:t>
      </w:r>
    </w:p>
    <w:p>
      <w:pPr>
        <w:pStyle w:val="12"/>
        <w:keepNext w:val="0"/>
        <w:keepLines w:val="0"/>
        <w:widowControl/>
        <w:numPr>
          <w:ilvl w:val="0"/>
          <w:numId w:val="75"/>
        </w:numPr>
        <w:suppressLineNumbers w:val="0"/>
        <w:shd w:val="clear" w:fill="FFFFFF"/>
        <w:tabs>
          <w:tab w:val="clear" w:pos="420"/>
        </w:tabs>
        <w:ind w:left="420" w:leftChars="0" w:right="0" w:rightChars="0" w:hanging="420" w:firstLineChars="0"/>
        <w:rPr>
          <w:rFonts w:hint="default" w:eastAsia="Consolas" w:cs="Times New Roman"/>
          <w:b/>
          <w:bCs/>
          <w:i w:val="0"/>
          <w:caps w:val="0"/>
          <w:color w:val="000000" w:themeColor="text1"/>
          <w:spacing w:val="0"/>
          <w:sz w:val="22"/>
          <w:szCs w:val="22"/>
          <w:u w:val="single"/>
          <w:shd w:val="clear" w:fill="FFFFFF"/>
          <w:lang w:val="en-US"/>
          <w14:textFill>
            <w14:solidFill>
              <w14:schemeClr w14:val="tx1"/>
            </w14:solidFill>
          </w14:textFill>
        </w:rPr>
      </w:pPr>
      <w:r>
        <w:rPr>
          <w:rFonts w:hint="default" w:eastAsia="Consolas" w:cs="Times New Roman"/>
          <w:b/>
          <w:bCs/>
          <w:i w:val="0"/>
          <w:iCs w:val="0"/>
          <w:caps w:val="0"/>
          <w:color w:val="000000" w:themeColor="text1"/>
          <w:spacing w:val="0"/>
          <w:sz w:val="24"/>
          <w:szCs w:val="24"/>
          <w:u w:val="none"/>
          <w:shd w:val="clear" w:fill="FFFFFF"/>
          <w:lang w:val="en-US"/>
          <w14:textFill>
            <w14:solidFill>
              <w14:schemeClr w14:val="tx1"/>
            </w14:solidFill>
          </w14:textFill>
        </w:rPr>
        <w:t>OUTPUT:</w:t>
      </w:r>
    </w:p>
    <w:p>
      <w:pPr>
        <w:pStyle w:val="12"/>
        <w:keepNext w:val="0"/>
        <w:keepLines w:val="0"/>
        <w:widowControl/>
        <w:numPr>
          <w:numId w:val="0"/>
        </w:numPr>
        <w:suppressLineNumbers w:val="0"/>
        <w:shd w:val="clear" w:fill="FFFFFF"/>
        <w:ind w:leftChars="0" w:right="0" w:rightChars="0"/>
        <w:rPr>
          <w:rFonts w:hint="default" w:eastAsia="Consolas" w:cs="Times New Roman"/>
          <w:b/>
          <w:bCs/>
          <w:i w:val="0"/>
          <w:caps w:val="0"/>
          <w:color w:val="000000" w:themeColor="text1"/>
          <w:spacing w:val="0"/>
          <w:sz w:val="22"/>
          <w:szCs w:val="22"/>
          <w:u w:val="single"/>
          <w:shd w:val="clear" w:fill="FFFFFF"/>
          <w:lang w:val="en-US"/>
          <w14:textFill>
            <w14:solidFill>
              <w14:schemeClr w14:val="tx1"/>
            </w14:solidFill>
          </w14:textFill>
        </w:rPr>
      </w:pPr>
      <w:r>
        <w:drawing>
          <wp:inline distT="0" distB="0" distL="114300" distR="114300">
            <wp:extent cx="4028440" cy="2009775"/>
            <wp:effectExtent l="0" t="0" r="10160" b="9525"/>
            <wp:docPr id="1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
                    <pic:cNvPicPr>
                      <a:picLocks noChangeAspect="1"/>
                    </pic:cNvPicPr>
                  </pic:nvPicPr>
                  <pic:blipFill>
                    <a:blip r:embed="rId16"/>
                    <a:stretch>
                      <a:fillRect/>
                    </a:stretch>
                  </pic:blipFill>
                  <pic:spPr>
                    <a:xfrm>
                      <a:off x="0" y="0"/>
                      <a:ext cx="4028440" cy="2009775"/>
                    </a:xfrm>
                    <a:prstGeom prst="rect">
                      <a:avLst/>
                    </a:prstGeom>
                    <a:noFill/>
                    <a:ln w="9525">
                      <a:noFill/>
                    </a:ln>
                  </pic:spPr>
                </pic:pic>
              </a:graphicData>
            </a:graphic>
          </wp:inline>
        </w:drawing>
      </w:r>
    </w:p>
    <w:p>
      <w:pPr>
        <w:pStyle w:val="12"/>
        <w:keepNext w:val="0"/>
        <w:keepLines w:val="0"/>
        <w:widowControl/>
        <w:numPr>
          <w:ilvl w:val="0"/>
          <w:numId w:val="0"/>
        </w:numPr>
        <w:suppressLineNumbers w:val="0"/>
        <w:shd w:val="clear" w:fill="FFFFFF"/>
        <w:ind w:leftChars="0" w:right="0" w:rightChars="0"/>
        <w:rPr>
          <w:rFonts w:hint="default" w:cs="Times New Roman"/>
          <w:b/>
          <w:bCs/>
          <w:i w:val="0"/>
          <w:caps w:val="0"/>
          <w:color w:val="000000"/>
          <w:spacing w:val="0"/>
          <w:sz w:val="24"/>
          <w:szCs w:val="24"/>
          <w:u w:val="single"/>
          <w:shd w:val="clear" w:fill="FFFFFF"/>
          <w:lang w:val="en-US"/>
        </w:rPr>
      </w:pPr>
      <w:r>
        <w:rPr>
          <w:rFonts w:hint="default" w:cs="Times New Roman"/>
          <w:b/>
          <w:bCs/>
          <w:i w:val="0"/>
          <w:caps w:val="0"/>
          <w:color w:val="000000"/>
          <w:spacing w:val="0"/>
          <w:sz w:val="24"/>
          <w:szCs w:val="24"/>
          <w:u w:val="single"/>
          <w:shd w:val="clear" w:fill="FFFFFF"/>
          <w:lang w:val="en-US"/>
        </w:rPr>
        <w:t>Multiple selections:</w:t>
      </w:r>
    </w:p>
    <w:p>
      <w:pPr>
        <w:pStyle w:val="12"/>
        <w:keepNext w:val="0"/>
        <w:keepLines w:val="0"/>
        <w:widowControl/>
        <w:numPr>
          <w:ilvl w:val="0"/>
          <w:numId w:val="0"/>
        </w:numPr>
        <w:suppressLineNumbers w:val="0"/>
        <w:shd w:val="clear" w:fill="FFFFFF"/>
        <w:ind w:leftChars="0" w:right="0" w:rightChars="0"/>
        <w:rPr>
          <w:rFonts w:hint="default" w:ascii="Times New Roman" w:hAnsi="Times New Roman" w:cs="Times New Roman"/>
          <w:b/>
          <w:bCs/>
          <w:i w:val="0"/>
          <w:caps w:val="0"/>
          <w:color w:val="000000"/>
          <w:spacing w:val="0"/>
          <w:sz w:val="24"/>
          <w:szCs w:val="24"/>
          <w:u w:val="single"/>
          <w:shd w:val="clear" w:fill="FFFFFF"/>
          <w:lang w:val="en-US"/>
        </w:rPr>
      </w:pPr>
      <w:r>
        <w:rPr>
          <w:rFonts w:hint="default" w:ascii="Times New Roman" w:hAnsi="Times New Roman" w:eastAsia="SimSun" w:cs="Times New Roman"/>
          <w:i w:val="0"/>
          <w:caps w:val="0"/>
          <w:color w:val="000000"/>
          <w:spacing w:val="0"/>
          <w:sz w:val="24"/>
          <w:szCs w:val="24"/>
          <w:shd w:val="clear" w:fill="FFFFFF"/>
        </w:rPr>
        <w:t>Use the </w:t>
      </w:r>
      <w:r>
        <w:rPr>
          <w:rStyle w:val="16"/>
          <w:rFonts w:hint="default" w:ascii="Times New Roman" w:hAnsi="Times New Roman" w:eastAsia="Consolas" w:cs="Times New Roman"/>
          <w:i w:val="0"/>
          <w:caps w:val="0"/>
          <w:color w:val="DC143C"/>
          <w:spacing w:val="0"/>
          <w:sz w:val="24"/>
          <w:szCs w:val="24"/>
          <w:bdr w:val="none" w:color="auto" w:sz="0" w:space="0"/>
          <w:shd w:val="clear" w:fill="F1F1F1"/>
        </w:rPr>
        <w:t>multiple</w:t>
      </w:r>
      <w:r>
        <w:rPr>
          <w:rFonts w:hint="default" w:ascii="Times New Roman" w:hAnsi="Times New Roman" w:eastAsia="SimSun" w:cs="Times New Roman"/>
          <w:i w:val="0"/>
          <w:caps w:val="0"/>
          <w:color w:val="000000"/>
          <w:spacing w:val="0"/>
          <w:sz w:val="24"/>
          <w:szCs w:val="24"/>
          <w:shd w:val="clear" w:fill="FFFFFF"/>
        </w:rPr>
        <w:t> attribute to allow the user to select more than one value</w:t>
      </w:r>
    </w:p>
    <w:p>
      <w:pPr>
        <w:pStyle w:val="12"/>
        <w:keepNext w:val="0"/>
        <w:keepLines w:val="0"/>
        <w:widowControl/>
        <w:numPr>
          <w:ilvl w:val="0"/>
          <w:numId w:val="76"/>
        </w:numPr>
        <w:suppressLineNumbers w:val="0"/>
        <w:shd w:val="clear" w:fill="FFFFFF"/>
        <w:ind w:left="420" w:leftChars="0" w:right="0" w:rightChars="0" w:hanging="420" w:firstLineChars="0"/>
        <w:rPr>
          <w:rFonts w:hint="default" w:ascii="Times New Roman" w:hAnsi="Times New Roman" w:cs="Times New Roman"/>
          <w:b/>
          <w:bCs/>
          <w:i w:val="0"/>
          <w:caps w:val="0"/>
          <w:color w:val="000000"/>
          <w:spacing w:val="0"/>
          <w:sz w:val="22"/>
          <w:szCs w:val="22"/>
          <w:u w:val="single"/>
          <w:shd w:val="clear" w:fill="FFFFFF"/>
          <w:lang w:val="en-US"/>
        </w:rPr>
      </w:pPr>
      <w:r>
        <w:rPr>
          <w:rFonts w:hint="default" w:cs="Times New Roman"/>
          <w:b/>
          <w:bCs/>
          <w:i w:val="0"/>
          <w:caps w:val="0"/>
          <w:color w:val="000000"/>
          <w:spacing w:val="0"/>
          <w:sz w:val="24"/>
          <w:szCs w:val="24"/>
          <w:u w:val="none"/>
          <w:shd w:val="clear" w:fill="FFFFFF"/>
          <w:lang w:val="en-US"/>
        </w:rPr>
        <w:t>Example:</w:t>
      </w:r>
    </w:p>
    <w:p>
      <w:pPr>
        <w:pStyle w:val="12"/>
        <w:keepNext w:val="0"/>
        <w:keepLines w:val="0"/>
        <w:widowControl/>
        <w:numPr>
          <w:numId w:val="0"/>
        </w:numPr>
        <w:suppressLineNumbers w:val="0"/>
        <w:shd w:val="clear" w:fill="FFFFFF"/>
        <w:ind w:left="1260" w:leftChars="0" w:right="0" w:rightChars="0" w:firstLine="420" w:firstLineChars="0"/>
        <w:rPr>
          <w:rFonts w:hint="default" w:ascii="Times New Roman" w:hAnsi="Times New Roman" w:cs="Times New Roman"/>
          <w:b w:val="0"/>
          <w:bCs w:val="0"/>
          <w:i w:val="0"/>
          <w:caps w:val="0"/>
          <w:color w:val="000000"/>
          <w:spacing w:val="0"/>
          <w:sz w:val="22"/>
          <w:szCs w:val="22"/>
          <w:u w:val="none"/>
          <w:shd w:val="clear" w:fill="FFFFFF"/>
          <w:lang w:val="en-US"/>
        </w:rPr>
      </w:pPr>
      <w:r>
        <w:rPr>
          <w:rFonts w:hint="default" w:ascii="Times New Roman" w:hAnsi="Times New Roman" w:cs="Times New Roman"/>
          <w:b w:val="0"/>
          <w:bCs w:val="0"/>
          <w:i w:val="0"/>
          <w:caps w:val="0"/>
          <w:color w:val="000000"/>
          <w:spacing w:val="0"/>
          <w:sz w:val="22"/>
          <w:szCs w:val="22"/>
          <w:u w:val="none"/>
          <w:shd w:val="clear" w:fill="FFFFFF"/>
          <w:lang w:val="en-US"/>
        </w:rPr>
        <w:t>&lt;form action="/action_page.php"&gt;</w:t>
      </w:r>
    </w:p>
    <w:p>
      <w:pPr>
        <w:pStyle w:val="12"/>
        <w:keepNext w:val="0"/>
        <w:keepLines w:val="0"/>
        <w:widowControl/>
        <w:numPr>
          <w:numId w:val="0"/>
        </w:numPr>
        <w:suppressLineNumbers w:val="0"/>
        <w:shd w:val="clear" w:fill="FFFFFF"/>
        <w:ind w:left="1260" w:leftChars="0" w:right="0" w:rightChars="0" w:firstLine="420" w:firstLineChars="0"/>
        <w:rPr>
          <w:rFonts w:hint="default" w:ascii="Times New Roman" w:hAnsi="Times New Roman" w:cs="Times New Roman"/>
          <w:b w:val="0"/>
          <w:bCs w:val="0"/>
          <w:i w:val="0"/>
          <w:caps w:val="0"/>
          <w:color w:val="000000"/>
          <w:spacing w:val="0"/>
          <w:sz w:val="22"/>
          <w:szCs w:val="22"/>
          <w:u w:val="none"/>
          <w:shd w:val="clear" w:fill="FFFFFF"/>
          <w:lang w:val="en-US"/>
        </w:rPr>
      </w:pPr>
      <w:r>
        <w:rPr>
          <w:rFonts w:hint="default" w:ascii="Times New Roman" w:hAnsi="Times New Roman" w:cs="Times New Roman"/>
          <w:b w:val="0"/>
          <w:bCs w:val="0"/>
          <w:i w:val="0"/>
          <w:caps w:val="0"/>
          <w:color w:val="000000"/>
          <w:spacing w:val="0"/>
          <w:sz w:val="22"/>
          <w:szCs w:val="22"/>
          <w:u w:val="none"/>
          <w:shd w:val="clear" w:fill="FFFFFF"/>
          <w:lang w:val="en-US"/>
        </w:rPr>
        <w:t xml:space="preserve">  &lt;select name="cars" size="4" multiple&gt;</w:t>
      </w:r>
    </w:p>
    <w:p>
      <w:pPr>
        <w:pStyle w:val="12"/>
        <w:keepNext w:val="0"/>
        <w:keepLines w:val="0"/>
        <w:widowControl/>
        <w:numPr>
          <w:numId w:val="0"/>
        </w:numPr>
        <w:suppressLineNumbers w:val="0"/>
        <w:shd w:val="clear" w:fill="FFFFFF"/>
        <w:ind w:left="1260" w:leftChars="0" w:right="0" w:rightChars="0" w:firstLine="420" w:firstLineChars="0"/>
        <w:rPr>
          <w:rFonts w:hint="default" w:ascii="Times New Roman" w:hAnsi="Times New Roman" w:cs="Times New Roman"/>
          <w:b w:val="0"/>
          <w:bCs w:val="0"/>
          <w:i w:val="0"/>
          <w:caps w:val="0"/>
          <w:color w:val="000000"/>
          <w:spacing w:val="0"/>
          <w:sz w:val="22"/>
          <w:szCs w:val="22"/>
          <w:u w:val="none"/>
          <w:shd w:val="clear" w:fill="FFFFFF"/>
          <w:lang w:val="en-US"/>
        </w:rPr>
      </w:pPr>
      <w:r>
        <w:rPr>
          <w:rFonts w:hint="default" w:ascii="Times New Roman" w:hAnsi="Times New Roman" w:cs="Times New Roman"/>
          <w:b w:val="0"/>
          <w:bCs w:val="0"/>
          <w:i w:val="0"/>
          <w:caps w:val="0"/>
          <w:color w:val="000000"/>
          <w:spacing w:val="0"/>
          <w:sz w:val="22"/>
          <w:szCs w:val="22"/>
          <w:u w:val="none"/>
          <w:shd w:val="clear" w:fill="FFFFFF"/>
          <w:lang w:val="en-US"/>
        </w:rPr>
        <w:t xml:space="preserve">    &lt;option value="volvo"&gt;Volvo&lt;/option&gt;</w:t>
      </w:r>
    </w:p>
    <w:p>
      <w:pPr>
        <w:pStyle w:val="12"/>
        <w:keepNext w:val="0"/>
        <w:keepLines w:val="0"/>
        <w:widowControl/>
        <w:numPr>
          <w:numId w:val="0"/>
        </w:numPr>
        <w:suppressLineNumbers w:val="0"/>
        <w:shd w:val="clear" w:fill="FFFFFF"/>
        <w:ind w:left="1260" w:leftChars="0" w:right="0" w:rightChars="0" w:firstLine="420" w:firstLineChars="0"/>
        <w:rPr>
          <w:rFonts w:hint="default" w:ascii="Times New Roman" w:hAnsi="Times New Roman" w:cs="Times New Roman"/>
          <w:b w:val="0"/>
          <w:bCs w:val="0"/>
          <w:i w:val="0"/>
          <w:caps w:val="0"/>
          <w:color w:val="000000"/>
          <w:spacing w:val="0"/>
          <w:sz w:val="22"/>
          <w:szCs w:val="22"/>
          <w:u w:val="none"/>
          <w:shd w:val="clear" w:fill="FFFFFF"/>
          <w:lang w:val="en-US"/>
        </w:rPr>
      </w:pPr>
      <w:r>
        <w:rPr>
          <w:rFonts w:hint="default" w:ascii="Times New Roman" w:hAnsi="Times New Roman" w:cs="Times New Roman"/>
          <w:b w:val="0"/>
          <w:bCs w:val="0"/>
          <w:i w:val="0"/>
          <w:caps w:val="0"/>
          <w:color w:val="000000"/>
          <w:spacing w:val="0"/>
          <w:sz w:val="22"/>
          <w:szCs w:val="22"/>
          <w:u w:val="none"/>
          <w:shd w:val="clear" w:fill="FFFFFF"/>
          <w:lang w:val="en-US"/>
        </w:rPr>
        <w:t xml:space="preserve">    &lt;option value="saab"&gt;Saab&lt;/option&gt;</w:t>
      </w:r>
    </w:p>
    <w:p>
      <w:pPr>
        <w:pStyle w:val="12"/>
        <w:keepNext w:val="0"/>
        <w:keepLines w:val="0"/>
        <w:widowControl/>
        <w:numPr>
          <w:numId w:val="0"/>
        </w:numPr>
        <w:suppressLineNumbers w:val="0"/>
        <w:shd w:val="clear" w:fill="FFFFFF"/>
        <w:ind w:left="1260" w:leftChars="0" w:right="0" w:rightChars="0" w:firstLine="420" w:firstLineChars="0"/>
        <w:rPr>
          <w:rFonts w:hint="default" w:ascii="Times New Roman" w:hAnsi="Times New Roman" w:cs="Times New Roman"/>
          <w:b w:val="0"/>
          <w:bCs w:val="0"/>
          <w:i w:val="0"/>
          <w:caps w:val="0"/>
          <w:color w:val="000000"/>
          <w:spacing w:val="0"/>
          <w:sz w:val="22"/>
          <w:szCs w:val="22"/>
          <w:u w:val="none"/>
          <w:shd w:val="clear" w:fill="FFFFFF"/>
          <w:lang w:val="en-US"/>
        </w:rPr>
      </w:pPr>
      <w:r>
        <w:rPr>
          <w:rFonts w:hint="default" w:ascii="Times New Roman" w:hAnsi="Times New Roman" w:cs="Times New Roman"/>
          <w:b w:val="0"/>
          <w:bCs w:val="0"/>
          <w:i w:val="0"/>
          <w:caps w:val="0"/>
          <w:color w:val="000000"/>
          <w:spacing w:val="0"/>
          <w:sz w:val="22"/>
          <w:szCs w:val="22"/>
          <w:u w:val="none"/>
          <w:shd w:val="clear" w:fill="FFFFFF"/>
          <w:lang w:val="en-US"/>
        </w:rPr>
        <w:t xml:space="preserve">    &lt;option value="fiat"&gt;Fiat&lt;/option&gt;</w:t>
      </w:r>
    </w:p>
    <w:p>
      <w:pPr>
        <w:pStyle w:val="12"/>
        <w:keepNext w:val="0"/>
        <w:keepLines w:val="0"/>
        <w:widowControl/>
        <w:numPr>
          <w:numId w:val="0"/>
        </w:numPr>
        <w:suppressLineNumbers w:val="0"/>
        <w:shd w:val="clear" w:fill="FFFFFF"/>
        <w:ind w:left="1260" w:leftChars="0" w:right="0" w:rightChars="0" w:firstLine="420" w:firstLineChars="0"/>
        <w:rPr>
          <w:rFonts w:hint="default" w:ascii="Times New Roman" w:hAnsi="Times New Roman" w:cs="Times New Roman"/>
          <w:b w:val="0"/>
          <w:bCs w:val="0"/>
          <w:i w:val="0"/>
          <w:caps w:val="0"/>
          <w:color w:val="000000"/>
          <w:spacing w:val="0"/>
          <w:sz w:val="22"/>
          <w:szCs w:val="22"/>
          <w:u w:val="none"/>
          <w:shd w:val="clear" w:fill="FFFFFF"/>
          <w:lang w:val="en-US"/>
        </w:rPr>
      </w:pPr>
      <w:r>
        <w:rPr>
          <w:rFonts w:hint="default" w:ascii="Times New Roman" w:hAnsi="Times New Roman" w:cs="Times New Roman"/>
          <w:b w:val="0"/>
          <w:bCs w:val="0"/>
          <w:i w:val="0"/>
          <w:caps w:val="0"/>
          <w:color w:val="000000"/>
          <w:spacing w:val="0"/>
          <w:sz w:val="22"/>
          <w:szCs w:val="22"/>
          <w:u w:val="none"/>
          <w:shd w:val="clear" w:fill="FFFFFF"/>
          <w:lang w:val="en-US"/>
        </w:rPr>
        <w:t xml:space="preserve">    &lt;option value="audi"&gt;Audi&lt;/option&gt;</w:t>
      </w:r>
    </w:p>
    <w:p>
      <w:pPr>
        <w:pStyle w:val="12"/>
        <w:keepNext w:val="0"/>
        <w:keepLines w:val="0"/>
        <w:widowControl/>
        <w:numPr>
          <w:numId w:val="0"/>
        </w:numPr>
        <w:suppressLineNumbers w:val="0"/>
        <w:shd w:val="clear" w:fill="FFFFFF"/>
        <w:ind w:left="1260" w:leftChars="0" w:right="0" w:rightChars="0" w:firstLine="420" w:firstLineChars="0"/>
        <w:rPr>
          <w:rFonts w:hint="default" w:ascii="Times New Roman" w:hAnsi="Times New Roman" w:cs="Times New Roman"/>
          <w:b w:val="0"/>
          <w:bCs w:val="0"/>
          <w:i w:val="0"/>
          <w:caps w:val="0"/>
          <w:color w:val="000000"/>
          <w:spacing w:val="0"/>
          <w:sz w:val="22"/>
          <w:szCs w:val="22"/>
          <w:u w:val="none"/>
          <w:shd w:val="clear" w:fill="FFFFFF"/>
          <w:lang w:val="en-US"/>
        </w:rPr>
      </w:pPr>
      <w:r>
        <w:rPr>
          <w:rFonts w:hint="default" w:ascii="Times New Roman" w:hAnsi="Times New Roman" w:cs="Times New Roman"/>
          <w:b w:val="0"/>
          <w:bCs w:val="0"/>
          <w:i w:val="0"/>
          <w:caps w:val="0"/>
          <w:color w:val="000000"/>
          <w:spacing w:val="0"/>
          <w:sz w:val="22"/>
          <w:szCs w:val="22"/>
          <w:u w:val="none"/>
          <w:shd w:val="clear" w:fill="FFFFFF"/>
          <w:lang w:val="en-US"/>
        </w:rPr>
        <w:t xml:space="preserve">  &lt;/select&gt;</w:t>
      </w:r>
    </w:p>
    <w:p>
      <w:pPr>
        <w:pStyle w:val="12"/>
        <w:keepNext w:val="0"/>
        <w:keepLines w:val="0"/>
        <w:widowControl/>
        <w:numPr>
          <w:numId w:val="0"/>
        </w:numPr>
        <w:suppressLineNumbers w:val="0"/>
        <w:shd w:val="clear" w:fill="FFFFFF"/>
        <w:ind w:left="1260" w:leftChars="0" w:right="0" w:rightChars="0" w:firstLine="420" w:firstLineChars="0"/>
        <w:rPr>
          <w:rFonts w:hint="default" w:ascii="Times New Roman" w:hAnsi="Times New Roman" w:cs="Times New Roman"/>
          <w:b w:val="0"/>
          <w:bCs w:val="0"/>
          <w:i w:val="0"/>
          <w:caps w:val="0"/>
          <w:color w:val="000000"/>
          <w:spacing w:val="0"/>
          <w:sz w:val="22"/>
          <w:szCs w:val="22"/>
          <w:u w:val="none"/>
          <w:shd w:val="clear" w:fill="FFFFFF"/>
          <w:lang w:val="en-US"/>
        </w:rPr>
      </w:pPr>
      <w:r>
        <w:rPr>
          <w:rFonts w:hint="default" w:ascii="Times New Roman" w:hAnsi="Times New Roman" w:cs="Times New Roman"/>
          <w:b w:val="0"/>
          <w:bCs w:val="0"/>
          <w:i w:val="0"/>
          <w:caps w:val="0"/>
          <w:color w:val="000000"/>
          <w:spacing w:val="0"/>
          <w:sz w:val="22"/>
          <w:szCs w:val="22"/>
          <w:u w:val="none"/>
          <w:shd w:val="clear" w:fill="FFFFFF"/>
          <w:lang w:val="en-US"/>
        </w:rPr>
        <w:t xml:space="preserve">  &lt;br&gt;&lt;br&gt;</w:t>
      </w:r>
    </w:p>
    <w:p>
      <w:pPr>
        <w:pStyle w:val="12"/>
        <w:keepNext w:val="0"/>
        <w:keepLines w:val="0"/>
        <w:widowControl/>
        <w:numPr>
          <w:numId w:val="0"/>
        </w:numPr>
        <w:suppressLineNumbers w:val="0"/>
        <w:shd w:val="clear" w:fill="FFFFFF"/>
        <w:ind w:left="1260" w:leftChars="0" w:right="0" w:rightChars="0" w:firstLine="420" w:firstLineChars="0"/>
        <w:rPr>
          <w:rFonts w:hint="default" w:ascii="Times New Roman" w:hAnsi="Times New Roman" w:cs="Times New Roman"/>
          <w:b w:val="0"/>
          <w:bCs w:val="0"/>
          <w:i w:val="0"/>
          <w:caps w:val="0"/>
          <w:color w:val="000000"/>
          <w:spacing w:val="0"/>
          <w:sz w:val="22"/>
          <w:szCs w:val="22"/>
          <w:u w:val="none"/>
          <w:shd w:val="clear" w:fill="FFFFFF"/>
          <w:lang w:val="en-US"/>
        </w:rPr>
      </w:pPr>
      <w:r>
        <w:rPr>
          <w:rFonts w:hint="default" w:ascii="Times New Roman" w:hAnsi="Times New Roman" w:cs="Times New Roman"/>
          <w:b w:val="0"/>
          <w:bCs w:val="0"/>
          <w:i w:val="0"/>
          <w:caps w:val="0"/>
          <w:color w:val="000000"/>
          <w:spacing w:val="0"/>
          <w:sz w:val="22"/>
          <w:szCs w:val="22"/>
          <w:u w:val="none"/>
          <w:shd w:val="clear" w:fill="FFFFFF"/>
          <w:lang w:val="en-US"/>
        </w:rPr>
        <w:t xml:space="preserve">  &lt;input type="submit"&gt;</w:t>
      </w:r>
    </w:p>
    <w:p>
      <w:pPr>
        <w:pStyle w:val="12"/>
        <w:keepNext w:val="0"/>
        <w:keepLines w:val="0"/>
        <w:widowControl/>
        <w:numPr>
          <w:numId w:val="0"/>
        </w:numPr>
        <w:suppressLineNumbers w:val="0"/>
        <w:shd w:val="clear" w:fill="FFFFFF"/>
        <w:ind w:left="1260" w:leftChars="0" w:right="0" w:rightChars="0" w:firstLine="420" w:firstLineChars="0"/>
        <w:rPr>
          <w:rFonts w:hint="default" w:ascii="Times New Roman" w:hAnsi="Times New Roman" w:cs="Times New Roman"/>
          <w:b w:val="0"/>
          <w:bCs w:val="0"/>
          <w:i w:val="0"/>
          <w:caps w:val="0"/>
          <w:color w:val="000000"/>
          <w:spacing w:val="0"/>
          <w:sz w:val="22"/>
          <w:szCs w:val="22"/>
          <w:u w:val="none"/>
          <w:shd w:val="clear" w:fill="FFFFFF"/>
          <w:lang w:val="en-US"/>
        </w:rPr>
      </w:pPr>
      <w:r>
        <w:rPr>
          <w:rFonts w:hint="default" w:ascii="Times New Roman" w:hAnsi="Times New Roman" w:cs="Times New Roman"/>
          <w:b w:val="0"/>
          <w:bCs w:val="0"/>
          <w:i w:val="0"/>
          <w:caps w:val="0"/>
          <w:color w:val="000000"/>
          <w:spacing w:val="0"/>
          <w:sz w:val="22"/>
          <w:szCs w:val="22"/>
          <w:u w:val="none"/>
          <w:shd w:val="clear" w:fill="FFFFFF"/>
          <w:lang w:val="en-US"/>
        </w:rPr>
        <w:t>&lt;/form&gt;</w:t>
      </w:r>
    </w:p>
    <w:p>
      <w:pPr>
        <w:numPr>
          <w:ilvl w:val="0"/>
          <w:numId w:val="77"/>
        </w:numPr>
        <w:ind w:left="420" w:leftChars="0" w:hanging="420" w:firstLineChars="0"/>
        <w:rPr>
          <w:rFonts w:hint="default" w:ascii="Times New Roman" w:hAnsi="Times New Roman" w:eastAsia="SimSun" w:cs="Times New Roman"/>
          <w:b w:val="0"/>
          <w:bCs w:val="0"/>
          <w:i w:val="0"/>
          <w:caps w:val="0"/>
          <w:color w:val="000000"/>
          <w:spacing w:val="0"/>
          <w:sz w:val="22"/>
          <w:szCs w:val="22"/>
          <w:shd w:val="clear" w:fill="FFFFFF"/>
          <w:lang w:val="en-US"/>
        </w:rPr>
      </w:pPr>
      <w:r>
        <w:rPr>
          <w:rFonts w:hint="default" w:ascii="Times New Roman" w:hAnsi="Times New Roman" w:eastAsia="SimSun" w:cs="Times New Roman"/>
          <w:b/>
          <w:bCs/>
          <w:i w:val="0"/>
          <w:caps w:val="0"/>
          <w:color w:val="000000"/>
          <w:spacing w:val="0"/>
          <w:sz w:val="24"/>
          <w:szCs w:val="24"/>
          <w:shd w:val="clear" w:fill="FFFFFF"/>
          <w:lang w:val="en-US"/>
        </w:rPr>
        <w:t>OUTPUT:</w:t>
      </w:r>
    </w:p>
    <w:p>
      <w:pPr>
        <w:numPr>
          <w:numId w:val="0"/>
        </w:numPr>
        <w:ind w:leftChars="0"/>
        <w:rPr>
          <w:rFonts w:hint="default" w:ascii="Times New Roman" w:hAnsi="Times New Roman" w:eastAsia="SimSun" w:cs="Times New Roman"/>
          <w:b w:val="0"/>
          <w:bCs w:val="0"/>
          <w:i w:val="0"/>
          <w:caps w:val="0"/>
          <w:color w:val="000000"/>
          <w:spacing w:val="0"/>
          <w:sz w:val="22"/>
          <w:szCs w:val="22"/>
          <w:shd w:val="clear" w:fill="FFFFFF"/>
          <w:lang w:val="en-US"/>
        </w:rPr>
      </w:pPr>
      <w:r>
        <w:drawing>
          <wp:inline distT="0" distB="0" distL="114300" distR="114300">
            <wp:extent cx="5228590" cy="2219325"/>
            <wp:effectExtent l="0" t="0" r="10160" b="9525"/>
            <wp:docPr id="1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4"/>
                    <pic:cNvPicPr>
                      <a:picLocks noChangeAspect="1"/>
                    </pic:cNvPicPr>
                  </pic:nvPicPr>
                  <pic:blipFill>
                    <a:blip r:embed="rId17"/>
                    <a:stretch>
                      <a:fillRect/>
                    </a:stretch>
                  </pic:blipFill>
                  <pic:spPr>
                    <a:xfrm>
                      <a:off x="0" y="0"/>
                      <a:ext cx="5228590" cy="2219325"/>
                    </a:xfrm>
                    <a:prstGeom prst="rect">
                      <a:avLst/>
                    </a:prstGeom>
                    <a:noFill/>
                    <a:ln w="9525">
                      <a:noFill/>
                    </a:ln>
                  </pic:spPr>
                </pic:pic>
              </a:graphicData>
            </a:graphic>
          </wp:inline>
        </w:drawing>
      </w:r>
    </w:p>
    <w:p>
      <w:pPr>
        <w:ind w:left="1260" w:leftChars="0" w:firstLine="420" w:firstLineChars="0"/>
        <w:rPr>
          <w:rFonts w:hint="default" w:ascii="Times New Roman" w:hAnsi="Times New Roman" w:cs="Times New Roman"/>
          <w:b w:val="0"/>
          <w:bCs w:val="0"/>
          <w:sz w:val="22"/>
          <w:szCs w:val="22"/>
        </w:rPr>
      </w:pPr>
    </w:p>
    <w:p>
      <w:pPr>
        <w:keepNext w:val="0"/>
        <w:keepLines w:val="0"/>
        <w:widowControl/>
        <w:numPr>
          <w:ilvl w:val="0"/>
          <w:numId w:val="0"/>
        </w:numPr>
        <w:suppressLineNumbers w:val="0"/>
        <w:spacing w:before="0" w:beforeAutospacing="1" w:after="0" w:afterAutospacing="1"/>
        <w:ind w:leftChars="0"/>
        <w:rPr>
          <w:rStyle w:val="14"/>
          <w:rFonts w:hint="default" w:ascii="Times New Roman" w:hAnsi="Times New Roman" w:eastAsia="SimSun" w:cs="Times New Roman"/>
          <w:b/>
          <w:bCs/>
          <w:i w:val="0"/>
          <w:iCs w:val="0"/>
          <w:caps w:val="0"/>
          <w:color w:val="000000"/>
          <w:spacing w:val="0"/>
          <w:sz w:val="24"/>
          <w:szCs w:val="24"/>
          <w:u w:val="single"/>
          <w:lang w:val="en-US"/>
        </w:rPr>
      </w:pPr>
      <w:r>
        <w:rPr>
          <w:rStyle w:val="14"/>
          <w:rFonts w:hint="default" w:ascii="Times New Roman" w:hAnsi="Times New Roman" w:eastAsia="SimSun" w:cs="Times New Roman"/>
          <w:b/>
          <w:bCs/>
          <w:i w:val="0"/>
          <w:iCs w:val="0"/>
          <w:caps w:val="0"/>
          <w:color w:val="000000"/>
          <w:spacing w:val="0"/>
          <w:sz w:val="24"/>
          <w:szCs w:val="24"/>
          <w:u w:val="single"/>
          <w:lang w:val="en-US"/>
        </w:rPr>
        <w:t>Text area element:</w:t>
      </w:r>
    </w:p>
    <w:p>
      <w:pPr>
        <w:keepNext w:val="0"/>
        <w:keepLines w:val="0"/>
        <w:widowControl/>
        <w:numPr>
          <w:ilvl w:val="0"/>
          <w:numId w:val="0"/>
        </w:numPr>
        <w:suppressLineNumbers w:val="0"/>
        <w:spacing w:before="0" w:beforeAutospacing="1" w:after="0" w:afterAutospacing="1"/>
        <w:ind w:leftChars="0"/>
        <w:rPr>
          <w:rFonts w:hint="default" w:ascii="Times New Roman" w:hAnsi="Times New Roman" w:eastAsia="SimSun" w:cs="Times New Roman"/>
          <w:i w:val="0"/>
          <w:caps w:val="0"/>
          <w:color w:val="000000"/>
          <w:spacing w:val="0"/>
          <w:sz w:val="24"/>
          <w:szCs w:val="24"/>
          <w:shd w:val="clear" w:fill="FFFFFF"/>
        </w:rPr>
      </w:pPr>
      <w:r>
        <w:rPr>
          <w:rFonts w:hint="default" w:ascii="Times New Roman" w:hAnsi="Times New Roman" w:eastAsia="SimSun" w:cs="Times New Roman"/>
          <w:i w:val="0"/>
          <w:caps w:val="0"/>
          <w:color w:val="000000"/>
          <w:spacing w:val="0"/>
          <w:sz w:val="24"/>
          <w:szCs w:val="24"/>
          <w:shd w:val="clear" w:fill="FFFFFF"/>
        </w:rPr>
        <w:t>The </w:t>
      </w:r>
      <w:r>
        <w:rPr>
          <w:rStyle w:val="16"/>
          <w:rFonts w:hint="default" w:ascii="Times New Roman" w:hAnsi="Times New Roman" w:eastAsia="Consolas" w:cs="Times New Roman"/>
          <w:i w:val="0"/>
          <w:caps w:val="0"/>
          <w:color w:val="DC143C"/>
          <w:spacing w:val="0"/>
          <w:sz w:val="24"/>
          <w:szCs w:val="24"/>
          <w:bdr w:val="none" w:color="auto" w:sz="0" w:space="0"/>
          <w:shd w:val="clear" w:fill="F1F1F1"/>
        </w:rPr>
        <w:t>&lt;textarea&gt;</w:t>
      </w:r>
      <w:r>
        <w:rPr>
          <w:rFonts w:hint="default" w:ascii="Times New Roman" w:hAnsi="Times New Roman" w:eastAsia="SimSun" w:cs="Times New Roman"/>
          <w:i w:val="0"/>
          <w:caps w:val="0"/>
          <w:color w:val="000000"/>
          <w:spacing w:val="0"/>
          <w:sz w:val="24"/>
          <w:szCs w:val="24"/>
          <w:shd w:val="clear" w:fill="FFFFFF"/>
        </w:rPr>
        <w:t> element defines a multi-line input field (</w:t>
      </w:r>
      <w:r>
        <w:rPr>
          <w:rStyle w:val="18"/>
          <w:rFonts w:hint="default" w:ascii="Times New Roman" w:hAnsi="Times New Roman" w:eastAsia="SimSun" w:cs="Times New Roman"/>
          <w:i w:val="0"/>
          <w:caps w:val="0"/>
          <w:color w:val="000000"/>
          <w:spacing w:val="0"/>
          <w:sz w:val="24"/>
          <w:szCs w:val="24"/>
          <w:shd w:val="clear" w:fill="FFFFFF"/>
        </w:rPr>
        <w:t>a text area</w:t>
      </w:r>
      <w:r>
        <w:rPr>
          <w:rFonts w:hint="default" w:ascii="Times New Roman" w:hAnsi="Times New Roman" w:eastAsia="SimSun" w:cs="Times New Roman"/>
          <w:i w:val="0"/>
          <w:caps w:val="0"/>
          <w:color w:val="000000"/>
          <w:spacing w:val="0"/>
          <w:sz w:val="24"/>
          <w:szCs w:val="24"/>
          <w:shd w:val="clear" w:fill="FFFFFF"/>
        </w:rPr>
        <w:t>)</w:t>
      </w:r>
    </w:p>
    <w:p>
      <w:pPr>
        <w:pStyle w:val="12"/>
        <w:keepNext w:val="0"/>
        <w:keepLines w:val="0"/>
        <w:widowControl/>
        <w:suppressLineNumbers w:val="0"/>
        <w:shd w:val="clear" w:fill="FFFFFF"/>
        <w:ind w:left="0" w:firstLine="0"/>
        <w:rPr>
          <w:rFonts w:hint="default" w:ascii="Times New Roman" w:hAnsi="Times New Roman" w:cs="Times New Roman"/>
          <w:i w:val="0"/>
          <w:caps w:val="0"/>
          <w:color w:val="000000"/>
          <w:spacing w:val="0"/>
          <w:sz w:val="24"/>
          <w:szCs w:val="24"/>
        </w:rPr>
      </w:pPr>
      <w:r>
        <w:rPr>
          <w:rFonts w:hint="default" w:ascii="Times New Roman" w:hAnsi="Times New Roman" w:cs="Times New Roman"/>
          <w:i w:val="0"/>
          <w:caps w:val="0"/>
          <w:color w:val="000000"/>
          <w:spacing w:val="0"/>
          <w:sz w:val="24"/>
          <w:szCs w:val="24"/>
          <w:shd w:val="clear" w:fill="FFFFFF"/>
        </w:rPr>
        <w:t>The </w:t>
      </w:r>
      <w:r>
        <w:rPr>
          <w:rStyle w:val="16"/>
          <w:rFonts w:hint="default" w:ascii="Times New Roman" w:hAnsi="Times New Roman" w:eastAsia="Consolas" w:cs="Times New Roman"/>
          <w:i w:val="0"/>
          <w:caps w:val="0"/>
          <w:color w:val="DC143C"/>
          <w:spacing w:val="0"/>
          <w:sz w:val="24"/>
          <w:szCs w:val="24"/>
          <w:bdr w:val="none" w:color="auto" w:sz="0" w:space="0"/>
          <w:shd w:val="clear" w:fill="F1F1F1"/>
        </w:rPr>
        <w:t>rows</w:t>
      </w:r>
      <w:r>
        <w:rPr>
          <w:rFonts w:hint="default" w:ascii="Times New Roman" w:hAnsi="Times New Roman" w:cs="Times New Roman"/>
          <w:i w:val="0"/>
          <w:caps w:val="0"/>
          <w:color w:val="000000"/>
          <w:spacing w:val="0"/>
          <w:sz w:val="24"/>
          <w:szCs w:val="24"/>
          <w:shd w:val="clear" w:fill="FFFFFF"/>
        </w:rPr>
        <w:t> attribute specifies the visible number of lines in a text area.</w:t>
      </w:r>
    </w:p>
    <w:p>
      <w:pPr>
        <w:pStyle w:val="12"/>
        <w:keepNext w:val="0"/>
        <w:keepLines w:val="0"/>
        <w:widowControl/>
        <w:suppressLineNumbers w:val="0"/>
        <w:shd w:val="clear" w:fill="FFFFFF"/>
        <w:ind w:left="0" w:firstLine="0"/>
        <w:rPr>
          <w:rFonts w:hint="default" w:ascii="Times New Roman" w:hAnsi="Times New Roman" w:cs="Times New Roman"/>
          <w:i w:val="0"/>
          <w:caps w:val="0"/>
          <w:color w:val="000000"/>
          <w:spacing w:val="0"/>
          <w:sz w:val="24"/>
          <w:szCs w:val="24"/>
        </w:rPr>
      </w:pPr>
      <w:r>
        <w:rPr>
          <w:rFonts w:hint="default" w:ascii="Times New Roman" w:hAnsi="Times New Roman" w:cs="Times New Roman"/>
          <w:i w:val="0"/>
          <w:caps w:val="0"/>
          <w:color w:val="000000"/>
          <w:spacing w:val="0"/>
          <w:sz w:val="24"/>
          <w:szCs w:val="24"/>
          <w:shd w:val="clear" w:fill="FFFFFF"/>
        </w:rPr>
        <w:t>The </w:t>
      </w:r>
      <w:r>
        <w:rPr>
          <w:rStyle w:val="16"/>
          <w:rFonts w:hint="default" w:ascii="Times New Roman" w:hAnsi="Times New Roman" w:eastAsia="Consolas" w:cs="Times New Roman"/>
          <w:i w:val="0"/>
          <w:caps w:val="0"/>
          <w:color w:val="DC143C"/>
          <w:spacing w:val="0"/>
          <w:sz w:val="24"/>
          <w:szCs w:val="24"/>
          <w:bdr w:val="none" w:color="auto" w:sz="0" w:space="0"/>
          <w:shd w:val="clear" w:fill="F1F1F1"/>
        </w:rPr>
        <w:t>cols</w:t>
      </w:r>
      <w:r>
        <w:rPr>
          <w:rFonts w:hint="default" w:ascii="Times New Roman" w:hAnsi="Times New Roman" w:cs="Times New Roman"/>
          <w:i w:val="0"/>
          <w:caps w:val="0"/>
          <w:color w:val="000000"/>
          <w:spacing w:val="0"/>
          <w:sz w:val="24"/>
          <w:szCs w:val="24"/>
          <w:shd w:val="clear" w:fill="FFFFFF"/>
        </w:rPr>
        <w:t> attribute specifies the visible width of a text area.</w:t>
      </w:r>
    </w:p>
    <w:p>
      <w:pPr>
        <w:keepNext w:val="0"/>
        <w:keepLines w:val="0"/>
        <w:widowControl/>
        <w:numPr>
          <w:ilvl w:val="0"/>
          <w:numId w:val="0"/>
        </w:numPr>
        <w:suppressLineNumbers w:val="0"/>
        <w:spacing w:before="0" w:beforeAutospacing="1" w:after="0" w:afterAutospacing="1"/>
        <w:ind w:leftChars="0"/>
        <w:rPr>
          <w:rFonts w:hint="default" w:ascii="Times New Roman" w:hAnsi="Times New Roman" w:eastAsia="SimSun" w:cs="Times New Roman"/>
          <w:i w:val="0"/>
          <w:caps w:val="0"/>
          <w:color w:val="000000"/>
          <w:spacing w:val="0"/>
          <w:sz w:val="24"/>
          <w:szCs w:val="24"/>
          <w:shd w:val="clear" w:fill="FFFFFF"/>
        </w:rPr>
      </w:pPr>
    </w:p>
    <w:p>
      <w:pPr>
        <w:keepNext w:val="0"/>
        <w:keepLines w:val="0"/>
        <w:widowControl/>
        <w:numPr>
          <w:ilvl w:val="0"/>
          <w:numId w:val="78"/>
        </w:numPr>
        <w:suppressLineNumbers w:val="0"/>
        <w:spacing w:before="0" w:beforeAutospacing="1" w:after="0" w:afterAutospacing="1"/>
        <w:ind w:left="420" w:leftChars="0" w:hanging="420" w:firstLineChars="0"/>
        <w:rPr>
          <w:rFonts w:hint="default" w:ascii="Times New Roman" w:hAnsi="Times New Roman" w:eastAsia="SimSun" w:cs="Times New Roman"/>
          <w:i w:val="0"/>
          <w:caps w:val="0"/>
          <w:color w:val="000000"/>
          <w:spacing w:val="0"/>
          <w:sz w:val="24"/>
          <w:szCs w:val="24"/>
          <w:shd w:val="clear" w:fill="FFFFFF"/>
          <w:lang w:val="en-US"/>
        </w:rPr>
      </w:pPr>
      <w:r>
        <w:rPr>
          <w:rFonts w:hint="default" w:ascii="Times New Roman" w:hAnsi="Times New Roman" w:eastAsia="SimSun" w:cs="Times New Roman"/>
          <w:b/>
          <w:bCs/>
          <w:i w:val="0"/>
          <w:caps w:val="0"/>
          <w:color w:val="000000"/>
          <w:spacing w:val="0"/>
          <w:sz w:val="24"/>
          <w:szCs w:val="24"/>
          <w:shd w:val="clear" w:fill="FFFFFF"/>
          <w:lang w:val="en-US"/>
        </w:rPr>
        <w:t>Example:</w:t>
      </w:r>
    </w:p>
    <w:p>
      <w:pPr>
        <w:keepNext w:val="0"/>
        <w:keepLines w:val="0"/>
        <w:widowControl/>
        <w:numPr>
          <w:numId w:val="0"/>
        </w:numPr>
        <w:suppressLineNumbers w:val="0"/>
        <w:spacing w:before="0" w:beforeAutospacing="1" w:after="0" w:afterAutospacing="1"/>
        <w:ind w:leftChars="0"/>
        <w:rPr>
          <w:rFonts w:hint="default" w:ascii="Times New Roman" w:hAnsi="Times New Roman" w:eastAsia="SimSun" w:cs="Times New Roman"/>
          <w:i w:val="0"/>
          <w:caps w:val="0"/>
          <w:color w:val="000000"/>
          <w:spacing w:val="0"/>
          <w:sz w:val="24"/>
          <w:szCs w:val="24"/>
          <w:shd w:val="clear" w:fill="FFFFFF"/>
          <w:lang w:val="en-US"/>
        </w:rPr>
      </w:pPr>
      <w:r>
        <w:rPr>
          <w:rFonts w:hint="default" w:ascii="Times New Roman" w:hAnsi="Times New Roman" w:eastAsia="SimSun" w:cs="Times New Roman"/>
          <w:i w:val="0"/>
          <w:caps w:val="0"/>
          <w:color w:val="000000"/>
          <w:spacing w:val="0"/>
          <w:sz w:val="24"/>
          <w:szCs w:val="24"/>
          <w:shd w:val="clear" w:fill="FFFFFF"/>
          <w:lang w:val="en-US"/>
        </w:rPr>
        <w:t>&lt;form action="/action_page.php"&gt;</w:t>
      </w:r>
    </w:p>
    <w:p>
      <w:pPr>
        <w:keepNext w:val="0"/>
        <w:keepLines w:val="0"/>
        <w:widowControl/>
        <w:numPr>
          <w:numId w:val="0"/>
        </w:numPr>
        <w:suppressLineNumbers w:val="0"/>
        <w:spacing w:before="0" w:beforeAutospacing="1" w:after="0" w:afterAutospacing="1"/>
        <w:ind w:leftChars="0"/>
        <w:rPr>
          <w:rFonts w:hint="default" w:ascii="Times New Roman" w:hAnsi="Times New Roman" w:eastAsia="SimSun" w:cs="Times New Roman"/>
          <w:i w:val="0"/>
          <w:caps w:val="0"/>
          <w:color w:val="000000"/>
          <w:spacing w:val="0"/>
          <w:sz w:val="24"/>
          <w:szCs w:val="24"/>
          <w:shd w:val="clear" w:fill="FFFFFF"/>
          <w:lang w:val="en-US"/>
        </w:rPr>
      </w:pPr>
      <w:r>
        <w:rPr>
          <w:rFonts w:hint="default" w:ascii="Times New Roman" w:hAnsi="Times New Roman" w:eastAsia="SimSun" w:cs="Times New Roman"/>
          <w:i w:val="0"/>
          <w:caps w:val="0"/>
          <w:color w:val="000000"/>
          <w:spacing w:val="0"/>
          <w:sz w:val="24"/>
          <w:szCs w:val="24"/>
          <w:shd w:val="clear" w:fill="FFFFFF"/>
          <w:lang w:val="en-US"/>
        </w:rPr>
        <w:t xml:space="preserve">  &lt;textarea name="message" rows="10" cols="30"&gt;The cat was playing in the garden.&lt;/textarea&gt;</w:t>
      </w:r>
    </w:p>
    <w:p>
      <w:pPr>
        <w:keepNext w:val="0"/>
        <w:keepLines w:val="0"/>
        <w:widowControl/>
        <w:numPr>
          <w:numId w:val="0"/>
        </w:numPr>
        <w:suppressLineNumbers w:val="0"/>
        <w:spacing w:before="0" w:beforeAutospacing="1" w:after="0" w:afterAutospacing="1"/>
        <w:ind w:leftChars="0"/>
        <w:rPr>
          <w:rFonts w:hint="default" w:ascii="Times New Roman" w:hAnsi="Times New Roman" w:eastAsia="SimSun" w:cs="Times New Roman"/>
          <w:i w:val="0"/>
          <w:caps w:val="0"/>
          <w:color w:val="000000"/>
          <w:spacing w:val="0"/>
          <w:sz w:val="24"/>
          <w:szCs w:val="24"/>
          <w:shd w:val="clear" w:fill="FFFFFF"/>
          <w:lang w:val="en-US"/>
        </w:rPr>
      </w:pPr>
      <w:r>
        <w:rPr>
          <w:rFonts w:hint="default" w:ascii="Times New Roman" w:hAnsi="Times New Roman" w:eastAsia="SimSun" w:cs="Times New Roman"/>
          <w:i w:val="0"/>
          <w:caps w:val="0"/>
          <w:color w:val="000000"/>
          <w:spacing w:val="0"/>
          <w:sz w:val="24"/>
          <w:szCs w:val="24"/>
          <w:shd w:val="clear" w:fill="FFFFFF"/>
          <w:lang w:val="en-US"/>
        </w:rPr>
        <w:t xml:space="preserve">  &lt;br&gt;</w:t>
      </w:r>
    </w:p>
    <w:p>
      <w:pPr>
        <w:keepNext w:val="0"/>
        <w:keepLines w:val="0"/>
        <w:widowControl/>
        <w:numPr>
          <w:numId w:val="0"/>
        </w:numPr>
        <w:suppressLineNumbers w:val="0"/>
        <w:spacing w:before="0" w:beforeAutospacing="1" w:after="0" w:afterAutospacing="1"/>
        <w:ind w:leftChars="0"/>
        <w:rPr>
          <w:rFonts w:hint="default" w:ascii="Times New Roman" w:hAnsi="Times New Roman" w:eastAsia="SimSun" w:cs="Times New Roman"/>
          <w:i w:val="0"/>
          <w:caps w:val="0"/>
          <w:color w:val="000000"/>
          <w:spacing w:val="0"/>
          <w:sz w:val="24"/>
          <w:szCs w:val="24"/>
          <w:shd w:val="clear" w:fill="FFFFFF"/>
          <w:lang w:val="en-US"/>
        </w:rPr>
      </w:pPr>
      <w:r>
        <w:rPr>
          <w:rFonts w:hint="default" w:ascii="Times New Roman" w:hAnsi="Times New Roman" w:eastAsia="SimSun" w:cs="Times New Roman"/>
          <w:i w:val="0"/>
          <w:caps w:val="0"/>
          <w:color w:val="000000"/>
          <w:spacing w:val="0"/>
          <w:sz w:val="24"/>
          <w:szCs w:val="24"/>
          <w:shd w:val="clear" w:fill="FFFFFF"/>
          <w:lang w:val="en-US"/>
        </w:rPr>
        <w:t xml:space="preserve">  &lt;input type="submit"&gt;</w:t>
      </w:r>
    </w:p>
    <w:p>
      <w:pPr>
        <w:keepNext w:val="0"/>
        <w:keepLines w:val="0"/>
        <w:widowControl/>
        <w:numPr>
          <w:numId w:val="0"/>
        </w:numPr>
        <w:suppressLineNumbers w:val="0"/>
        <w:spacing w:before="0" w:beforeAutospacing="1" w:after="0" w:afterAutospacing="1"/>
        <w:ind w:leftChars="0"/>
        <w:rPr>
          <w:rFonts w:hint="default" w:ascii="Times New Roman" w:hAnsi="Times New Roman" w:eastAsia="SimSun" w:cs="Times New Roman"/>
          <w:i w:val="0"/>
          <w:caps w:val="0"/>
          <w:color w:val="000000"/>
          <w:spacing w:val="0"/>
          <w:sz w:val="24"/>
          <w:szCs w:val="24"/>
          <w:shd w:val="clear" w:fill="FFFFFF"/>
          <w:lang w:val="en-US"/>
        </w:rPr>
      </w:pPr>
      <w:r>
        <w:rPr>
          <w:rFonts w:hint="default" w:ascii="Times New Roman" w:hAnsi="Times New Roman" w:eastAsia="SimSun" w:cs="Times New Roman"/>
          <w:i w:val="0"/>
          <w:caps w:val="0"/>
          <w:color w:val="000000"/>
          <w:spacing w:val="0"/>
          <w:sz w:val="24"/>
          <w:szCs w:val="24"/>
          <w:shd w:val="clear" w:fill="FFFFFF"/>
          <w:lang w:val="en-US"/>
        </w:rPr>
        <w:t>&lt;/form&gt;</w:t>
      </w:r>
    </w:p>
    <w:p>
      <w:pPr>
        <w:keepNext w:val="0"/>
        <w:keepLines w:val="0"/>
        <w:widowControl/>
        <w:numPr>
          <w:ilvl w:val="0"/>
          <w:numId w:val="79"/>
        </w:numPr>
        <w:suppressLineNumbers w:val="0"/>
        <w:tabs>
          <w:tab w:val="clear" w:pos="420"/>
        </w:tabs>
        <w:spacing w:before="0" w:beforeAutospacing="1" w:after="0" w:afterAutospacing="1"/>
        <w:ind w:left="420" w:leftChars="0" w:hanging="420" w:firstLineChars="0"/>
        <w:rPr>
          <w:rFonts w:hint="default" w:ascii="Times New Roman" w:hAnsi="Times New Roman" w:eastAsia="SimSun" w:cs="Times New Roman"/>
          <w:i w:val="0"/>
          <w:caps w:val="0"/>
          <w:color w:val="000000"/>
          <w:spacing w:val="0"/>
          <w:sz w:val="24"/>
          <w:szCs w:val="24"/>
          <w:shd w:val="clear" w:fill="FFFFFF"/>
          <w:lang w:val="en-US"/>
        </w:rPr>
      </w:pPr>
      <w:r>
        <w:rPr>
          <w:rFonts w:hint="default" w:ascii="Times New Roman" w:hAnsi="Times New Roman" w:eastAsia="SimSun" w:cs="Times New Roman"/>
          <w:b/>
          <w:bCs/>
          <w:i w:val="0"/>
          <w:caps w:val="0"/>
          <w:color w:val="000000"/>
          <w:spacing w:val="0"/>
          <w:sz w:val="24"/>
          <w:szCs w:val="24"/>
          <w:shd w:val="clear" w:fill="FFFFFF"/>
          <w:lang w:val="en-US"/>
        </w:rPr>
        <w:t>OUTPUT:</w:t>
      </w:r>
    </w:p>
    <w:p>
      <w:pPr>
        <w:keepNext w:val="0"/>
        <w:keepLines w:val="0"/>
        <w:widowControl/>
        <w:numPr>
          <w:numId w:val="0"/>
        </w:numPr>
        <w:suppressLineNumbers w:val="0"/>
        <w:spacing w:before="0" w:beforeAutospacing="1" w:after="0" w:afterAutospacing="1"/>
        <w:ind w:leftChars="0"/>
      </w:pPr>
      <w:r>
        <w:drawing>
          <wp:inline distT="0" distB="0" distL="114300" distR="114300">
            <wp:extent cx="3380740" cy="2524125"/>
            <wp:effectExtent l="0" t="0" r="10160" b="9525"/>
            <wp:docPr id="1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5"/>
                    <pic:cNvPicPr>
                      <a:picLocks noChangeAspect="1"/>
                    </pic:cNvPicPr>
                  </pic:nvPicPr>
                  <pic:blipFill>
                    <a:blip r:embed="rId18"/>
                    <a:stretch>
                      <a:fillRect/>
                    </a:stretch>
                  </pic:blipFill>
                  <pic:spPr>
                    <a:xfrm>
                      <a:off x="0" y="0"/>
                      <a:ext cx="3380740" cy="2524125"/>
                    </a:xfrm>
                    <a:prstGeom prst="rect">
                      <a:avLst/>
                    </a:prstGeom>
                    <a:noFill/>
                    <a:ln w="9525">
                      <a:noFill/>
                    </a:ln>
                  </pic:spPr>
                </pic:pic>
              </a:graphicData>
            </a:graphic>
          </wp:inline>
        </w:drawing>
      </w:r>
    </w:p>
    <w:p>
      <w:pPr>
        <w:keepNext w:val="0"/>
        <w:keepLines w:val="0"/>
        <w:widowControl/>
        <w:numPr>
          <w:numId w:val="0"/>
        </w:numPr>
        <w:suppressLineNumbers w:val="0"/>
        <w:spacing w:before="0" w:beforeAutospacing="1" w:after="0" w:afterAutospacing="1"/>
        <w:ind w:leftChars="0"/>
        <w:rPr>
          <w:rFonts w:hint="default" w:ascii="Times New Roman" w:hAnsi="Times New Roman" w:cs="Times New Roman"/>
          <w:b/>
          <w:bCs/>
          <w:sz w:val="28"/>
          <w:szCs w:val="28"/>
          <w:u w:val="single"/>
          <w:lang w:val="en-US"/>
        </w:rPr>
      </w:pPr>
      <w:r>
        <w:rPr>
          <w:rFonts w:hint="default" w:ascii="Times New Roman" w:hAnsi="Times New Roman" w:cs="Times New Roman"/>
          <w:b/>
          <w:bCs/>
          <w:sz w:val="28"/>
          <w:szCs w:val="28"/>
          <w:u w:val="single"/>
          <w:lang w:val="en-US"/>
        </w:rPr>
        <w:t>Input type:</w:t>
      </w:r>
    </w:p>
    <w:p>
      <w:pPr>
        <w:keepNext w:val="0"/>
        <w:keepLines w:val="0"/>
        <w:widowControl/>
        <w:numPr>
          <w:numId w:val="0"/>
        </w:numPr>
        <w:suppressLineNumbers w:val="0"/>
        <w:spacing w:before="0" w:beforeAutospacing="1" w:after="0" w:afterAutospacing="1"/>
        <w:ind w:leftChars="0"/>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password:</w:t>
      </w:r>
    </w:p>
    <w:p>
      <w:pPr>
        <w:keepNext w:val="0"/>
        <w:keepLines w:val="0"/>
        <w:widowControl/>
        <w:numPr>
          <w:numId w:val="0"/>
        </w:numPr>
        <w:suppressLineNumbers w:val="0"/>
        <w:spacing w:before="0" w:beforeAutospacing="1" w:after="0" w:afterAutospacing="1"/>
        <w:ind w:leftChars="0"/>
        <w:rPr>
          <w:rStyle w:val="18"/>
          <w:rFonts w:hint="default" w:ascii="Times New Roman" w:hAnsi="Times New Roman" w:eastAsia="SimSun" w:cs="Times New Roman"/>
          <w:i w:val="0"/>
          <w:caps w:val="0"/>
          <w:color w:val="000000"/>
          <w:spacing w:val="0"/>
          <w:sz w:val="24"/>
          <w:szCs w:val="24"/>
          <w:shd w:val="clear" w:fill="FFFFFF"/>
        </w:rPr>
      </w:pPr>
      <w:r>
        <w:rPr>
          <w:rStyle w:val="16"/>
          <w:rFonts w:hint="default" w:ascii="Times New Roman" w:hAnsi="Times New Roman" w:eastAsia="Consolas" w:cs="Times New Roman"/>
          <w:i w:val="0"/>
          <w:caps w:val="0"/>
          <w:color w:val="DC143C"/>
          <w:spacing w:val="0"/>
          <w:sz w:val="24"/>
          <w:szCs w:val="24"/>
          <w:bdr w:val="none" w:color="auto" w:sz="0" w:space="0"/>
          <w:shd w:val="clear" w:fill="F1F1F1"/>
        </w:rPr>
        <w:t>&lt;input type="password"&gt;</w:t>
      </w:r>
      <w:r>
        <w:rPr>
          <w:rFonts w:hint="default" w:ascii="Times New Roman" w:hAnsi="Times New Roman" w:eastAsia="SimSun" w:cs="Times New Roman"/>
          <w:i w:val="0"/>
          <w:caps w:val="0"/>
          <w:color w:val="000000"/>
          <w:spacing w:val="0"/>
          <w:sz w:val="24"/>
          <w:szCs w:val="24"/>
          <w:shd w:val="clear" w:fill="FFFFFF"/>
        </w:rPr>
        <w:t> defines a </w:t>
      </w:r>
      <w:r>
        <w:rPr>
          <w:rStyle w:val="18"/>
          <w:rFonts w:hint="default" w:ascii="Times New Roman" w:hAnsi="Times New Roman" w:eastAsia="SimSun" w:cs="Times New Roman"/>
          <w:i w:val="0"/>
          <w:caps w:val="0"/>
          <w:color w:val="000000"/>
          <w:spacing w:val="0"/>
          <w:sz w:val="24"/>
          <w:szCs w:val="24"/>
          <w:shd w:val="clear" w:fill="FFFFFF"/>
        </w:rPr>
        <w:t>password field</w:t>
      </w:r>
    </w:p>
    <w:p>
      <w:pPr>
        <w:keepNext w:val="0"/>
        <w:keepLines w:val="0"/>
        <w:widowControl/>
        <w:numPr>
          <w:numId w:val="0"/>
        </w:numPr>
        <w:suppressLineNumbers w:val="0"/>
        <w:spacing w:before="0" w:beforeAutospacing="1" w:after="0" w:afterAutospacing="1"/>
        <w:ind w:leftChars="0"/>
        <w:rPr>
          <w:rStyle w:val="18"/>
          <w:rFonts w:hint="default" w:ascii="Times New Roman" w:hAnsi="Times New Roman" w:eastAsia="SimSun" w:cs="Times New Roman"/>
          <w:i w:val="0"/>
          <w:caps w:val="0"/>
          <w:color w:val="000000"/>
          <w:spacing w:val="0"/>
          <w:sz w:val="24"/>
          <w:szCs w:val="24"/>
          <w:shd w:val="clear" w:fill="FFFFFF"/>
          <w:lang w:val="en-US"/>
        </w:rPr>
      </w:pPr>
      <w:r>
        <w:rPr>
          <w:rFonts w:hint="default" w:ascii="Times New Roman" w:hAnsi="Times New Roman" w:eastAsia="SimSun" w:cs="Times New Roman"/>
          <w:i w:val="0"/>
          <w:caps w:val="0"/>
          <w:color w:val="000000"/>
          <w:spacing w:val="0"/>
          <w:sz w:val="24"/>
          <w:szCs w:val="24"/>
          <w:shd w:val="clear" w:fill="FFFFCC"/>
        </w:rPr>
        <w:t>The characters in a password field are masked (shown as asterisks or circles).</w:t>
      </w:r>
    </w:p>
    <w:p>
      <w:pPr>
        <w:keepNext w:val="0"/>
        <w:keepLines w:val="0"/>
        <w:widowControl/>
        <w:numPr>
          <w:ilvl w:val="0"/>
          <w:numId w:val="80"/>
        </w:numPr>
        <w:suppressLineNumbers w:val="0"/>
        <w:tabs>
          <w:tab w:val="clear" w:pos="420"/>
        </w:tabs>
        <w:spacing w:before="0" w:beforeAutospacing="1" w:after="0" w:afterAutospacing="1"/>
        <w:ind w:left="420" w:leftChars="0" w:hanging="420" w:firstLineChars="0"/>
        <w:rPr>
          <w:rFonts w:hint="default"/>
          <w:b/>
          <w:bCs/>
          <w:sz w:val="24"/>
          <w:szCs w:val="24"/>
          <w:u w:val="single"/>
          <w:lang w:val="en-US"/>
        </w:rPr>
      </w:pPr>
      <w:r>
        <w:rPr>
          <w:rFonts w:hint="default" w:ascii="Times New Roman" w:hAnsi="Times New Roman" w:cs="Times New Roman"/>
          <w:b/>
          <w:bCs/>
          <w:sz w:val="24"/>
          <w:szCs w:val="24"/>
          <w:u w:val="single"/>
          <w:lang w:val="en-US"/>
        </w:rPr>
        <w:t>Example:</w:t>
      </w:r>
    </w:p>
    <w:p>
      <w:pPr>
        <w:keepNext w:val="0"/>
        <w:keepLines w:val="0"/>
        <w:widowControl/>
        <w:numPr>
          <w:ilvl w:val="0"/>
          <w:numId w:val="0"/>
        </w:numPr>
        <w:suppressLineNumbers w:val="0"/>
        <w:spacing w:before="0" w:beforeAutospacing="1" w:after="0" w:afterAutospacing="1"/>
        <w:ind w:left="1680" w:leftChars="0" w:firstLine="420" w:firstLineChars="0"/>
        <w:rPr>
          <w:rStyle w:val="14"/>
          <w:rFonts w:hint="default" w:ascii="Times New Roman" w:hAnsi="Times New Roman" w:eastAsia="SimSun" w:cs="Times New Roman"/>
          <w:b w:val="0"/>
          <w:bCs w:val="0"/>
          <w:i w:val="0"/>
          <w:iCs w:val="0"/>
          <w:caps w:val="0"/>
          <w:color w:val="000000"/>
          <w:spacing w:val="0"/>
          <w:sz w:val="22"/>
          <w:szCs w:val="22"/>
          <w:u w:val="none"/>
          <w:lang w:val="en-US"/>
        </w:rPr>
      </w:pPr>
      <w:r>
        <w:rPr>
          <w:rStyle w:val="14"/>
          <w:rFonts w:hint="default" w:ascii="Times New Roman" w:hAnsi="Times New Roman" w:eastAsia="SimSun" w:cs="Times New Roman"/>
          <w:b w:val="0"/>
          <w:bCs w:val="0"/>
          <w:i w:val="0"/>
          <w:iCs w:val="0"/>
          <w:caps w:val="0"/>
          <w:color w:val="000000"/>
          <w:spacing w:val="0"/>
          <w:sz w:val="22"/>
          <w:szCs w:val="22"/>
          <w:u w:val="none"/>
          <w:lang w:val="en-US"/>
        </w:rPr>
        <w:t>&lt;form action=""&gt;</w:t>
      </w:r>
    </w:p>
    <w:p>
      <w:pPr>
        <w:keepNext w:val="0"/>
        <w:keepLines w:val="0"/>
        <w:widowControl/>
        <w:numPr>
          <w:ilvl w:val="0"/>
          <w:numId w:val="0"/>
        </w:numPr>
        <w:suppressLineNumbers w:val="0"/>
        <w:spacing w:before="0" w:beforeAutospacing="1" w:after="0" w:afterAutospacing="1"/>
        <w:ind w:left="1680" w:leftChars="0" w:firstLine="420" w:firstLineChars="0"/>
        <w:rPr>
          <w:rStyle w:val="14"/>
          <w:rFonts w:hint="default" w:ascii="Times New Roman" w:hAnsi="Times New Roman" w:eastAsia="SimSun" w:cs="Times New Roman"/>
          <w:b w:val="0"/>
          <w:bCs w:val="0"/>
          <w:i w:val="0"/>
          <w:iCs w:val="0"/>
          <w:caps w:val="0"/>
          <w:color w:val="000000"/>
          <w:spacing w:val="0"/>
          <w:sz w:val="22"/>
          <w:szCs w:val="22"/>
          <w:u w:val="none"/>
          <w:lang w:val="en-US"/>
        </w:rPr>
      </w:pPr>
      <w:r>
        <w:rPr>
          <w:rStyle w:val="14"/>
          <w:rFonts w:hint="default" w:ascii="Times New Roman" w:hAnsi="Times New Roman" w:eastAsia="SimSun" w:cs="Times New Roman"/>
          <w:b w:val="0"/>
          <w:bCs w:val="0"/>
          <w:i w:val="0"/>
          <w:iCs w:val="0"/>
          <w:caps w:val="0"/>
          <w:color w:val="000000"/>
          <w:spacing w:val="0"/>
          <w:sz w:val="22"/>
          <w:szCs w:val="22"/>
          <w:u w:val="none"/>
          <w:lang w:val="en-US"/>
        </w:rPr>
        <w:t>User name:&lt;br&gt;</w:t>
      </w:r>
    </w:p>
    <w:p>
      <w:pPr>
        <w:keepNext w:val="0"/>
        <w:keepLines w:val="0"/>
        <w:widowControl/>
        <w:numPr>
          <w:ilvl w:val="0"/>
          <w:numId w:val="0"/>
        </w:numPr>
        <w:suppressLineNumbers w:val="0"/>
        <w:spacing w:before="0" w:beforeAutospacing="1" w:after="0" w:afterAutospacing="1"/>
        <w:ind w:left="1680" w:leftChars="0" w:firstLine="420" w:firstLineChars="0"/>
        <w:rPr>
          <w:rStyle w:val="14"/>
          <w:rFonts w:hint="default" w:ascii="Times New Roman" w:hAnsi="Times New Roman" w:eastAsia="SimSun" w:cs="Times New Roman"/>
          <w:b w:val="0"/>
          <w:bCs w:val="0"/>
          <w:i w:val="0"/>
          <w:iCs w:val="0"/>
          <w:caps w:val="0"/>
          <w:color w:val="000000"/>
          <w:spacing w:val="0"/>
          <w:sz w:val="22"/>
          <w:szCs w:val="22"/>
          <w:u w:val="none"/>
          <w:lang w:val="en-US"/>
        </w:rPr>
      </w:pPr>
      <w:r>
        <w:rPr>
          <w:rStyle w:val="14"/>
          <w:rFonts w:hint="default" w:ascii="Times New Roman" w:hAnsi="Times New Roman" w:eastAsia="SimSun" w:cs="Times New Roman"/>
          <w:b w:val="0"/>
          <w:bCs w:val="0"/>
          <w:i w:val="0"/>
          <w:iCs w:val="0"/>
          <w:caps w:val="0"/>
          <w:color w:val="000000"/>
          <w:spacing w:val="0"/>
          <w:sz w:val="22"/>
          <w:szCs w:val="22"/>
          <w:u w:val="none"/>
          <w:lang w:val="en-US"/>
        </w:rPr>
        <w:t>&lt;input type="text" name="userid"&gt;</w:t>
      </w:r>
    </w:p>
    <w:p>
      <w:pPr>
        <w:keepNext w:val="0"/>
        <w:keepLines w:val="0"/>
        <w:widowControl/>
        <w:numPr>
          <w:ilvl w:val="0"/>
          <w:numId w:val="0"/>
        </w:numPr>
        <w:suppressLineNumbers w:val="0"/>
        <w:spacing w:before="0" w:beforeAutospacing="1" w:after="0" w:afterAutospacing="1"/>
        <w:ind w:left="1680" w:leftChars="0" w:firstLine="420" w:firstLineChars="0"/>
        <w:rPr>
          <w:rStyle w:val="14"/>
          <w:rFonts w:hint="default" w:ascii="Times New Roman" w:hAnsi="Times New Roman" w:eastAsia="SimSun" w:cs="Times New Roman"/>
          <w:b w:val="0"/>
          <w:bCs w:val="0"/>
          <w:i w:val="0"/>
          <w:iCs w:val="0"/>
          <w:caps w:val="0"/>
          <w:color w:val="000000"/>
          <w:spacing w:val="0"/>
          <w:sz w:val="22"/>
          <w:szCs w:val="22"/>
          <w:u w:val="none"/>
          <w:lang w:val="en-US"/>
        </w:rPr>
      </w:pPr>
      <w:r>
        <w:rPr>
          <w:rStyle w:val="14"/>
          <w:rFonts w:hint="default" w:ascii="Times New Roman" w:hAnsi="Times New Roman" w:eastAsia="SimSun" w:cs="Times New Roman"/>
          <w:b w:val="0"/>
          <w:bCs w:val="0"/>
          <w:i w:val="0"/>
          <w:iCs w:val="0"/>
          <w:caps w:val="0"/>
          <w:color w:val="000000"/>
          <w:spacing w:val="0"/>
          <w:sz w:val="22"/>
          <w:szCs w:val="22"/>
          <w:u w:val="none"/>
          <w:lang w:val="en-US"/>
        </w:rPr>
        <w:t>&lt;br&gt;</w:t>
      </w:r>
    </w:p>
    <w:p>
      <w:pPr>
        <w:keepNext w:val="0"/>
        <w:keepLines w:val="0"/>
        <w:widowControl/>
        <w:numPr>
          <w:ilvl w:val="0"/>
          <w:numId w:val="0"/>
        </w:numPr>
        <w:suppressLineNumbers w:val="0"/>
        <w:spacing w:before="0" w:beforeAutospacing="1" w:after="0" w:afterAutospacing="1"/>
        <w:ind w:left="1680" w:leftChars="0" w:firstLine="420" w:firstLineChars="0"/>
        <w:rPr>
          <w:rStyle w:val="14"/>
          <w:rFonts w:hint="default" w:ascii="Times New Roman" w:hAnsi="Times New Roman" w:eastAsia="SimSun" w:cs="Times New Roman"/>
          <w:b w:val="0"/>
          <w:bCs w:val="0"/>
          <w:i w:val="0"/>
          <w:iCs w:val="0"/>
          <w:caps w:val="0"/>
          <w:color w:val="000000"/>
          <w:spacing w:val="0"/>
          <w:sz w:val="22"/>
          <w:szCs w:val="22"/>
          <w:u w:val="none"/>
          <w:lang w:val="en-US"/>
        </w:rPr>
      </w:pPr>
      <w:r>
        <w:rPr>
          <w:rStyle w:val="14"/>
          <w:rFonts w:hint="default" w:ascii="Times New Roman" w:hAnsi="Times New Roman" w:eastAsia="SimSun" w:cs="Times New Roman"/>
          <w:b w:val="0"/>
          <w:bCs w:val="0"/>
          <w:i w:val="0"/>
          <w:iCs w:val="0"/>
          <w:caps w:val="0"/>
          <w:color w:val="000000"/>
          <w:spacing w:val="0"/>
          <w:sz w:val="22"/>
          <w:szCs w:val="22"/>
          <w:u w:val="none"/>
          <w:lang w:val="en-US"/>
        </w:rPr>
        <w:t>User password:&lt;br&gt;</w:t>
      </w:r>
    </w:p>
    <w:p>
      <w:pPr>
        <w:keepNext w:val="0"/>
        <w:keepLines w:val="0"/>
        <w:widowControl/>
        <w:numPr>
          <w:ilvl w:val="0"/>
          <w:numId w:val="0"/>
        </w:numPr>
        <w:suppressLineNumbers w:val="0"/>
        <w:spacing w:before="0" w:beforeAutospacing="1" w:after="0" w:afterAutospacing="1"/>
        <w:ind w:left="1680" w:leftChars="0" w:firstLine="420" w:firstLineChars="0"/>
        <w:rPr>
          <w:rStyle w:val="14"/>
          <w:rFonts w:hint="default" w:ascii="Times New Roman" w:hAnsi="Times New Roman" w:eastAsia="SimSun" w:cs="Times New Roman"/>
          <w:b w:val="0"/>
          <w:bCs w:val="0"/>
          <w:i w:val="0"/>
          <w:iCs w:val="0"/>
          <w:caps w:val="0"/>
          <w:color w:val="000000"/>
          <w:spacing w:val="0"/>
          <w:sz w:val="22"/>
          <w:szCs w:val="22"/>
          <w:u w:val="none"/>
          <w:lang w:val="en-US"/>
        </w:rPr>
      </w:pPr>
      <w:r>
        <w:rPr>
          <w:rStyle w:val="14"/>
          <w:rFonts w:hint="default" w:ascii="Times New Roman" w:hAnsi="Times New Roman" w:eastAsia="SimSun" w:cs="Times New Roman"/>
          <w:b w:val="0"/>
          <w:bCs w:val="0"/>
          <w:i w:val="0"/>
          <w:iCs w:val="0"/>
          <w:caps w:val="0"/>
          <w:color w:val="000000"/>
          <w:spacing w:val="0"/>
          <w:sz w:val="22"/>
          <w:szCs w:val="22"/>
          <w:u w:val="none"/>
          <w:lang w:val="en-US"/>
        </w:rPr>
        <w:t>&lt;input type="password" name="psw"&gt;</w:t>
      </w:r>
    </w:p>
    <w:p>
      <w:pPr>
        <w:keepNext w:val="0"/>
        <w:keepLines w:val="0"/>
        <w:widowControl/>
        <w:numPr>
          <w:ilvl w:val="0"/>
          <w:numId w:val="0"/>
        </w:numPr>
        <w:suppressLineNumbers w:val="0"/>
        <w:spacing w:before="0" w:beforeAutospacing="1" w:after="0" w:afterAutospacing="1"/>
        <w:ind w:left="1680" w:leftChars="0" w:firstLine="420" w:firstLineChars="0"/>
        <w:rPr>
          <w:rStyle w:val="14"/>
          <w:rFonts w:hint="default" w:ascii="Times New Roman" w:hAnsi="Times New Roman" w:eastAsia="SimSun" w:cs="Times New Roman"/>
          <w:b w:val="0"/>
          <w:bCs w:val="0"/>
          <w:i w:val="0"/>
          <w:iCs w:val="0"/>
          <w:caps w:val="0"/>
          <w:color w:val="000000"/>
          <w:spacing w:val="0"/>
          <w:sz w:val="22"/>
          <w:szCs w:val="22"/>
          <w:u w:val="none"/>
          <w:lang w:val="en-US"/>
        </w:rPr>
      </w:pPr>
      <w:r>
        <w:rPr>
          <w:rStyle w:val="14"/>
          <w:rFonts w:hint="default" w:ascii="Times New Roman" w:hAnsi="Times New Roman" w:eastAsia="SimSun" w:cs="Times New Roman"/>
          <w:b w:val="0"/>
          <w:bCs w:val="0"/>
          <w:i w:val="0"/>
          <w:iCs w:val="0"/>
          <w:caps w:val="0"/>
          <w:color w:val="000000"/>
          <w:spacing w:val="0"/>
          <w:sz w:val="22"/>
          <w:szCs w:val="22"/>
          <w:u w:val="none"/>
          <w:lang w:val="en-US"/>
        </w:rPr>
        <w:t>&lt;/form&gt;</w:t>
      </w:r>
    </w:p>
    <w:p>
      <w:pPr>
        <w:pStyle w:val="12"/>
        <w:keepNext w:val="0"/>
        <w:keepLines w:val="0"/>
        <w:widowControl/>
        <w:numPr>
          <w:ilvl w:val="0"/>
          <w:numId w:val="81"/>
        </w:numPr>
        <w:suppressLineNumbers w:val="0"/>
        <w:ind w:left="420" w:leftChars="0" w:hanging="420" w:firstLineChars="0"/>
        <w:jc w:val="both"/>
        <w:rPr>
          <w:rFonts w:hint="default" w:ascii="Times New Roman" w:hAnsi="Times New Roman" w:cs="Times New Roman"/>
          <w:b/>
          <w:bCs/>
          <w:i w:val="0"/>
          <w:caps w:val="0"/>
          <w:color w:val="000000"/>
          <w:spacing w:val="0"/>
          <w:sz w:val="22"/>
          <w:szCs w:val="22"/>
          <w:lang w:val="en-US"/>
        </w:rPr>
      </w:pPr>
      <w:r>
        <w:rPr>
          <w:rFonts w:hint="default" w:cs="Times New Roman"/>
          <w:b/>
          <w:bCs/>
          <w:i w:val="0"/>
          <w:caps w:val="0"/>
          <w:color w:val="000000"/>
          <w:spacing w:val="0"/>
          <w:sz w:val="24"/>
          <w:szCs w:val="24"/>
          <w:lang w:val="en-US"/>
        </w:rPr>
        <w:t>OUTPUT:</w:t>
      </w:r>
    </w:p>
    <w:p>
      <w:pPr>
        <w:pStyle w:val="12"/>
        <w:keepNext w:val="0"/>
        <w:keepLines w:val="0"/>
        <w:widowControl/>
        <w:numPr>
          <w:numId w:val="0"/>
        </w:numPr>
        <w:suppressLineNumbers w:val="0"/>
        <w:ind w:leftChars="0" w:right="0" w:rightChars="0"/>
        <w:jc w:val="both"/>
        <w:rPr>
          <w:rFonts w:hint="default" w:ascii="Times New Roman" w:hAnsi="Times New Roman" w:cs="Times New Roman"/>
          <w:b/>
          <w:bCs/>
          <w:i w:val="0"/>
          <w:caps w:val="0"/>
          <w:color w:val="000000"/>
          <w:spacing w:val="0"/>
          <w:sz w:val="22"/>
          <w:szCs w:val="22"/>
          <w:lang w:val="en-US"/>
        </w:rPr>
      </w:pPr>
      <w:r>
        <w:drawing>
          <wp:inline distT="0" distB="0" distL="114300" distR="114300">
            <wp:extent cx="5028565" cy="2047875"/>
            <wp:effectExtent l="0" t="0" r="635" b="9525"/>
            <wp:docPr id="1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6"/>
                    <pic:cNvPicPr>
                      <a:picLocks noChangeAspect="1"/>
                    </pic:cNvPicPr>
                  </pic:nvPicPr>
                  <pic:blipFill>
                    <a:blip r:embed="rId19"/>
                    <a:stretch>
                      <a:fillRect/>
                    </a:stretch>
                  </pic:blipFill>
                  <pic:spPr>
                    <a:xfrm>
                      <a:off x="0" y="0"/>
                      <a:ext cx="5028565" cy="2047875"/>
                    </a:xfrm>
                    <a:prstGeom prst="rect">
                      <a:avLst/>
                    </a:prstGeom>
                    <a:noFill/>
                    <a:ln w="9525">
                      <a:noFill/>
                    </a:ln>
                  </pic:spPr>
                </pic:pic>
              </a:graphicData>
            </a:graphic>
          </wp:inline>
        </w:drawing>
      </w:r>
    </w:p>
    <w:p>
      <w:pPr>
        <w:pStyle w:val="12"/>
        <w:keepNext w:val="0"/>
        <w:keepLines w:val="0"/>
        <w:widowControl/>
        <w:numPr>
          <w:ilvl w:val="0"/>
          <w:numId w:val="0"/>
        </w:numPr>
        <w:suppressLineNumbers w:val="0"/>
        <w:ind w:leftChars="0" w:right="0" w:rightChars="0"/>
        <w:rPr>
          <w:rFonts w:hint="default" w:cs="Times New Roman"/>
          <w:b/>
          <w:bCs/>
          <w:i w:val="0"/>
          <w:caps w:val="0"/>
          <w:color w:val="000000"/>
          <w:spacing w:val="0"/>
          <w:sz w:val="24"/>
          <w:szCs w:val="24"/>
          <w:u w:val="single"/>
          <w:lang w:val="en-US"/>
        </w:rPr>
      </w:pPr>
      <w:r>
        <w:rPr>
          <w:rFonts w:hint="default" w:cs="Times New Roman"/>
          <w:b/>
          <w:bCs/>
          <w:i w:val="0"/>
          <w:caps w:val="0"/>
          <w:color w:val="000000"/>
          <w:spacing w:val="0"/>
          <w:sz w:val="24"/>
          <w:szCs w:val="24"/>
          <w:u w:val="single"/>
          <w:lang w:val="en-US"/>
        </w:rPr>
        <w:t>Date:</w:t>
      </w:r>
    </w:p>
    <w:p>
      <w:pPr>
        <w:pStyle w:val="12"/>
        <w:keepNext w:val="0"/>
        <w:keepLines w:val="0"/>
        <w:widowControl/>
        <w:suppressLineNumbers w:val="0"/>
        <w:shd w:val="clear" w:fill="FFFFFF"/>
        <w:ind w:left="0" w:firstLine="0"/>
        <w:rPr>
          <w:rFonts w:hint="default" w:ascii="Times New Roman" w:hAnsi="Times New Roman" w:cs="Times New Roman"/>
          <w:i w:val="0"/>
          <w:caps w:val="0"/>
          <w:color w:val="000000"/>
          <w:spacing w:val="0"/>
          <w:sz w:val="24"/>
          <w:szCs w:val="24"/>
        </w:rPr>
      </w:pPr>
      <w:r>
        <w:rPr>
          <w:rFonts w:hint="default" w:ascii="Times New Roman" w:hAnsi="Times New Roman" w:cs="Times New Roman"/>
          <w:i w:val="0"/>
          <w:caps w:val="0"/>
          <w:color w:val="000000"/>
          <w:spacing w:val="0"/>
          <w:sz w:val="24"/>
          <w:szCs w:val="24"/>
          <w:shd w:val="clear" w:fill="FFFFFF"/>
        </w:rPr>
        <w:t>The </w:t>
      </w:r>
      <w:r>
        <w:rPr>
          <w:rStyle w:val="16"/>
          <w:rFonts w:hint="default" w:ascii="Times New Roman" w:hAnsi="Times New Roman" w:eastAsia="Consolas" w:cs="Times New Roman"/>
          <w:i w:val="0"/>
          <w:caps w:val="0"/>
          <w:color w:val="DC143C"/>
          <w:spacing w:val="0"/>
          <w:sz w:val="24"/>
          <w:szCs w:val="24"/>
          <w:bdr w:val="none" w:color="auto" w:sz="0" w:space="0"/>
          <w:shd w:val="clear" w:fill="F1F1F1"/>
        </w:rPr>
        <w:t>&lt;input type="date"&gt;</w:t>
      </w:r>
      <w:r>
        <w:rPr>
          <w:rFonts w:hint="default" w:ascii="Times New Roman" w:hAnsi="Times New Roman" w:cs="Times New Roman"/>
          <w:i w:val="0"/>
          <w:caps w:val="0"/>
          <w:color w:val="000000"/>
          <w:spacing w:val="0"/>
          <w:sz w:val="24"/>
          <w:szCs w:val="24"/>
          <w:shd w:val="clear" w:fill="FFFFFF"/>
        </w:rPr>
        <w:t> is used for input fields that should contain a date.</w:t>
      </w:r>
    </w:p>
    <w:p>
      <w:pPr>
        <w:pStyle w:val="12"/>
        <w:keepNext w:val="0"/>
        <w:keepLines w:val="0"/>
        <w:widowControl/>
        <w:suppressLineNumbers w:val="0"/>
        <w:shd w:val="clear" w:fill="FFFFFF"/>
        <w:ind w:left="0" w:firstLine="0"/>
        <w:rPr>
          <w:rFonts w:hint="default" w:ascii="Times New Roman" w:hAnsi="Times New Roman" w:cs="Times New Roman"/>
          <w:i w:val="0"/>
          <w:caps w:val="0"/>
          <w:color w:val="000000"/>
          <w:spacing w:val="0"/>
          <w:sz w:val="24"/>
          <w:szCs w:val="24"/>
          <w:shd w:val="clear" w:fill="FFFFFF"/>
        </w:rPr>
      </w:pPr>
      <w:r>
        <w:rPr>
          <w:rFonts w:hint="default" w:ascii="Times New Roman" w:hAnsi="Times New Roman" w:cs="Times New Roman"/>
          <w:i w:val="0"/>
          <w:caps w:val="0"/>
          <w:color w:val="000000"/>
          <w:spacing w:val="0"/>
          <w:sz w:val="24"/>
          <w:szCs w:val="24"/>
          <w:shd w:val="clear" w:fill="FFFFFF"/>
        </w:rPr>
        <w:t>Depending on browser support, a date picker can show up in the input field.</w:t>
      </w:r>
    </w:p>
    <w:p>
      <w:pPr>
        <w:pStyle w:val="12"/>
        <w:keepNext w:val="0"/>
        <w:keepLines w:val="0"/>
        <w:widowControl/>
        <w:numPr>
          <w:ilvl w:val="0"/>
          <w:numId w:val="82"/>
        </w:numPr>
        <w:suppressLineNumbers w:val="0"/>
        <w:shd w:val="clear" w:fill="FFFFFF"/>
        <w:ind w:left="420" w:leftChars="0" w:hanging="420" w:firstLineChars="0"/>
        <w:rPr>
          <w:rFonts w:hint="default" w:ascii="Times New Roman" w:hAnsi="Times New Roman" w:cs="Times New Roman"/>
          <w:i w:val="0"/>
          <w:caps w:val="0"/>
          <w:color w:val="000000"/>
          <w:spacing w:val="0"/>
          <w:sz w:val="24"/>
          <w:szCs w:val="24"/>
          <w:shd w:val="clear" w:fill="FFFFFF"/>
        </w:rPr>
      </w:pPr>
      <w:r>
        <w:rPr>
          <w:rFonts w:hint="default" w:cs="Times New Roman"/>
          <w:b/>
          <w:bCs/>
          <w:i w:val="0"/>
          <w:caps w:val="0"/>
          <w:color w:val="000000"/>
          <w:spacing w:val="0"/>
          <w:sz w:val="24"/>
          <w:szCs w:val="24"/>
          <w:shd w:val="clear" w:fill="FFFFFF"/>
          <w:lang w:val="en-US"/>
        </w:rPr>
        <w:t>Example:</w:t>
      </w:r>
    </w:p>
    <w:p>
      <w:pPr>
        <w:pStyle w:val="12"/>
        <w:keepNext w:val="0"/>
        <w:keepLines w:val="0"/>
        <w:widowControl/>
        <w:numPr>
          <w:ilvl w:val="0"/>
          <w:numId w:val="0"/>
        </w:numPr>
        <w:suppressLineNumbers w:val="0"/>
        <w:ind w:left="1260" w:leftChars="0" w:right="0" w:rightChars="0" w:firstLine="420" w:firstLineChars="0"/>
        <w:rPr>
          <w:rFonts w:hint="default" w:cs="Times New Roman"/>
          <w:b w:val="0"/>
          <w:bCs w:val="0"/>
          <w:i w:val="0"/>
          <w:caps w:val="0"/>
          <w:color w:val="000000"/>
          <w:spacing w:val="0"/>
          <w:sz w:val="22"/>
          <w:szCs w:val="22"/>
          <w:u w:val="none"/>
          <w:lang w:val="en-US"/>
        </w:rPr>
      </w:pPr>
      <w:r>
        <w:rPr>
          <w:rFonts w:hint="default" w:cs="Times New Roman"/>
          <w:b w:val="0"/>
          <w:bCs w:val="0"/>
          <w:i w:val="0"/>
          <w:caps w:val="0"/>
          <w:color w:val="000000"/>
          <w:spacing w:val="0"/>
          <w:sz w:val="22"/>
          <w:szCs w:val="22"/>
          <w:u w:val="none"/>
          <w:lang w:val="en-US"/>
        </w:rPr>
        <w:t>&lt;form action="/action_page.php"&gt;</w:t>
      </w:r>
    </w:p>
    <w:p>
      <w:pPr>
        <w:pStyle w:val="12"/>
        <w:keepNext w:val="0"/>
        <w:keepLines w:val="0"/>
        <w:widowControl/>
        <w:numPr>
          <w:ilvl w:val="0"/>
          <w:numId w:val="0"/>
        </w:numPr>
        <w:suppressLineNumbers w:val="0"/>
        <w:ind w:left="1260" w:leftChars="0" w:right="0" w:rightChars="0" w:firstLine="420" w:firstLineChars="0"/>
        <w:rPr>
          <w:rFonts w:hint="default" w:cs="Times New Roman"/>
          <w:b w:val="0"/>
          <w:bCs w:val="0"/>
          <w:i w:val="0"/>
          <w:caps w:val="0"/>
          <w:color w:val="000000"/>
          <w:spacing w:val="0"/>
          <w:sz w:val="22"/>
          <w:szCs w:val="22"/>
          <w:u w:val="none"/>
          <w:lang w:val="en-US"/>
        </w:rPr>
      </w:pPr>
      <w:r>
        <w:rPr>
          <w:rFonts w:hint="default" w:cs="Times New Roman"/>
          <w:b w:val="0"/>
          <w:bCs w:val="0"/>
          <w:i w:val="0"/>
          <w:caps w:val="0"/>
          <w:color w:val="000000"/>
          <w:spacing w:val="0"/>
          <w:sz w:val="22"/>
          <w:szCs w:val="22"/>
          <w:u w:val="none"/>
          <w:lang w:val="en-US"/>
        </w:rPr>
        <w:t>Enter a date before 1980-01-01:&lt;br&gt;</w:t>
      </w:r>
    </w:p>
    <w:p>
      <w:pPr>
        <w:pStyle w:val="12"/>
        <w:keepNext w:val="0"/>
        <w:keepLines w:val="0"/>
        <w:widowControl/>
        <w:numPr>
          <w:ilvl w:val="0"/>
          <w:numId w:val="0"/>
        </w:numPr>
        <w:suppressLineNumbers w:val="0"/>
        <w:ind w:left="1260" w:leftChars="0" w:right="0" w:rightChars="0" w:firstLine="420" w:firstLineChars="0"/>
        <w:rPr>
          <w:rFonts w:hint="default" w:cs="Times New Roman"/>
          <w:b w:val="0"/>
          <w:bCs w:val="0"/>
          <w:i w:val="0"/>
          <w:caps w:val="0"/>
          <w:color w:val="000000"/>
          <w:spacing w:val="0"/>
          <w:sz w:val="22"/>
          <w:szCs w:val="22"/>
          <w:u w:val="none"/>
          <w:lang w:val="en-US"/>
        </w:rPr>
      </w:pPr>
      <w:r>
        <w:rPr>
          <w:rFonts w:hint="default" w:cs="Times New Roman"/>
          <w:b w:val="0"/>
          <w:bCs w:val="0"/>
          <w:i w:val="0"/>
          <w:caps w:val="0"/>
          <w:color w:val="000000"/>
          <w:spacing w:val="0"/>
          <w:sz w:val="22"/>
          <w:szCs w:val="22"/>
          <w:u w:val="none"/>
          <w:lang w:val="en-US"/>
        </w:rPr>
        <w:t>&lt;input type="date" name="bday" max="1979-12-31"&gt;&lt;br&gt;&lt;br&gt;</w:t>
      </w:r>
    </w:p>
    <w:p>
      <w:pPr>
        <w:pStyle w:val="12"/>
        <w:keepNext w:val="0"/>
        <w:keepLines w:val="0"/>
        <w:widowControl/>
        <w:numPr>
          <w:ilvl w:val="0"/>
          <w:numId w:val="0"/>
        </w:numPr>
        <w:suppressLineNumbers w:val="0"/>
        <w:ind w:left="1260" w:leftChars="0" w:right="0" w:rightChars="0" w:firstLine="420" w:firstLineChars="0"/>
        <w:rPr>
          <w:rFonts w:hint="default" w:cs="Times New Roman"/>
          <w:b w:val="0"/>
          <w:bCs w:val="0"/>
          <w:i w:val="0"/>
          <w:caps w:val="0"/>
          <w:color w:val="000000"/>
          <w:spacing w:val="0"/>
          <w:sz w:val="22"/>
          <w:szCs w:val="22"/>
          <w:u w:val="none"/>
          <w:lang w:val="en-US"/>
        </w:rPr>
      </w:pPr>
      <w:r>
        <w:rPr>
          <w:rFonts w:hint="default" w:cs="Times New Roman"/>
          <w:b w:val="0"/>
          <w:bCs w:val="0"/>
          <w:i w:val="0"/>
          <w:caps w:val="0"/>
          <w:color w:val="000000"/>
          <w:spacing w:val="0"/>
          <w:sz w:val="22"/>
          <w:szCs w:val="22"/>
          <w:u w:val="none"/>
          <w:lang w:val="en-US"/>
        </w:rPr>
        <w:t>Enter a date after 2000-01-01:&lt;br&gt;</w:t>
      </w:r>
    </w:p>
    <w:p>
      <w:pPr>
        <w:pStyle w:val="12"/>
        <w:keepNext w:val="0"/>
        <w:keepLines w:val="0"/>
        <w:widowControl/>
        <w:numPr>
          <w:ilvl w:val="0"/>
          <w:numId w:val="0"/>
        </w:numPr>
        <w:suppressLineNumbers w:val="0"/>
        <w:ind w:left="1260" w:leftChars="0" w:right="0" w:rightChars="0" w:firstLine="420" w:firstLineChars="0"/>
        <w:rPr>
          <w:rFonts w:hint="default" w:cs="Times New Roman"/>
          <w:b w:val="0"/>
          <w:bCs w:val="0"/>
          <w:i w:val="0"/>
          <w:caps w:val="0"/>
          <w:color w:val="000000"/>
          <w:spacing w:val="0"/>
          <w:sz w:val="22"/>
          <w:szCs w:val="22"/>
          <w:u w:val="none"/>
          <w:lang w:val="en-US"/>
        </w:rPr>
      </w:pPr>
      <w:r>
        <w:rPr>
          <w:rFonts w:hint="default" w:cs="Times New Roman"/>
          <w:b w:val="0"/>
          <w:bCs w:val="0"/>
          <w:i w:val="0"/>
          <w:caps w:val="0"/>
          <w:color w:val="000000"/>
          <w:spacing w:val="0"/>
          <w:sz w:val="22"/>
          <w:szCs w:val="22"/>
          <w:u w:val="none"/>
          <w:lang w:val="en-US"/>
        </w:rPr>
        <w:t>&lt;input type="date" name="bday" min="2000-01-02"&gt;&lt;br&gt;&lt;br&gt;</w:t>
      </w:r>
    </w:p>
    <w:p>
      <w:pPr>
        <w:pStyle w:val="12"/>
        <w:keepNext w:val="0"/>
        <w:keepLines w:val="0"/>
        <w:widowControl/>
        <w:numPr>
          <w:ilvl w:val="0"/>
          <w:numId w:val="0"/>
        </w:numPr>
        <w:suppressLineNumbers w:val="0"/>
        <w:ind w:left="1260" w:leftChars="0" w:right="0" w:rightChars="0" w:firstLine="420" w:firstLineChars="0"/>
        <w:rPr>
          <w:rFonts w:hint="default" w:cs="Times New Roman"/>
          <w:b w:val="0"/>
          <w:bCs w:val="0"/>
          <w:i w:val="0"/>
          <w:caps w:val="0"/>
          <w:color w:val="000000"/>
          <w:spacing w:val="0"/>
          <w:sz w:val="22"/>
          <w:szCs w:val="22"/>
          <w:u w:val="none"/>
          <w:lang w:val="en-US"/>
        </w:rPr>
      </w:pPr>
      <w:r>
        <w:rPr>
          <w:rFonts w:hint="default" w:cs="Times New Roman"/>
          <w:b w:val="0"/>
          <w:bCs w:val="0"/>
          <w:i w:val="0"/>
          <w:caps w:val="0"/>
          <w:color w:val="000000"/>
          <w:spacing w:val="0"/>
          <w:sz w:val="22"/>
          <w:szCs w:val="22"/>
          <w:u w:val="none"/>
          <w:lang w:val="en-US"/>
        </w:rPr>
        <w:t xml:space="preserve">&lt;input type="submit"&gt; </w:t>
      </w:r>
    </w:p>
    <w:p>
      <w:pPr>
        <w:pStyle w:val="12"/>
        <w:keepNext w:val="0"/>
        <w:keepLines w:val="0"/>
        <w:widowControl/>
        <w:numPr>
          <w:ilvl w:val="0"/>
          <w:numId w:val="0"/>
        </w:numPr>
        <w:suppressLineNumbers w:val="0"/>
        <w:ind w:left="1260" w:leftChars="0" w:right="0" w:rightChars="0" w:firstLine="420" w:firstLineChars="0"/>
        <w:rPr>
          <w:rFonts w:hint="default" w:cs="Times New Roman"/>
          <w:b w:val="0"/>
          <w:bCs w:val="0"/>
          <w:i w:val="0"/>
          <w:caps w:val="0"/>
          <w:color w:val="000000"/>
          <w:spacing w:val="0"/>
          <w:sz w:val="22"/>
          <w:szCs w:val="22"/>
          <w:u w:val="none"/>
          <w:lang w:val="en-US"/>
        </w:rPr>
      </w:pPr>
      <w:r>
        <w:rPr>
          <w:rFonts w:hint="default" w:cs="Times New Roman"/>
          <w:b w:val="0"/>
          <w:bCs w:val="0"/>
          <w:i w:val="0"/>
          <w:caps w:val="0"/>
          <w:color w:val="000000"/>
          <w:spacing w:val="0"/>
          <w:sz w:val="22"/>
          <w:szCs w:val="22"/>
          <w:u w:val="none"/>
          <w:lang w:val="en-US"/>
        </w:rPr>
        <w:t>&lt;/form&gt;</w:t>
      </w:r>
    </w:p>
    <w:p>
      <w:pPr>
        <w:pStyle w:val="12"/>
        <w:keepNext w:val="0"/>
        <w:keepLines w:val="0"/>
        <w:widowControl/>
        <w:numPr>
          <w:ilvl w:val="0"/>
          <w:numId w:val="83"/>
        </w:numPr>
        <w:suppressLineNumbers w:val="0"/>
        <w:ind w:left="420" w:leftChars="0" w:right="0" w:rightChars="0" w:hanging="420" w:firstLineChars="0"/>
        <w:rPr>
          <w:rFonts w:hint="default" w:cs="Times New Roman"/>
          <w:b w:val="0"/>
          <w:bCs w:val="0"/>
          <w:i w:val="0"/>
          <w:caps w:val="0"/>
          <w:color w:val="000000"/>
          <w:spacing w:val="0"/>
          <w:sz w:val="22"/>
          <w:szCs w:val="22"/>
          <w:u w:val="none"/>
          <w:lang w:val="en-US"/>
        </w:rPr>
      </w:pPr>
      <w:r>
        <w:rPr>
          <w:rFonts w:hint="default" w:cs="Times New Roman"/>
          <w:b/>
          <w:bCs/>
          <w:i w:val="0"/>
          <w:caps w:val="0"/>
          <w:color w:val="000000"/>
          <w:spacing w:val="0"/>
          <w:sz w:val="24"/>
          <w:szCs w:val="24"/>
          <w:u w:val="none"/>
          <w:lang w:val="en-US"/>
        </w:rPr>
        <w:t>OUTPUT:</w:t>
      </w:r>
    </w:p>
    <w:p>
      <w:pPr>
        <w:pStyle w:val="12"/>
        <w:keepNext w:val="0"/>
        <w:keepLines w:val="0"/>
        <w:widowControl/>
        <w:numPr>
          <w:numId w:val="0"/>
        </w:numPr>
        <w:suppressLineNumbers w:val="0"/>
        <w:ind w:leftChars="0" w:right="0" w:rightChars="0"/>
        <w:rPr>
          <w:rFonts w:hint="default" w:cs="Times New Roman"/>
          <w:b w:val="0"/>
          <w:bCs w:val="0"/>
          <w:i w:val="0"/>
          <w:caps w:val="0"/>
          <w:color w:val="000000"/>
          <w:spacing w:val="0"/>
          <w:sz w:val="22"/>
          <w:szCs w:val="22"/>
          <w:u w:val="none"/>
          <w:lang w:val="en-US"/>
        </w:rPr>
      </w:pPr>
      <w:r>
        <w:drawing>
          <wp:inline distT="0" distB="0" distL="114300" distR="114300">
            <wp:extent cx="2352675" cy="1400175"/>
            <wp:effectExtent l="0" t="0" r="9525" b="9525"/>
            <wp:docPr id="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pic:cNvPicPr>
                  </pic:nvPicPr>
                  <pic:blipFill>
                    <a:blip r:embed="rId20"/>
                    <a:stretch>
                      <a:fillRect/>
                    </a:stretch>
                  </pic:blipFill>
                  <pic:spPr>
                    <a:xfrm>
                      <a:off x="0" y="0"/>
                      <a:ext cx="2352675" cy="1400175"/>
                    </a:xfrm>
                    <a:prstGeom prst="rect">
                      <a:avLst/>
                    </a:prstGeom>
                    <a:noFill/>
                    <a:ln w="9525">
                      <a:noFill/>
                    </a:ln>
                  </pic:spPr>
                </pic:pic>
              </a:graphicData>
            </a:graphic>
          </wp:inline>
        </w:drawing>
      </w:r>
    </w:p>
    <w:p>
      <w:pPr>
        <w:pStyle w:val="12"/>
        <w:keepNext w:val="0"/>
        <w:keepLines w:val="0"/>
        <w:widowControl/>
        <w:numPr>
          <w:ilvl w:val="0"/>
          <w:numId w:val="0"/>
        </w:numPr>
        <w:suppressLineNumbers w:val="0"/>
        <w:ind w:leftChars="0" w:right="0" w:rightChars="0"/>
        <w:rPr>
          <w:rFonts w:hint="default" w:cs="Times New Roman"/>
          <w:b/>
          <w:bCs/>
          <w:i w:val="0"/>
          <w:caps w:val="0"/>
          <w:color w:val="000000"/>
          <w:spacing w:val="0"/>
          <w:sz w:val="24"/>
          <w:szCs w:val="24"/>
          <w:u w:val="single"/>
          <w:lang w:val="en-US"/>
        </w:rPr>
      </w:pPr>
      <w:r>
        <w:rPr>
          <w:rFonts w:hint="default" w:cs="Times New Roman"/>
          <w:b/>
          <w:bCs/>
          <w:i w:val="0"/>
          <w:caps w:val="0"/>
          <w:color w:val="000000"/>
          <w:spacing w:val="0"/>
          <w:sz w:val="24"/>
          <w:szCs w:val="24"/>
          <w:u w:val="single"/>
          <w:lang w:val="en-US"/>
        </w:rPr>
        <w:t>Email:</w:t>
      </w:r>
    </w:p>
    <w:p>
      <w:pPr>
        <w:pStyle w:val="12"/>
        <w:keepNext w:val="0"/>
        <w:keepLines w:val="0"/>
        <w:widowControl/>
        <w:suppressLineNumbers w:val="0"/>
        <w:shd w:val="clear" w:fill="FFFFFF"/>
        <w:ind w:left="0" w:firstLine="0"/>
        <w:rPr>
          <w:rFonts w:hint="default" w:ascii="Times New Roman" w:hAnsi="Times New Roman" w:cs="Times New Roman"/>
          <w:i w:val="0"/>
          <w:caps w:val="0"/>
          <w:color w:val="000000"/>
          <w:spacing w:val="0"/>
          <w:sz w:val="24"/>
          <w:szCs w:val="24"/>
        </w:rPr>
      </w:pPr>
      <w:r>
        <w:rPr>
          <w:rFonts w:hint="default" w:ascii="Times New Roman" w:hAnsi="Times New Roman" w:cs="Times New Roman"/>
          <w:i w:val="0"/>
          <w:caps w:val="0"/>
          <w:color w:val="000000"/>
          <w:spacing w:val="0"/>
          <w:sz w:val="24"/>
          <w:szCs w:val="24"/>
          <w:shd w:val="clear" w:fill="FFFFFF"/>
        </w:rPr>
        <w:t>The </w:t>
      </w:r>
      <w:r>
        <w:rPr>
          <w:rStyle w:val="16"/>
          <w:rFonts w:hint="default" w:ascii="Times New Roman" w:hAnsi="Times New Roman" w:eastAsia="Consolas" w:cs="Times New Roman"/>
          <w:i w:val="0"/>
          <w:caps w:val="0"/>
          <w:color w:val="DC143C"/>
          <w:spacing w:val="0"/>
          <w:sz w:val="24"/>
          <w:szCs w:val="24"/>
          <w:bdr w:val="none" w:color="auto" w:sz="0" w:space="0"/>
          <w:shd w:val="clear" w:fill="F1F1F1"/>
        </w:rPr>
        <w:t>&lt;input type="email"&gt;</w:t>
      </w:r>
      <w:r>
        <w:rPr>
          <w:rFonts w:hint="default" w:ascii="Times New Roman" w:hAnsi="Times New Roman" w:cs="Times New Roman"/>
          <w:i w:val="0"/>
          <w:caps w:val="0"/>
          <w:color w:val="000000"/>
          <w:spacing w:val="0"/>
          <w:sz w:val="24"/>
          <w:szCs w:val="24"/>
          <w:shd w:val="clear" w:fill="FFFFFF"/>
        </w:rPr>
        <w:t> is used for input fields that should contain an e-mail address.</w:t>
      </w:r>
    </w:p>
    <w:p>
      <w:pPr>
        <w:pStyle w:val="12"/>
        <w:keepNext w:val="0"/>
        <w:keepLines w:val="0"/>
        <w:widowControl/>
        <w:suppressLineNumbers w:val="0"/>
        <w:shd w:val="clear" w:fill="FFFFFF"/>
        <w:ind w:left="0" w:firstLine="0"/>
        <w:rPr>
          <w:rFonts w:hint="default" w:ascii="Times New Roman" w:hAnsi="Times New Roman" w:cs="Times New Roman"/>
          <w:i w:val="0"/>
          <w:caps w:val="0"/>
          <w:color w:val="000000"/>
          <w:spacing w:val="0"/>
          <w:sz w:val="24"/>
          <w:szCs w:val="24"/>
        </w:rPr>
      </w:pPr>
      <w:r>
        <w:rPr>
          <w:rFonts w:hint="default" w:ascii="Times New Roman" w:hAnsi="Times New Roman" w:cs="Times New Roman"/>
          <w:i w:val="0"/>
          <w:caps w:val="0"/>
          <w:color w:val="000000"/>
          <w:spacing w:val="0"/>
          <w:sz w:val="24"/>
          <w:szCs w:val="24"/>
          <w:shd w:val="clear" w:fill="FFFFFF"/>
        </w:rPr>
        <w:t>Depending on browser support, the e-mail address can be automatically validated when submitted.</w:t>
      </w:r>
    </w:p>
    <w:p>
      <w:pPr>
        <w:pStyle w:val="12"/>
        <w:keepNext w:val="0"/>
        <w:keepLines w:val="0"/>
        <w:widowControl/>
        <w:suppressLineNumbers w:val="0"/>
        <w:shd w:val="clear" w:fill="FFFFFF"/>
        <w:ind w:left="0" w:firstLine="0"/>
        <w:rPr>
          <w:rFonts w:hint="default" w:ascii="Times New Roman" w:hAnsi="Times New Roman" w:cs="Times New Roman"/>
          <w:i w:val="0"/>
          <w:caps w:val="0"/>
          <w:color w:val="000000"/>
          <w:spacing w:val="0"/>
          <w:sz w:val="24"/>
          <w:szCs w:val="24"/>
          <w:shd w:val="clear" w:fill="FFFFFF"/>
        </w:rPr>
      </w:pPr>
      <w:r>
        <w:rPr>
          <w:rFonts w:hint="default" w:ascii="Times New Roman" w:hAnsi="Times New Roman" w:cs="Times New Roman"/>
          <w:i w:val="0"/>
          <w:caps w:val="0"/>
          <w:color w:val="000000"/>
          <w:spacing w:val="0"/>
          <w:sz w:val="24"/>
          <w:szCs w:val="24"/>
          <w:shd w:val="clear" w:fill="FFFFFF"/>
        </w:rPr>
        <w:t>Some smartphones recognize the email type, and adds ".com" to the keyboard to match email input.</w:t>
      </w:r>
    </w:p>
    <w:p>
      <w:pPr>
        <w:pStyle w:val="12"/>
        <w:keepNext w:val="0"/>
        <w:keepLines w:val="0"/>
        <w:widowControl/>
        <w:numPr>
          <w:ilvl w:val="0"/>
          <w:numId w:val="82"/>
        </w:numPr>
        <w:suppressLineNumbers w:val="0"/>
        <w:shd w:val="clear" w:fill="FFFFFF"/>
        <w:ind w:left="420" w:leftChars="0" w:hanging="420" w:firstLineChars="0"/>
        <w:rPr>
          <w:rFonts w:hint="default" w:ascii="Times New Roman" w:hAnsi="Times New Roman" w:cs="Times New Roman"/>
          <w:i w:val="0"/>
          <w:caps w:val="0"/>
          <w:color w:val="000000"/>
          <w:spacing w:val="0"/>
          <w:sz w:val="24"/>
          <w:szCs w:val="24"/>
          <w:shd w:val="clear" w:fill="FFFFFF"/>
        </w:rPr>
      </w:pPr>
      <w:r>
        <w:rPr>
          <w:rFonts w:hint="default" w:cs="Times New Roman"/>
          <w:b/>
          <w:bCs/>
          <w:i w:val="0"/>
          <w:caps w:val="0"/>
          <w:color w:val="000000"/>
          <w:spacing w:val="0"/>
          <w:sz w:val="24"/>
          <w:szCs w:val="24"/>
          <w:shd w:val="clear" w:fill="FFFFFF"/>
          <w:lang w:val="en-US"/>
        </w:rPr>
        <w:t>Example:</w:t>
      </w:r>
    </w:p>
    <w:p>
      <w:pPr>
        <w:pStyle w:val="12"/>
        <w:keepNext w:val="0"/>
        <w:keepLines w:val="0"/>
        <w:widowControl/>
        <w:numPr>
          <w:numId w:val="0"/>
        </w:numPr>
        <w:suppressLineNumbers w:val="0"/>
        <w:shd w:val="clear" w:fill="FFFFFF"/>
        <w:ind w:left="1260" w:leftChars="0" w:right="0" w:rightChars="0" w:firstLine="420" w:firstLineChars="0"/>
        <w:rPr>
          <w:rFonts w:hint="default" w:ascii="Times New Roman" w:hAnsi="Times New Roman" w:cs="Times New Roman"/>
          <w:i w:val="0"/>
          <w:caps w:val="0"/>
          <w:color w:val="000000"/>
          <w:spacing w:val="0"/>
          <w:sz w:val="22"/>
          <w:szCs w:val="22"/>
          <w:shd w:val="clear" w:fill="FFFFFF"/>
        </w:rPr>
      </w:pPr>
      <w:r>
        <w:rPr>
          <w:rFonts w:hint="default" w:ascii="Times New Roman" w:hAnsi="Times New Roman" w:cs="Times New Roman"/>
          <w:i w:val="0"/>
          <w:caps w:val="0"/>
          <w:color w:val="000000"/>
          <w:spacing w:val="0"/>
          <w:sz w:val="22"/>
          <w:szCs w:val="22"/>
          <w:shd w:val="clear" w:fill="FFFFFF"/>
        </w:rPr>
        <w:t>&lt;form action="/action_page.php"&gt;</w:t>
      </w:r>
    </w:p>
    <w:p>
      <w:pPr>
        <w:pStyle w:val="12"/>
        <w:keepNext w:val="0"/>
        <w:keepLines w:val="0"/>
        <w:widowControl/>
        <w:numPr>
          <w:numId w:val="0"/>
        </w:numPr>
        <w:suppressLineNumbers w:val="0"/>
        <w:shd w:val="clear" w:fill="FFFFFF"/>
        <w:ind w:left="1260" w:leftChars="0" w:right="0" w:rightChars="0" w:firstLine="420" w:firstLineChars="0"/>
        <w:rPr>
          <w:rFonts w:hint="default" w:ascii="Times New Roman" w:hAnsi="Times New Roman" w:cs="Times New Roman"/>
          <w:i w:val="0"/>
          <w:caps w:val="0"/>
          <w:color w:val="000000"/>
          <w:spacing w:val="0"/>
          <w:sz w:val="22"/>
          <w:szCs w:val="22"/>
          <w:shd w:val="clear" w:fill="FFFFFF"/>
        </w:rPr>
      </w:pPr>
      <w:r>
        <w:rPr>
          <w:rFonts w:hint="default" w:ascii="Times New Roman" w:hAnsi="Times New Roman" w:cs="Times New Roman"/>
          <w:i w:val="0"/>
          <w:caps w:val="0"/>
          <w:color w:val="000000"/>
          <w:spacing w:val="0"/>
          <w:sz w:val="22"/>
          <w:szCs w:val="22"/>
          <w:shd w:val="clear" w:fill="FFFFFF"/>
        </w:rPr>
        <w:t xml:space="preserve">  E-mail:</w:t>
      </w:r>
    </w:p>
    <w:p>
      <w:pPr>
        <w:pStyle w:val="12"/>
        <w:keepNext w:val="0"/>
        <w:keepLines w:val="0"/>
        <w:widowControl/>
        <w:numPr>
          <w:numId w:val="0"/>
        </w:numPr>
        <w:suppressLineNumbers w:val="0"/>
        <w:shd w:val="clear" w:fill="FFFFFF"/>
        <w:ind w:left="1260" w:leftChars="0" w:right="0" w:rightChars="0" w:firstLine="420" w:firstLineChars="0"/>
        <w:rPr>
          <w:rFonts w:hint="default" w:ascii="Times New Roman" w:hAnsi="Times New Roman" w:cs="Times New Roman"/>
          <w:i w:val="0"/>
          <w:caps w:val="0"/>
          <w:color w:val="000000"/>
          <w:spacing w:val="0"/>
          <w:sz w:val="22"/>
          <w:szCs w:val="22"/>
          <w:shd w:val="clear" w:fill="FFFFFF"/>
        </w:rPr>
      </w:pPr>
      <w:r>
        <w:rPr>
          <w:rFonts w:hint="default" w:ascii="Times New Roman" w:hAnsi="Times New Roman" w:cs="Times New Roman"/>
          <w:i w:val="0"/>
          <w:caps w:val="0"/>
          <w:color w:val="000000"/>
          <w:spacing w:val="0"/>
          <w:sz w:val="22"/>
          <w:szCs w:val="22"/>
          <w:shd w:val="clear" w:fill="FFFFFF"/>
        </w:rPr>
        <w:t xml:space="preserve">  &lt;input type="email" name="email"&gt;</w:t>
      </w:r>
    </w:p>
    <w:p>
      <w:pPr>
        <w:pStyle w:val="12"/>
        <w:keepNext w:val="0"/>
        <w:keepLines w:val="0"/>
        <w:widowControl/>
        <w:numPr>
          <w:numId w:val="0"/>
        </w:numPr>
        <w:suppressLineNumbers w:val="0"/>
        <w:shd w:val="clear" w:fill="FFFFFF"/>
        <w:ind w:left="1260" w:leftChars="0" w:right="0" w:rightChars="0" w:firstLine="420" w:firstLineChars="0"/>
        <w:rPr>
          <w:rFonts w:hint="default" w:ascii="Times New Roman" w:hAnsi="Times New Roman" w:cs="Times New Roman"/>
          <w:i w:val="0"/>
          <w:caps w:val="0"/>
          <w:color w:val="000000"/>
          <w:spacing w:val="0"/>
          <w:sz w:val="22"/>
          <w:szCs w:val="22"/>
          <w:shd w:val="clear" w:fill="FFFFFF"/>
        </w:rPr>
      </w:pPr>
      <w:r>
        <w:rPr>
          <w:rFonts w:hint="default" w:ascii="Times New Roman" w:hAnsi="Times New Roman" w:cs="Times New Roman"/>
          <w:i w:val="0"/>
          <w:caps w:val="0"/>
          <w:color w:val="000000"/>
          <w:spacing w:val="0"/>
          <w:sz w:val="22"/>
          <w:szCs w:val="22"/>
          <w:shd w:val="clear" w:fill="FFFFFF"/>
        </w:rPr>
        <w:t xml:space="preserve">  &lt;input type="submit"&gt;</w:t>
      </w:r>
    </w:p>
    <w:p>
      <w:pPr>
        <w:pStyle w:val="12"/>
        <w:keepNext w:val="0"/>
        <w:keepLines w:val="0"/>
        <w:widowControl/>
        <w:numPr>
          <w:numId w:val="0"/>
        </w:numPr>
        <w:suppressLineNumbers w:val="0"/>
        <w:shd w:val="clear" w:fill="FFFFFF"/>
        <w:ind w:left="1260" w:leftChars="0" w:right="0" w:rightChars="0" w:firstLine="420" w:firstLineChars="0"/>
        <w:rPr>
          <w:rFonts w:hint="default" w:ascii="Times New Roman" w:hAnsi="Times New Roman" w:cs="Times New Roman"/>
          <w:i w:val="0"/>
          <w:caps w:val="0"/>
          <w:color w:val="000000"/>
          <w:spacing w:val="0"/>
          <w:sz w:val="22"/>
          <w:szCs w:val="22"/>
          <w:shd w:val="clear" w:fill="FFFFFF"/>
        </w:rPr>
      </w:pPr>
      <w:r>
        <w:rPr>
          <w:rFonts w:hint="default" w:ascii="Times New Roman" w:hAnsi="Times New Roman" w:cs="Times New Roman"/>
          <w:i w:val="0"/>
          <w:caps w:val="0"/>
          <w:color w:val="000000"/>
          <w:spacing w:val="0"/>
          <w:sz w:val="22"/>
          <w:szCs w:val="22"/>
          <w:shd w:val="clear" w:fill="FFFFFF"/>
        </w:rPr>
        <w:t>&lt;/form&gt;</w:t>
      </w:r>
    </w:p>
    <w:p>
      <w:pPr>
        <w:pStyle w:val="12"/>
        <w:keepNext w:val="0"/>
        <w:keepLines w:val="0"/>
        <w:widowControl/>
        <w:numPr>
          <w:ilvl w:val="0"/>
          <w:numId w:val="82"/>
        </w:numPr>
        <w:suppressLineNumbers w:val="0"/>
        <w:shd w:val="clear" w:fill="FFFFFF"/>
        <w:tabs>
          <w:tab w:val="clear" w:pos="420"/>
        </w:tabs>
        <w:ind w:left="420" w:leftChars="0" w:right="0" w:rightChars="0" w:hanging="420" w:firstLineChars="0"/>
        <w:rPr>
          <w:rFonts w:hint="default" w:ascii="Times New Roman" w:hAnsi="Times New Roman" w:cs="Times New Roman"/>
          <w:i w:val="0"/>
          <w:caps w:val="0"/>
          <w:color w:val="000000"/>
          <w:spacing w:val="0"/>
          <w:sz w:val="24"/>
          <w:szCs w:val="24"/>
          <w:shd w:val="clear" w:fill="FFFFFF"/>
        </w:rPr>
      </w:pPr>
      <w:r>
        <w:rPr>
          <w:rFonts w:hint="default" w:cs="Times New Roman"/>
          <w:b/>
          <w:bCs/>
          <w:i w:val="0"/>
          <w:caps w:val="0"/>
          <w:color w:val="000000"/>
          <w:spacing w:val="0"/>
          <w:sz w:val="24"/>
          <w:szCs w:val="24"/>
          <w:shd w:val="clear" w:fill="FFFFFF"/>
          <w:lang w:val="en-US"/>
        </w:rPr>
        <w:t>OUTPUT:</w:t>
      </w:r>
    </w:p>
    <w:p>
      <w:pPr>
        <w:pStyle w:val="12"/>
        <w:keepNext w:val="0"/>
        <w:keepLines w:val="0"/>
        <w:widowControl/>
        <w:numPr>
          <w:numId w:val="0"/>
        </w:numPr>
        <w:suppressLineNumbers w:val="0"/>
        <w:shd w:val="clear" w:fill="FFFFFF"/>
        <w:ind w:leftChars="0" w:right="0" w:rightChars="0"/>
        <w:rPr>
          <w:rFonts w:hint="default" w:ascii="Times New Roman" w:hAnsi="Times New Roman" w:cs="Times New Roman"/>
          <w:i w:val="0"/>
          <w:caps w:val="0"/>
          <w:color w:val="000000"/>
          <w:spacing w:val="0"/>
          <w:sz w:val="24"/>
          <w:szCs w:val="24"/>
          <w:shd w:val="clear" w:fill="FFFFFF"/>
        </w:rPr>
      </w:pPr>
      <w:r>
        <w:drawing>
          <wp:inline distT="0" distB="0" distL="114300" distR="114300">
            <wp:extent cx="5274310" cy="603250"/>
            <wp:effectExtent l="0" t="0" r="2540" b="6350"/>
            <wp:docPr id="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pic:cNvPicPr>
                  </pic:nvPicPr>
                  <pic:blipFill>
                    <a:blip r:embed="rId21"/>
                    <a:stretch>
                      <a:fillRect/>
                    </a:stretch>
                  </pic:blipFill>
                  <pic:spPr>
                    <a:xfrm>
                      <a:off x="0" y="0"/>
                      <a:ext cx="5274310" cy="603250"/>
                    </a:xfrm>
                    <a:prstGeom prst="rect">
                      <a:avLst/>
                    </a:prstGeom>
                    <a:noFill/>
                    <a:ln w="9525">
                      <a:noFill/>
                    </a:ln>
                  </pic:spPr>
                </pic:pic>
              </a:graphicData>
            </a:graphic>
          </wp:inline>
        </w:drawing>
      </w:r>
    </w:p>
    <w:p>
      <w:pPr>
        <w:pStyle w:val="12"/>
        <w:keepNext w:val="0"/>
        <w:keepLines w:val="0"/>
        <w:widowControl/>
        <w:numPr>
          <w:ilvl w:val="0"/>
          <w:numId w:val="0"/>
        </w:numPr>
        <w:suppressLineNumbers w:val="0"/>
        <w:ind w:leftChars="0" w:right="0" w:rightChars="0"/>
        <w:rPr>
          <w:rFonts w:hint="default" w:cs="Times New Roman"/>
          <w:b/>
          <w:bCs/>
          <w:i w:val="0"/>
          <w:caps w:val="0"/>
          <w:color w:val="000000"/>
          <w:spacing w:val="0"/>
          <w:sz w:val="24"/>
          <w:szCs w:val="24"/>
          <w:u w:val="single"/>
          <w:lang w:val="en-US"/>
        </w:rPr>
      </w:pPr>
      <w:r>
        <w:rPr>
          <w:rFonts w:hint="default" w:cs="Times New Roman"/>
          <w:b/>
          <w:bCs/>
          <w:i w:val="0"/>
          <w:caps w:val="0"/>
          <w:color w:val="000000"/>
          <w:spacing w:val="0"/>
          <w:sz w:val="24"/>
          <w:szCs w:val="24"/>
          <w:u w:val="single"/>
          <w:lang w:val="en-US"/>
        </w:rPr>
        <w:t>File:</w:t>
      </w:r>
    </w:p>
    <w:p>
      <w:pPr>
        <w:pStyle w:val="12"/>
        <w:keepNext w:val="0"/>
        <w:keepLines w:val="0"/>
        <w:widowControl/>
        <w:numPr>
          <w:ilvl w:val="0"/>
          <w:numId w:val="0"/>
        </w:numPr>
        <w:suppressLineNumbers w:val="0"/>
        <w:ind w:leftChars="0" w:right="0" w:rightChars="0"/>
        <w:rPr>
          <w:rFonts w:hint="default" w:ascii="Times New Roman" w:hAnsi="Times New Roman" w:eastAsia="SimSun" w:cs="Times New Roman"/>
          <w:i w:val="0"/>
          <w:caps w:val="0"/>
          <w:color w:val="000000"/>
          <w:spacing w:val="0"/>
          <w:sz w:val="24"/>
          <w:szCs w:val="24"/>
          <w:shd w:val="clear" w:fill="FFFFFF"/>
        </w:rPr>
      </w:pPr>
      <w:r>
        <w:rPr>
          <w:rFonts w:hint="default" w:ascii="Times New Roman" w:hAnsi="Times New Roman" w:eastAsia="SimSun" w:cs="Times New Roman"/>
          <w:i w:val="0"/>
          <w:caps w:val="0"/>
          <w:color w:val="000000"/>
          <w:spacing w:val="0"/>
          <w:sz w:val="24"/>
          <w:szCs w:val="24"/>
          <w:shd w:val="clear" w:fill="FFFFFF"/>
        </w:rPr>
        <w:t>The </w:t>
      </w:r>
      <w:r>
        <w:rPr>
          <w:rStyle w:val="16"/>
          <w:rFonts w:hint="default" w:ascii="Times New Roman" w:hAnsi="Times New Roman" w:eastAsia="Consolas" w:cs="Times New Roman"/>
          <w:i w:val="0"/>
          <w:caps w:val="0"/>
          <w:color w:val="DC143C"/>
          <w:spacing w:val="0"/>
          <w:sz w:val="24"/>
          <w:szCs w:val="24"/>
          <w:bdr w:val="none" w:color="auto" w:sz="0" w:space="0"/>
          <w:shd w:val="clear" w:fill="F1F1F1"/>
        </w:rPr>
        <w:t>&lt;input type="file"&gt;</w:t>
      </w:r>
      <w:r>
        <w:rPr>
          <w:rFonts w:hint="default" w:ascii="Times New Roman" w:hAnsi="Times New Roman" w:eastAsia="SimSun" w:cs="Times New Roman"/>
          <w:i w:val="0"/>
          <w:caps w:val="0"/>
          <w:color w:val="000000"/>
          <w:spacing w:val="0"/>
          <w:sz w:val="24"/>
          <w:szCs w:val="24"/>
          <w:shd w:val="clear" w:fill="FFFFFF"/>
        </w:rPr>
        <w:t> defines a file-select field and a "Browse" button for file uploads.</w:t>
      </w:r>
    </w:p>
    <w:p>
      <w:pPr>
        <w:pStyle w:val="12"/>
        <w:keepNext w:val="0"/>
        <w:keepLines w:val="0"/>
        <w:widowControl/>
        <w:numPr>
          <w:ilvl w:val="0"/>
          <w:numId w:val="82"/>
        </w:numPr>
        <w:suppressLineNumbers w:val="0"/>
        <w:ind w:left="420" w:leftChars="0" w:right="0" w:rightChars="0" w:hanging="420" w:firstLineChars="0"/>
        <w:rPr>
          <w:rFonts w:hint="default" w:ascii="Times New Roman" w:hAnsi="Times New Roman" w:eastAsia="SimSun" w:cs="Times New Roman"/>
          <w:i w:val="0"/>
          <w:caps w:val="0"/>
          <w:color w:val="000000"/>
          <w:spacing w:val="0"/>
          <w:sz w:val="24"/>
          <w:szCs w:val="24"/>
          <w:shd w:val="clear" w:fill="FFFFFF"/>
          <w:lang w:val="en-US"/>
        </w:rPr>
      </w:pPr>
      <w:r>
        <w:rPr>
          <w:rFonts w:hint="default" w:cs="Times New Roman"/>
          <w:b/>
          <w:bCs/>
          <w:i w:val="0"/>
          <w:caps w:val="0"/>
          <w:color w:val="000000"/>
          <w:spacing w:val="0"/>
          <w:sz w:val="24"/>
          <w:szCs w:val="24"/>
          <w:shd w:val="clear" w:fill="FFFFFF"/>
          <w:lang w:val="en-US"/>
        </w:rPr>
        <w:t>Example:</w:t>
      </w:r>
    </w:p>
    <w:p>
      <w:pPr>
        <w:pStyle w:val="12"/>
        <w:keepNext w:val="0"/>
        <w:keepLines w:val="0"/>
        <w:widowControl/>
        <w:numPr>
          <w:numId w:val="0"/>
        </w:numPr>
        <w:suppressLineNumbers w:val="0"/>
        <w:ind w:left="1260" w:leftChars="0" w:right="0" w:rightChars="0" w:firstLine="420" w:firstLineChars="0"/>
        <w:rPr>
          <w:rFonts w:hint="default" w:ascii="Times New Roman" w:hAnsi="Times New Roman" w:eastAsia="SimSun" w:cs="Times New Roman"/>
          <w:i w:val="0"/>
          <w:caps w:val="0"/>
          <w:color w:val="000000"/>
          <w:spacing w:val="0"/>
          <w:sz w:val="22"/>
          <w:szCs w:val="22"/>
          <w:shd w:val="clear" w:fill="FFFFFF"/>
          <w:lang w:val="en-US"/>
        </w:rPr>
      </w:pPr>
      <w:r>
        <w:rPr>
          <w:rFonts w:hint="default" w:ascii="Times New Roman" w:hAnsi="Times New Roman" w:eastAsia="SimSun" w:cs="Times New Roman"/>
          <w:i w:val="0"/>
          <w:caps w:val="0"/>
          <w:color w:val="000000"/>
          <w:spacing w:val="0"/>
          <w:sz w:val="22"/>
          <w:szCs w:val="22"/>
          <w:shd w:val="clear" w:fill="FFFFFF"/>
          <w:lang w:val="en-US"/>
        </w:rPr>
        <w:t>&lt;form action="/action_page.php"&gt;</w:t>
      </w:r>
    </w:p>
    <w:p>
      <w:pPr>
        <w:pStyle w:val="12"/>
        <w:keepNext w:val="0"/>
        <w:keepLines w:val="0"/>
        <w:widowControl/>
        <w:numPr>
          <w:numId w:val="0"/>
        </w:numPr>
        <w:suppressLineNumbers w:val="0"/>
        <w:ind w:left="1260" w:leftChars="0" w:right="0" w:rightChars="0" w:firstLine="420" w:firstLineChars="0"/>
        <w:rPr>
          <w:rFonts w:hint="default" w:ascii="Times New Roman" w:hAnsi="Times New Roman" w:eastAsia="SimSun" w:cs="Times New Roman"/>
          <w:i w:val="0"/>
          <w:caps w:val="0"/>
          <w:color w:val="000000"/>
          <w:spacing w:val="0"/>
          <w:sz w:val="22"/>
          <w:szCs w:val="22"/>
          <w:shd w:val="clear" w:fill="FFFFFF"/>
          <w:lang w:val="en-US"/>
        </w:rPr>
      </w:pPr>
      <w:r>
        <w:rPr>
          <w:rFonts w:hint="default" w:ascii="Times New Roman" w:hAnsi="Times New Roman" w:eastAsia="SimSun" w:cs="Times New Roman"/>
          <w:i w:val="0"/>
          <w:caps w:val="0"/>
          <w:color w:val="000000"/>
          <w:spacing w:val="0"/>
          <w:sz w:val="22"/>
          <w:szCs w:val="22"/>
          <w:shd w:val="clear" w:fill="FFFFFF"/>
          <w:lang w:val="en-US"/>
        </w:rPr>
        <w:t xml:space="preserve">  Select a file: &lt;input type="file" name="myFile"&gt;&lt;br&gt;&lt;br&gt;</w:t>
      </w:r>
    </w:p>
    <w:p>
      <w:pPr>
        <w:pStyle w:val="12"/>
        <w:keepNext w:val="0"/>
        <w:keepLines w:val="0"/>
        <w:widowControl/>
        <w:numPr>
          <w:numId w:val="0"/>
        </w:numPr>
        <w:suppressLineNumbers w:val="0"/>
        <w:ind w:left="1260" w:leftChars="0" w:right="0" w:rightChars="0" w:firstLine="420" w:firstLineChars="0"/>
        <w:rPr>
          <w:rFonts w:hint="default" w:ascii="Times New Roman" w:hAnsi="Times New Roman" w:eastAsia="SimSun" w:cs="Times New Roman"/>
          <w:i w:val="0"/>
          <w:caps w:val="0"/>
          <w:color w:val="000000"/>
          <w:spacing w:val="0"/>
          <w:sz w:val="22"/>
          <w:szCs w:val="22"/>
          <w:shd w:val="clear" w:fill="FFFFFF"/>
          <w:lang w:val="en-US"/>
        </w:rPr>
      </w:pPr>
      <w:r>
        <w:rPr>
          <w:rFonts w:hint="default" w:ascii="Times New Roman" w:hAnsi="Times New Roman" w:eastAsia="SimSun" w:cs="Times New Roman"/>
          <w:i w:val="0"/>
          <w:caps w:val="0"/>
          <w:color w:val="000000"/>
          <w:spacing w:val="0"/>
          <w:sz w:val="22"/>
          <w:szCs w:val="22"/>
          <w:shd w:val="clear" w:fill="FFFFFF"/>
          <w:lang w:val="en-US"/>
        </w:rPr>
        <w:t xml:space="preserve">  &lt;input type="submit"&gt;</w:t>
      </w:r>
    </w:p>
    <w:p>
      <w:pPr>
        <w:pStyle w:val="12"/>
        <w:keepNext w:val="0"/>
        <w:keepLines w:val="0"/>
        <w:widowControl/>
        <w:numPr>
          <w:numId w:val="0"/>
        </w:numPr>
        <w:suppressLineNumbers w:val="0"/>
        <w:ind w:left="1260" w:leftChars="0" w:right="0" w:rightChars="0" w:firstLine="420" w:firstLineChars="0"/>
        <w:rPr>
          <w:rFonts w:hint="default" w:ascii="Times New Roman" w:hAnsi="Times New Roman" w:eastAsia="SimSun" w:cs="Times New Roman"/>
          <w:i w:val="0"/>
          <w:caps w:val="0"/>
          <w:color w:val="000000"/>
          <w:spacing w:val="0"/>
          <w:sz w:val="22"/>
          <w:szCs w:val="22"/>
          <w:shd w:val="clear" w:fill="FFFFFF"/>
          <w:lang w:val="en-US"/>
        </w:rPr>
      </w:pPr>
      <w:r>
        <w:rPr>
          <w:rFonts w:hint="default" w:ascii="Times New Roman" w:hAnsi="Times New Roman" w:eastAsia="SimSun" w:cs="Times New Roman"/>
          <w:i w:val="0"/>
          <w:caps w:val="0"/>
          <w:color w:val="000000"/>
          <w:spacing w:val="0"/>
          <w:sz w:val="22"/>
          <w:szCs w:val="22"/>
          <w:shd w:val="clear" w:fill="FFFFFF"/>
          <w:lang w:val="en-US"/>
        </w:rPr>
        <w:t>&lt;/form&gt;</w:t>
      </w:r>
    </w:p>
    <w:p>
      <w:pPr>
        <w:pStyle w:val="12"/>
        <w:keepNext w:val="0"/>
        <w:keepLines w:val="0"/>
        <w:widowControl/>
        <w:numPr>
          <w:ilvl w:val="0"/>
          <w:numId w:val="84"/>
        </w:numPr>
        <w:suppressLineNumbers w:val="0"/>
        <w:tabs>
          <w:tab w:val="clear" w:pos="420"/>
        </w:tabs>
        <w:ind w:left="420" w:leftChars="0" w:right="0" w:rightChars="0" w:hanging="420" w:firstLineChars="0"/>
        <w:rPr>
          <w:rFonts w:hint="default" w:ascii="Times New Roman" w:hAnsi="Times New Roman" w:eastAsia="SimSun" w:cs="Times New Roman"/>
          <w:i w:val="0"/>
          <w:caps w:val="0"/>
          <w:color w:val="000000"/>
          <w:spacing w:val="0"/>
          <w:sz w:val="22"/>
          <w:szCs w:val="22"/>
          <w:shd w:val="clear" w:fill="FFFFFF"/>
          <w:lang w:val="en-US"/>
        </w:rPr>
      </w:pPr>
      <w:r>
        <w:rPr>
          <w:rFonts w:hint="default" w:cs="Times New Roman"/>
          <w:b/>
          <w:bCs/>
          <w:i w:val="0"/>
          <w:caps w:val="0"/>
          <w:color w:val="000000"/>
          <w:spacing w:val="0"/>
          <w:sz w:val="24"/>
          <w:szCs w:val="24"/>
          <w:shd w:val="clear" w:fill="FFFFFF"/>
          <w:lang w:val="en-US"/>
        </w:rPr>
        <w:t>OUTPUT:</w:t>
      </w:r>
    </w:p>
    <w:p>
      <w:pPr>
        <w:pStyle w:val="12"/>
        <w:keepNext w:val="0"/>
        <w:keepLines w:val="0"/>
        <w:widowControl/>
        <w:numPr>
          <w:numId w:val="0"/>
        </w:numPr>
        <w:suppressLineNumbers w:val="0"/>
        <w:ind w:leftChars="0" w:right="0" w:rightChars="0"/>
        <w:rPr>
          <w:rFonts w:hint="default" w:ascii="Times New Roman" w:hAnsi="Times New Roman" w:eastAsia="SimSun" w:cs="Times New Roman"/>
          <w:i w:val="0"/>
          <w:caps w:val="0"/>
          <w:color w:val="000000"/>
          <w:spacing w:val="0"/>
          <w:sz w:val="22"/>
          <w:szCs w:val="22"/>
          <w:shd w:val="clear" w:fill="FFFFFF"/>
          <w:lang w:val="en-US"/>
        </w:rPr>
      </w:pPr>
      <w:r>
        <w:drawing>
          <wp:inline distT="0" distB="0" distL="114300" distR="114300">
            <wp:extent cx="4447540" cy="1057275"/>
            <wp:effectExtent l="0" t="0" r="10160" b="9525"/>
            <wp:docPr id="1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pic:cNvPicPr>
                  </pic:nvPicPr>
                  <pic:blipFill>
                    <a:blip r:embed="rId22"/>
                    <a:stretch>
                      <a:fillRect/>
                    </a:stretch>
                  </pic:blipFill>
                  <pic:spPr>
                    <a:xfrm>
                      <a:off x="0" y="0"/>
                      <a:ext cx="4447540" cy="1057275"/>
                    </a:xfrm>
                    <a:prstGeom prst="rect">
                      <a:avLst/>
                    </a:prstGeom>
                    <a:noFill/>
                    <a:ln w="9525">
                      <a:noFill/>
                    </a:ln>
                  </pic:spPr>
                </pic:pic>
              </a:graphicData>
            </a:graphic>
          </wp:inline>
        </w:drawing>
      </w:r>
    </w:p>
    <w:p>
      <w:pPr>
        <w:pStyle w:val="12"/>
        <w:keepNext w:val="0"/>
        <w:keepLines w:val="0"/>
        <w:widowControl/>
        <w:numPr>
          <w:ilvl w:val="0"/>
          <w:numId w:val="0"/>
        </w:numPr>
        <w:suppressLineNumbers w:val="0"/>
        <w:ind w:leftChars="0" w:right="0" w:rightChars="0"/>
        <w:rPr>
          <w:rFonts w:hint="default" w:cs="Times New Roman"/>
          <w:b/>
          <w:bCs/>
          <w:i w:val="0"/>
          <w:caps w:val="0"/>
          <w:color w:val="000000"/>
          <w:spacing w:val="0"/>
          <w:sz w:val="24"/>
          <w:szCs w:val="24"/>
          <w:u w:val="single"/>
          <w:lang w:val="en-US"/>
        </w:rPr>
      </w:pPr>
      <w:r>
        <w:rPr>
          <w:rFonts w:hint="default" w:cs="Times New Roman"/>
          <w:b/>
          <w:bCs/>
          <w:i w:val="0"/>
          <w:caps w:val="0"/>
          <w:color w:val="000000"/>
          <w:spacing w:val="0"/>
          <w:sz w:val="24"/>
          <w:szCs w:val="24"/>
          <w:u w:val="single"/>
          <w:lang w:val="en-US"/>
        </w:rPr>
        <w:t>Month:</w:t>
      </w:r>
    </w:p>
    <w:p>
      <w:pPr>
        <w:pStyle w:val="12"/>
        <w:keepNext w:val="0"/>
        <w:keepLines w:val="0"/>
        <w:widowControl/>
        <w:suppressLineNumbers w:val="0"/>
        <w:shd w:val="clear" w:fill="FFFFFF"/>
        <w:ind w:left="0" w:firstLine="0"/>
        <w:rPr>
          <w:rFonts w:hint="default" w:ascii="Times New Roman" w:hAnsi="Times New Roman" w:cs="Times New Roman"/>
          <w:i w:val="0"/>
          <w:caps w:val="0"/>
          <w:color w:val="000000"/>
          <w:spacing w:val="0"/>
          <w:sz w:val="24"/>
          <w:szCs w:val="24"/>
        </w:rPr>
      </w:pPr>
      <w:r>
        <w:rPr>
          <w:rFonts w:hint="default" w:ascii="Times New Roman" w:hAnsi="Times New Roman" w:cs="Times New Roman"/>
          <w:i w:val="0"/>
          <w:caps w:val="0"/>
          <w:color w:val="000000"/>
          <w:spacing w:val="0"/>
          <w:sz w:val="24"/>
          <w:szCs w:val="24"/>
          <w:shd w:val="clear" w:fill="FFFFFF"/>
        </w:rPr>
        <w:t>The </w:t>
      </w:r>
      <w:r>
        <w:rPr>
          <w:rStyle w:val="16"/>
          <w:rFonts w:hint="default" w:ascii="Times New Roman" w:hAnsi="Times New Roman" w:eastAsia="Consolas" w:cs="Times New Roman"/>
          <w:i w:val="0"/>
          <w:caps w:val="0"/>
          <w:color w:val="DC143C"/>
          <w:spacing w:val="0"/>
          <w:sz w:val="24"/>
          <w:szCs w:val="24"/>
          <w:bdr w:val="none" w:color="auto" w:sz="0" w:space="0"/>
          <w:shd w:val="clear" w:fill="F1F1F1"/>
        </w:rPr>
        <w:t>&lt;input type="month"&gt;</w:t>
      </w:r>
      <w:r>
        <w:rPr>
          <w:rFonts w:hint="default" w:ascii="Times New Roman" w:hAnsi="Times New Roman" w:cs="Times New Roman"/>
          <w:i w:val="0"/>
          <w:caps w:val="0"/>
          <w:color w:val="000000"/>
          <w:spacing w:val="0"/>
          <w:sz w:val="24"/>
          <w:szCs w:val="24"/>
          <w:shd w:val="clear" w:fill="FFFFFF"/>
        </w:rPr>
        <w:t> allows the user to select a month and year.</w:t>
      </w:r>
    </w:p>
    <w:p>
      <w:pPr>
        <w:pStyle w:val="12"/>
        <w:keepNext w:val="0"/>
        <w:keepLines w:val="0"/>
        <w:widowControl/>
        <w:suppressLineNumbers w:val="0"/>
        <w:shd w:val="clear" w:fill="FFFFFF"/>
        <w:ind w:left="0" w:firstLine="0"/>
        <w:rPr>
          <w:rFonts w:hint="default" w:ascii="Times New Roman" w:hAnsi="Times New Roman" w:cs="Times New Roman"/>
          <w:i w:val="0"/>
          <w:caps w:val="0"/>
          <w:color w:val="000000"/>
          <w:spacing w:val="0"/>
          <w:sz w:val="24"/>
          <w:szCs w:val="24"/>
          <w:shd w:val="clear" w:fill="FFFFFF"/>
        </w:rPr>
      </w:pPr>
      <w:r>
        <w:rPr>
          <w:rFonts w:hint="default" w:ascii="Times New Roman" w:hAnsi="Times New Roman" w:cs="Times New Roman"/>
          <w:i w:val="0"/>
          <w:caps w:val="0"/>
          <w:color w:val="000000"/>
          <w:spacing w:val="0"/>
          <w:sz w:val="24"/>
          <w:szCs w:val="24"/>
          <w:shd w:val="clear" w:fill="FFFFFF"/>
        </w:rPr>
        <w:t>Depending on browser support, a date picker can show up in the input field.</w:t>
      </w:r>
    </w:p>
    <w:p>
      <w:pPr>
        <w:pStyle w:val="12"/>
        <w:keepNext w:val="0"/>
        <w:keepLines w:val="0"/>
        <w:widowControl/>
        <w:numPr>
          <w:ilvl w:val="0"/>
          <w:numId w:val="82"/>
        </w:numPr>
        <w:suppressLineNumbers w:val="0"/>
        <w:shd w:val="clear" w:fill="FFFFFF"/>
        <w:ind w:left="420" w:leftChars="0" w:hanging="420" w:firstLineChars="0"/>
        <w:rPr>
          <w:rFonts w:hint="default" w:ascii="Times New Roman" w:hAnsi="Times New Roman" w:cs="Times New Roman"/>
          <w:i w:val="0"/>
          <w:caps w:val="0"/>
          <w:color w:val="000000"/>
          <w:spacing w:val="0"/>
          <w:sz w:val="24"/>
          <w:szCs w:val="24"/>
          <w:shd w:val="clear" w:fill="FFFFFF"/>
        </w:rPr>
      </w:pPr>
      <w:r>
        <w:rPr>
          <w:rFonts w:hint="default" w:cs="Times New Roman"/>
          <w:b/>
          <w:bCs/>
          <w:i w:val="0"/>
          <w:caps w:val="0"/>
          <w:color w:val="000000"/>
          <w:spacing w:val="0"/>
          <w:sz w:val="24"/>
          <w:szCs w:val="24"/>
          <w:shd w:val="clear" w:fill="FFFFFF"/>
          <w:lang w:val="en-US"/>
        </w:rPr>
        <w:t>Example:</w:t>
      </w:r>
    </w:p>
    <w:p>
      <w:pPr>
        <w:pStyle w:val="12"/>
        <w:keepNext w:val="0"/>
        <w:keepLines w:val="0"/>
        <w:widowControl/>
        <w:numPr>
          <w:ilvl w:val="0"/>
          <w:numId w:val="0"/>
        </w:numPr>
        <w:suppressLineNumbers w:val="0"/>
        <w:ind w:left="1260" w:leftChars="0" w:right="0" w:rightChars="0" w:firstLine="420" w:firstLineChars="0"/>
        <w:rPr>
          <w:rFonts w:hint="default" w:cs="Times New Roman"/>
          <w:b w:val="0"/>
          <w:bCs w:val="0"/>
          <w:i w:val="0"/>
          <w:caps w:val="0"/>
          <w:color w:val="000000"/>
          <w:spacing w:val="0"/>
          <w:sz w:val="22"/>
          <w:szCs w:val="22"/>
          <w:u w:val="none"/>
          <w:lang w:val="en-US"/>
        </w:rPr>
      </w:pPr>
      <w:r>
        <w:rPr>
          <w:rFonts w:hint="default" w:cs="Times New Roman"/>
          <w:b w:val="0"/>
          <w:bCs w:val="0"/>
          <w:i w:val="0"/>
          <w:caps w:val="0"/>
          <w:color w:val="000000"/>
          <w:spacing w:val="0"/>
          <w:sz w:val="22"/>
          <w:szCs w:val="22"/>
          <w:u w:val="none"/>
          <w:lang w:val="en-US"/>
        </w:rPr>
        <w:t>&lt;form action="/action_page.php"&gt;</w:t>
      </w:r>
    </w:p>
    <w:p>
      <w:pPr>
        <w:pStyle w:val="12"/>
        <w:keepNext w:val="0"/>
        <w:keepLines w:val="0"/>
        <w:widowControl/>
        <w:numPr>
          <w:ilvl w:val="0"/>
          <w:numId w:val="0"/>
        </w:numPr>
        <w:suppressLineNumbers w:val="0"/>
        <w:ind w:left="1260" w:leftChars="0" w:right="0" w:rightChars="0" w:firstLine="420" w:firstLineChars="0"/>
        <w:rPr>
          <w:rFonts w:hint="default" w:cs="Times New Roman"/>
          <w:b w:val="0"/>
          <w:bCs w:val="0"/>
          <w:i w:val="0"/>
          <w:caps w:val="0"/>
          <w:color w:val="000000"/>
          <w:spacing w:val="0"/>
          <w:sz w:val="22"/>
          <w:szCs w:val="22"/>
          <w:u w:val="none"/>
          <w:lang w:val="en-US"/>
        </w:rPr>
      </w:pPr>
      <w:r>
        <w:rPr>
          <w:rFonts w:hint="default" w:cs="Times New Roman"/>
          <w:b w:val="0"/>
          <w:bCs w:val="0"/>
          <w:i w:val="0"/>
          <w:caps w:val="0"/>
          <w:color w:val="000000"/>
          <w:spacing w:val="0"/>
          <w:sz w:val="22"/>
          <w:szCs w:val="22"/>
          <w:u w:val="none"/>
          <w:lang w:val="en-US"/>
        </w:rPr>
        <w:t xml:space="preserve">  Select a file: &lt;input type="file" name="myFile"&gt;&lt;br&gt;&lt;br&gt;</w:t>
      </w:r>
    </w:p>
    <w:p>
      <w:pPr>
        <w:pStyle w:val="12"/>
        <w:keepNext w:val="0"/>
        <w:keepLines w:val="0"/>
        <w:widowControl/>
        <w:numPr>
          <w:ilvl w:val="0"/>
          <w:numId w:val="0"/>
        </w:numPr>
        <w:suppressLineNumbers w:val="0"/>
        <w:ind w:left="1260" w:leftChars="0" w:right="0" w:rightChars="0" w:firstLine="420" w:firstLineChars="0"/>
        <w:rPr>
          <w:rFonts w:hint="default" w:cs="Times New Roman"/>
          <w:b w:val="0"/>
          <w:bCs w:val="0"/>
          <w:i w:val="0"/>
          <w:caps w:val="0"/>
          <w:color w:val="000000"/>
          <w:spacing w:val="0"/>
          <w:sz w:val="22"/>
          <w:szCs w:val="22"/>
          <w:u w:val="none"/>
          <w:lang w:val="en-US"/>
        </w:rPr>
      </w:pPr>
      <w:r>
        <w:rPr>
          <w:rFonts w:hint="default" w:cs="Times New Roman"/>
          <w:b w:val="0"/>
          <w:bCs w:val="0"/>
          <w:i w:val="0"/>
          <w:caps w:val="0"/>
          <w:color w:val="000000"/>
          <w:spacing w:val="0"/>
          <w:sz w:val="22"/>
          <w:szCs w:val="22"/>
          <w:u w:val="none"/>
          <w:lang w:val="en-US"/>
        </w:rPr>
        <w:t xml:space="preserve">  &lt;input type="submit"&gt;</w:t>
      </w:r>
    </w:p>
    <w:p>
      <w:pPr>
        <w:pStyle w:val="12"/>
        <w:keepNext w:val="0"/>
        <w:keepLines w:val="0"/>
        <w:widowControl/>
        <w:numPr>
          <w:ilvl w:val="0"/>
          <w:numId w:val="0"/>
        </w:numPr>
        <w:suppressLineNumbers w:val="0"/>
        <w:ind w:left="1260" w:leftChars="0" w:right="0" w:rightChars="0" w:firstLine="420" w:firstLineChars="0"/>
        <w:rPr>
          <w:rFonts w:hint="default" w:cs="Times New Roman"/>
          <w:b w:val="0"/>
          <w:bCs w:val="0"/>
          <w:i w:val="0"/>
          <w:caps w:val="0"/>
          <w:color w:val="000000"/>
          <w:spacing w:val="0"/>
          <w:sz w:val="22"/>
          <w:szCs w:val="22"/>
          <w:u w:val="none"/>
          <w:lang w:val="en-US"/>
        </w:rPr>
      </w:pPr>
      <w:r>
        <w:rPr>
          <w:rFonts w:hint="default" w:cs="Times New Roman"/>
          <w:b w:val="0"/>
          <w:bCs w:val="0"/>
          <w:i w:val="0"/>
          <w:caps w:val="0"/>
          <w:color w:val="000000"/>
          <w:spacing w:val="0"/>
          <w:sz w:val="22"/>
          <w:szCs w:val="22"/>
          <w:u w:val="none"/>
          <w:lang w:val="en-US"/>
        </w:rPr>
        <w:t>&lt;/form&gt;</w:t>
      </w:r>
    </w:p>
    <w:p>
      <w:pPr>
        <w:pStyle w:val="12"/>
        <w:keepNext w:val="0"/>
        <w:keepLines w:val="0"/>
        <w:widowControl/>
        <w:numPr>
          <w:ilvl w:val="0"/>
          <w:numId w:val="85"/>
        </w:numPr>
        <w:suppressLineNumbers w:val="0"/>
        <w:tabs>
          <w:tab w:val="clear" w:pos="420"/>
        </w:tabs>
        <w:ind w:left="420" w:leftChars="0" w:right="0" w:rightChars="0" w:hanging="420" w:firstLineChars="0"/>
        <w:rPr>
          <w:rFonts w:hint="default" w:cs="Times New Roman"/>
          <w:b w:val="0"/>
          <w:bCs w:val="0"/>
          <w:i w:val="0"/>
          <w:caps w:val="0"/>
          <w:color w:val="000000"/>
          <w:spacing w:val="0"/>
          <w:sz w:val="22"/>
          <w:szCs w:val="22"/>
          <w:u w:val="none"/>
          <w:lang w:val="en-US"/>
        </w:rPr>
      </w:pPr>
      <w:r>
        <w:rPr>
          <w:rFonts w:hint="default" w:cs="Times New Roman"/>
          <w:b/>
          <w:bCs/>
          <w:i w:val="0"/>
          <w:caps w:val="0"/>
          <w:color w:val="000000"/>
          <w:spacing w:val="0"/>
          <w:sz w:val="24"/>
          <w:szCs w:val="24"/>
          <w:u w:val="none"/>
          <w:lang w:val="en-US"/>
        </w:rPr>
        <w:t>OUTPUT:</w:t>
      </w:r>
    </w:p>
    <w:p>
      <w:pPr>
        <w:pStyle w:val="12"/>
        <w:keepNext w:val="0"/>
        <w:keepLines w:val="0"/>
        <w:widowControl/>
        <w:numPr>
          <w:numId w:val="0"/>
        </w:numPr>
        <w:suppressLineNumbers w:val="0"/>
        <w:ind w:leftChars="0" w:right="0" w:rightChars="0"/>
        <w:rPr>
          <w:rFonts w:hint="default" w:cs="Times New Roman"/>
          <w:b w:val="0"/>
          <w:bCs w:val="0"/>
          <w:i w:val="0"/>
          <w:caps w:val="0"/>
          <w:color w:val="000000"/>
          <w:spacing w:val="0"/>
          <w:sz w:val="22"/>
          <w:szCs w:val="22"/>
          <w:u w:val="none"/>
          <w:lang w:val="en-US"/>
        </w:rPr>
      </w:pPr>
      <w:r>
        <w:drawing>
          <wp:inline distT="0" distB="0" distL="114300" distR="114300">
            <wp:extent cx="4142740" cy="885825"/>
            <wp:effectExtent l="0" t="0" r="10160" b="9525"/>
            <wp:docPr id="2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pic:cNvPicPr>
                  </pic:nvPicPr>
                  <pic:blipFill>
                    <a:blip r:embed="rId23"/>
                    <a:stretch>
                      <a:fillRect/>
                    </a:stretch>
                  </pic:blipFill>
                  <pic:spPr>
                    <a:xfrm>
                      <a:off x="0" y="0"/>
                      <a:ext cx="4142740" cy="885825"/>
                    </a:xfrm>
                    <a:prstGeom prst="rect">
                      <a:avLst/>
                    </a:prstGeom>
                    <a:noFill/>
                    <a:ln w="9525">
                      <a:noFill/>
                    </a:ln>
                  </pic:spPr>
                </pic:pic>
              </a:graphicData>
            </a:graphic>
          </wp:inline>
        </w:drawing>
      </w:r>
    </w:p>
    <w:p>
      <w:pPr>
        <w:pStyle w:val="12"/>
        <w:keepNext w:val="0"/>
        <w:keepLines w:val="0"/>
        <w:widowControl/>
        <w:numPr>
          <w:ilvl w:val="0"/>
          <w:numId w:val="0"/>
        </w:numPr>
        <w:suppressLineNumbers w:val="0"/>
        <w:ind w:leftChars="0" w:right="0" w:rightChars="0"/>
        <w:rPr>
          <w:rFonts w:hint="default" w:cs="Times New Roman"/>
          <w:b/>
          <w:bCs/>
          <w:i w:val="0"/>
          <w:caps w:val="0"/>
          <w:color w:val="000000"/>
          <w:spacing w:val="0"/>
          <w:sz w:val="24"/>
          <w:szCs w:val="24"/>
          <w:u w:val="single"/>
          <w:lang w:val="en-US"/>
        </w:rPr>
      </w:pPr>
      <w:r>
        <w:rPr>
          <w:rFonts w:hint="default" w:cs="Times New Roman"/>
          <w:b/>
          <w:bCs/>
          <w:i w:val="0"/>
          <w:caps w:val="0"/>
          <w:color w:val="000000"/>
          <w:spacing w:val="0"/>
          <w:sz w:val="24"/>
          <w:szCs w:val="24"/>
          <w:u w:val="single"/>
          <w:lang w:val="en-US"/>
        </w:rPr>
        <w:t>Number:</w:t>
      </w:r>
    </w:p>
    <w:p>
      <w:pPr>
        <w:pStyle w:val="12"/>
        <w:keepNext w:val="0"/>
        <w:keepLines w:val="0"/>
        <w:widowControl/>
        <w:suppressLineNumbers w:val="0"/>
        <w:shd w:val="clear" w:fill="FFFFFF"/>
        <w:ind w:left="0" w:firstLine="0"/>
        <w:rPr>
          <w:rFonts w:hint="default" w:ascii="Times New Roman" w:hAnsi="Times New Roman" w:cs="Times New Roman"/>
          <w:i w:val="0"/>
          <w:caps w:val="0"/>
          <w:color w:val="000000"/>
          <w:spacing w:val="0"/>
          <w:sz w:val="24"/>
          <w:szCs w:val="24"/>
        </w:rPr>
      </w:pPr>
      <w:r>
        <w:rPr>
          <w:rFonts w:hint="default" w:ascii="Times New Roman" w:hAnsi="Times New Roman" w:cs="Times New Roman"/>
          <w:i w:val="0"/>
          <w:caps w:val="0"/>
          <w:color w:val="000000"/>
          <w:spacing w:val="0"/>
          <w:sz w:val="24"/>
          <w:szCs w:val="24"/>
          <w:shd w:val="clear" w:fill="FFFFFF"/>
        </w:rPr>
        <w:t>The </w:t>
      </w:r>
      <w:r>
        <w:rPr>
          <w:rStyle w:val="16"/>
          <w:rFonts w:hint="default" w:ascii="Times New Roman" w:hAnsi="Times New Roman" w:eastAsia="Consolas" w:cs="Times New Roman"/>
          <w:i w:val="0"/>
          <w:caps w:val="0"/>
          <w:color w:val="DC143C"/>
          <w:spacing w:val="0"/>
          <w:sz w:val="24"/>
          <w:szCs w:val="24"/>
          <w:bdr w:val="none" w:color="auto" w:sz="0" w:space="0"/>
          <w:shd w:val="clear" w:fill="F1F1F1"/>
        </w:rPr>
        <w:t>&lt;input type="number"&gt;</w:t>
      </w:r>
      <w:r>
        <w:rPr>
          <w:rFonts w:hint="default" w:ascii="Times New Roman" w:hAnsi="Times New Roman" w:cs="Times New Roman"/>
          <w:i w:val="0"/>
          <w:caps w:val="0"/>
          <w:color w:val="000000"/>
          <w:spacing w:val="0"/>
          <w:sz w:val="24"/>
          <w:szCs w:val="24"/>
          <w:shd w:val="clear" w:fill="FFFFFF"/>
        </w:rPr>
        <w:t> defines a </w:t>
      </w:r>
      <w:r>
        <w:rPr>
          <w:rStyle w:val="18"/>
          <w:rFonts w:hint="default" w:ascii="Times New Roman" w:hAnsi="Times New Roman" w:cs="Times New Roman"/>
          <w:i w:val="0"/>
          <w:caps w:val="0"/>
          <w:color w:val="000000"/>
          <w:spacing w:val="0"/>
          <w:sz w:val="24"/>
          <w:szCs w:val="24"/>
          <w:shd w:val="clear" w:fill="FFFFFF"/>
        </w:rPr>
        <w:t>numeric</w:t>
      </w:r>
      <w:r>
        <w:rPr>
          <w:rFonts w:hint="default" w:ascii="Times New Roman" w:hAnsi="Times New Roman" w:cs="Times New Roman"/>
          <w:i w:val="0"/>
          <w:caps w:val="0"/>
          <w:color w:val="000000"/>
          <w:spacing w:val="0"/>
          <w:sz w:val="24"/>
          <w:szCs w:val="24"/>
          <w:shd w:val="clear" w:fill="FFFFFF"/>
        </w:rPr>
        <w:t> input field.</w:t>
      </w:r>
    </w:p>
    <w:p>
      <w:pPr>
        <w:pStyle w:val="12"/>
        <w:keepNext w:val="0"/>
        <w:keepLines w:val="0"/>
        <w:widowControl/>
        <w:suppressLineNumbers w:val="0"/>
        <w:shd w:val="clear" w:fill="FFFFFF"/>
        <w:ind w:left="0" w:firstLine="0"/>
        <w:rPr>
          <w:rFonts w:hint="default" w:ascii="Times New Roman" w:hAnsi="Times New Roman" w:cs="Times New Roman"/>
          <w:i w:val="0"/>
          <w:caps w:val="0"/>
          <w:color w:val="000000"/>
          <w:spacing w:val="0"/>
          <w:sz w:val="24"/>
          <w:szCs w:val="24"/>
        </w:rPr>
      </w:pPr>
      <w:r>
        <w:rPr>
          <w:rFonts w:hint="default" w:ascii="Times New Roman" w:hAnsi="Times New Roman" w:cs="Times New Roman"/>
          <w:i w:val="0"/>
          <w:caps w:val="0"/>
          <w:color w:val="000000"/>
          <w:spacing w:val="0"/>
          <w:sz w:val="24"/>
          <w:szCs w:val="24"/>
          <w:shd w:val="clear" w:fill="FFFFFF"/>
        </w:rPr>
        <w:t>You can also set restrictions on what numbers are accepted.</w:t>
      </w:r>
    </w:p>
    <w:p>
      <w:pPr>
        <w:pStyle w:val="12"/>
        <w:keepNext w:val="0"/>
        <w:keepLines w:val="0"/>
        <w:widowControl/>
        <w:suppressLineNumbers w:val="0"/>
        <w:shd w:val="clear" w:fill="FFFFFF"/>
        <w:ind w:left="0" w:firstLine="0"/>
        <w:rPr>
          <w:rFonts w:hint="default" w:ascii="Times New Roman" w:hAnsi="Times New Roman" w:cs="Times New Roman"/>
          <w:i w:val="0"/>
          <w:caps w:val="0"/>
          <w:color w:val="000000"/>
          <w:spacing w:val="0"/>
          <w:sz w:val="24"/>
          <w:szCs w:val="24"/>
        </w:rPr>
      </w:pPr>
      <w:r>
        <w:rPr>
          <w:rFonts w:hint="default" w:ascii="Times New Roman" w:hAnsi="Times New Roman" w:cs="Times New Roman"/>
          <w:i w:val="0"/>
          <w:caps w:val="0"/>
          <w:color w:val="000000"/>
          <w:spacing w:val="0"/>
          <w:sz w:val="24"/>
          <w:szCs w:val="24"/>
          <w:shd w:val="clear" w:fill="FFFFFF"/>
        </w:rPr>
        <w:t>The following example displays a numeric input field, where you can enter a value from 1 to 5</w:t>
      </w:r>
    </w:p>
    <w:p>
      <w:pPr>
        <w:pStyle w:val="12"/>
        <w:keepNext w:val="0"/>
        <w:keepLines w:val="0"/>
        <w:widowControl/>
        <w:numPr>
          <w:ilvl w:val="0"/>
          <w:numId w:val="82"/>
        </w:numPr>
        <w:suppressLineNumbers w:val="0"/>
        <w:ind w:left="420" w:leftChars="0" w:right="0" w:rightChars="0" w:hanging="420" w:firstLineChars="0"/>
        <w:rPr>
          <w:rFonts w:hint="default" w:cs="Times New Roman"/>
          <w:b/>
          <w:bCs/>
          <w:i w:val="0"/>
          <w:caps w:val="0"/>
          <w:color w:val="000000"/>
          <w:spacing w:val="0"/>
          <w:sz w:val="24"/>
          <w:szCs w:val="24"/>
          <w:u w:val="none"/>
          <w:lang w:val="en-US"/>
        </w:rPr>
      </w:pPr>
      <w:r>
        <w:rPr>
          <w:rFonts w:hint="default" w:cs="Times New Roman"/>
          <w:b/>
          <w:bCs/>
          <w:i w:val="0"/>
          <w:caps w:val="0"/>
          <w:color w:val="000000"/>
          <w:spacing w:val="0"/>
          <w:sz w:val="24"/>
          <w:szCs w:val="24"/>
          <w:u w:val="none"/>
          <w:lang w:val="en-US"/>
        </w:rPr>
        <w:t>Example:</w:t>
      </w:r>
    </w:p>
    <w:p>
      <w:pPr>
        <w:pStyle w:val="12"/>
        <w:keepNext w:val="0"/>
        <w:keepLines w:val="0"/>
        <w:widowControl/>
        <w:numPr>
          <w:ilvl w:val="0"/>
          <w:numId w:val="0"/>
        </w:numPr>
        <w:suppressLineNumbers w:val="0"/>
        <w:ind w:left="840" w:leftChars="0" w:right="0" w:rightChars="0" w:firstLine="420" w:firstLineChars="0"/>
        <w:rPr>
          <w:rFonts w:hint="default" w:ascii="Times New Roman" w:hAnsi="Times New Roman" w:cs="Times New Roman"/>
          <w:b w:val="0"/>
          <w:bCs w:val="0"/>
          <w:i w:val="0"/>
          <w:caps w:val="0"/>
          <w:color w:val="000000"/>
          <w:spacing w:val="0"/>
          <w:sz w:val="22"/>
          <w:szCs w:val="22"/>
          <w:u w:val="none"/>
          <w:lang w:val="en-US"/>
        </w:rPr>
      </w:pPr>
      <w:r>
        <w:rPr>
          <w:rFonts w:hint="default" w:ascii="Times New Roman" w:hAnsi="Times New Roman" w:cs="Times New Roman"/>
          <w:b w:val="0"/>
          <w:bCs w:val="0"/>
          <w:i w:val="0"/>
          <w:caps w:val="0"/>
          <w:color w:val="000000"/>
          <w:spacing w:val="0"/>
          <w:sz w:val="22"/>
          <w:szCs w:val="22"/>
          <w:u w:val="none"/>
          <w:lang w:val="en-US"/>
        </w:rPr>
        <w:t>&lt;form action="/action_page.php"&gt;</w:t>
      </w:r>
    </w:p>
    <w:p>
      <w:pPr>
        <w:pStyle w:val="12"/>
        <w:keepNext w:val="0"/>
        <w:keepLines w:val="0"/>
        <w:widowControl/>
        <w:numPr>
          <w:ilvl w:val="0"/>
          <w:numId w:val="0"/>
        </w:numPr>
        <w:suppressLineNumbers w:val="0"/>
        <w:ind w:left="840" w:leftChars="0" w:right="0" w:rightChars="0" w:firstLine="420" w:firstLineChars="0"/>
        <w:rPr>
          <w:rFonts w:hint="default" w:ascii="Times New Roman" w:hAnsi="Times New Roman" w:cs="Times New Roman"/>
          <w:b w:val="0"/>
          <w:bCs w:val="0"/>
          <w:i w:val="0"/>
          <w:caps w:val="0"/>
          <w:color w:val="000000"/>
          <w:spacing w:val="0"/>
          <w:sz w:val="22"/>
          <w:szCs w:val="22"/>
          <w:u w:val="none"/>
          <w:lang w:val="en-US"/>
        </w:rPr>
      </w:pPr>
      <w:r>
        <w:rPr>
          <w:rFonts w:hint="default" w:ascii="Times New Roman" w:hAnsi="Times New Roman" w:cs="Times New Roman"/>
          <w:b w:val="0"/>
          <w:bCs w:val="0"/>
          <w:i w:val="0"/>
          <w:caps w:val="0"/>
          <w:color w:val="000000"/>
          <w:spacing w:val="0"/>
          <w:sz w:val="22"/>
          <w:szCs w:val="22"/>
          <w:u w:val="none"/>
          <w:lang w:val="en-US"/>
        </w:rPr>
        <w:t xml:space="preserve">  Quantity (between 1 and 5):</w:t>
      </w:r>
    </w:p>
    <w:p>
      <w:pPr>
        <w:pStyle w:val="12"/>
        <w:keepNext w:val="0"/>
        <w:keepLines w:val="0"/>
        <w:widowControl/>
        <w:numPr>
          <w:ilvl w:val="0"/>
          <w:numId w:val="0"/>
        </w:numPr>
        <w:suppressLineNumbers w:val="0"/>
        <w:ind w:left="840" w:leftChars="0" w:right="0" w:rightChars="0" w:firstLine="420" w:firstLineChars="0"/>
        <w:rPr>
          <w:rFonts w:hint="default" w:ascii="Times New Roman" w:hAnsi="Times New Roman" w:cs="Times New Roman"/>
          <w:b w:val="0"/>
          <w:bCs w:val="0"/>
          <w:i w:val="0"/>
          <w:caps w:val="0"/>
          <w:color w:val="000000"/>
          <w:spacing w:val="0"/>
          <w:sz w:val="22"/>
          <w:szCs w:val="22"/>
          <w:u w:val="none"/>
          <w:lang w:val="en-US"/>
        </w:rPr>
      </w:pPr>
      <w:r>
        <w:rPr>
          <w:rFonts w:hint="default" w:ascii="Times New Roman" w:hAnsi="Times New Roman" w:cs="Times New Roman"/>
          <w:b w:val="0"/>
          <w:bCs w:val="0"/>
          <w:i w:val="0"/>
          <w:caps w:val="0"/>
          <w:color w:val="000000"/>
          <w:spacing w:val="0"/>
          <w:sz w:val="22"/>
          <w:szCs w:val="22"/>
          <w:u w:val="none"/>
          <w:lang w:val="en-US"/>
        </w:rPr>
        <w:t xml:space="preserve">  &lt;input type="number" name="quantity" min="1" max="5"&gt;</w:t>
      </w:r>
    </w:p>
    <w:p>
      <w:pPr>
        <w:pStyle w:val="12"/>
        <w:keepNext w:val="0"/>
        <w:keepLines w:val="0"/>
        <w:widowControl/>
        <w:numPr>
          <w:ilvl w:val="0"/>
          <w:numId w:val="0"/>
        </w:numPr>
        <w:suppressLineNumbers w:val="0"/>
        <w:ind w:left="840" w:leftChars="0" w:right="0" w:rightChars="0" w:firstLine="420" w:firstLineChars="0"/>
        <w:rPr>
          <w:rFonts w:hint="default" w:ascii="Times New Roman" w:hAnsi="Times New Roman" w:cs="Times New Roman"/>
          <w:b w:val="0"/>
          <w:bCs w:val="0"/>
          <w:i w:val="0"/>
          <w:caps w:val="0"/>
          <w:color w:val="000000"/>
          <w:spacing w:val="0"/>
          <w:sz w:val="22"/>
          <w:szCs w:val="22"/>
          <w:u w:val="none"/>
          <w:lang w:val="en-US"/>
        </w:rPr>
      </w:pPr>
      <w:r>
        <w:rPr>
          <w:rFonts w:hint="default" w:ascii="Times New Roman" w:hAnsi="Times New Roman" w:cs="Times New Roman"/>
          <w:b w:val="0"/>
          <w:bCs w:val="0"/>
          <w:i w:val="0"/>
          <w:caps w:val="0"/>
          <w:color w:val="000000"/>
          <w:spacing w:val="0"/>
          <w:sz w:val="22"/>
          <w:szCs w:val="22"/>
          <w:u w:val="none"/>
          <w:lang w:val="en-US"/>
        </w:rPr>
        <w:t xml:space="preserve">  &lt;input type="submit"&gt;</w:t>
      </w:r>
    </w:p>
    <w:p>
      <w:pPr>
        <w:pStyle w:val="12"/>
        <w:keepNext w:val="0"/>
        <w:keepLines w:val="0"/>
        <w:widowControl/>
        <w:numPr>
          <w:ilvl w:val="0"/>
          <w:numId w:val="0"/>
        </w:numPr>
        <w:suppressLineNumbers w:val="0"/>
        <w:ind w:left="840" w:leftChars="0" w:right="0" w:rightChars="0" w:firstLine="420" w:firstLineChars="0"/>
        <w:rPr>
          <w:rFonts w:hint="default" w:ascii="Times New Roman" w:hAnsi="Times New Roman" w:cs="Times New Roman"/>
          <w:b w:val="0"/>
          <w:bCs w:val="0"/>
          <w:i w:val="0"/>
          <w:caps w:val="0"/>
          <w:color w:val="000000"/>
          <w:spacing w:val="0"/>
          <w:sz w:val="22"/>
          <w:szCs w:val="22"/>
          <w:u w:val="none"/>
          <w:lang w:val="en-US"/>
        </w:rPr>
      </w:pPr>
      <w:r>
        <w:rPr>
          <w:rFonts w:hint="default" w:ascii="Times New Roman" w:hAnsi="Times New Roman" w:cs="Times New Roman"/>
          <w:b w:val="0"/>
          <w:bCs w:val="0"/>
          <w:i w:val="0"/>
          <w:caps w:val="0"/>
          <w:color w:val="000000"/>
          <w:spacing w:val="0"/>
          <w:sz w:val="22"/>
          <w:szCs w:val="22"/>
          <w:u w:val="none"/>
          <w:lang w:val="en-US"/>
        </w:rPr>
        <w:t>&lt;/form&gt;</w:t>
      </w:r>
    </w:p>
    <w:p>
      <w:pPr>
        <w:pStyle w:val="12"/>
        <w:keepNext w:val="0"/>
        <w:keepLines w:val="0"/>
        <w:widowControl/>
        <w:numPr>
          <w:ilvl w:val="0"/>
          <w:numId w:val="86"/>
        </w:numPr>
        <w:suppressLineNumbers w:val="0"/>
        <w:ind w:left="420" w:leftChars="0" w:right="0" w:rightChars="0" w:hanging="420" w:firstLineChars="0"/>
        <w:rPr>
          <w:rFonts w:hint="default" w:ascii="Times New Roman" w:hAnsi="Times New Roman" w:cs="Times New Roman"/>
          <w:b w:val="0"/>
          <w:bCs w:val="0"/>
          <w:i w:val="0"/>
          <w:caps w:val="0"/>
          <w:color w:val="000000"/>
          <w:spacing w:val="0"/>
          <w:sz w:val="22"/>
          <w:szCs w:val="22"/>
          <w:u w:val="none"/>
          <w:lang w:val="en-US"/>
        </w:rPr>
      </w:pPr>
      <w:r>
        <w:rPr>
          <w:rFonts w:hint="default" w:cs="Times New Roman"/>
          <w:b/>
          <w:bCs/>
          <w:i w:val="0"/>
          <w:caps w:val="0"/>
          <w:color w:val="000000"/>
          <w:spacing w:val="0"/>
          <w:sz w:val="24"/>
          <w:szCs w:val="24"/>
          <w:u w:val="none"/>
          <w:lang w:val="en-US"/>
        </w:rPr>
        <w:t>OUTPUT:</w:t>
      </w:r>
    </w:p>
    <w:p>
      <w:pPr>
        <w:pStyle w:val="12"/>
        <w:keepNext w:val="0"/>
        <w:keepLines w:val="0"/>
        <w:widowControl/>
        <w:numPr>
          <w:numId w:val="0"/>
        </w:numPr>
        <w:suppressLineNumbers w:val="0"/>
        <w:ind w:leftChars="0" w:right="0" w:rightChars="0"/>
        <w:rPr>
          <w:rFonts w:hint="default" w:ascii="Times New Roman" w:hAnsi="Times New Roman" w:cs="Times New Roman"/>
          <w:b w:val="0"/>
          <w:bCs w:val="0"/>
          <w:i w:val="0"/>
          <w:caps w:val="0"/>
          <w:color w:val="000000"/>
          <w:spacing w:val="0"/>
          <w:sz w:val="22"/>
          <w:szCs w:val="22"/>
          <w:u w:val="none"/>
          <w:lang w:val="en-US"/>
        </w:rPr>
      </w:pPr>
      <w:r>
        <w:drawing>
          <wp:inline distT="0" distB="0" distL="114300" distR="114300">
            <wp:extent cx="5247640" cy="647700"/>
            <wp:effectExtent l="0" t="0" r="10160" b="0"/>
            <wp:docPr id="2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pic:cNvPicPr>
                  </pic:nvPicPr>
                  <pic:blipFill>
                    <a:blip r:embed="rId24"/>
                    <a:stretch>
                      <a:fillRect/>
                    </a:stretch>
                  </pic:blipFill>
                  <pic:spPr>
                    <a:xfrm>
                      <a:off x="0" y="0"/>
                      <a:ext cx="5247640" cy="647700"/>
                    </a:xfrm>
                    <a:prstGeom prst="rect">
                      <a:avLst/>
                    </a:prstGeom>
                    <a:noFill/>
                    <a:ln w="9525">
                      <a:noFill/>
                    </a:ln>
                  </pic:spPr>
                </pic:pic>
              </a:graphicData>
            </a:graphic>
          </wp:inline>
        </w:drawing>
      </w:r>
      <w:bookmarkStart w:id="0" w:name="_GoBack"/>
      <w:bookmarkEnd w:id="0"/>
    </w:p>
    <w:p>
      <w:pPr>
        <w:numPr>
          <w:ilvl w:val="0"/>
          <w:numId w:val="0"/>
        </w:numPr>
        <w:ind w:left="420" w:leftChars="0" w:firstLine="420" w:firstLineChars="0"/>
        <w:rPr>
          <w:rFonts w:hint="default" w:ascii="Times New Roman" w:hAnsi="Times New Roman" w:cs="Times New Roman"/>
          <w:b w:val="0"/>
          <w:bCs w:val="0"/>
          <w:sz w:val="24"/>
          <w:szCs w:val="24"/>
          <w:lang w:val="en-US"/>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10002FF" w:usb1="4000ACFF" w:usb2="00000009" w:usb3="00000000" w:csb0="2000019F" w:csb1="0000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10002FF" w:usb1="4000FCFF" w:usb2="00000009" w:usb3="00000000" w:csb0="6000019F" w:csb1="DFD70000"/>
  </w:font>
  <w:font w:name="Verdana">
    <w:panose1 w:val="020B0604030504040204"/>
    <w:charset w:val="00"/>
    <w:family w:val="auto"/>
    <w:pitch w:val="default"/>
    <w:sig w:usb0="A10006FF" w:usb1="4000205B" w:usb2="00000010" w:usb3="00000000" w:csb0="2000019F" w:csb1="00000000"/>
  </w:font>
  <w:font w:name="courie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b/>
        <w:bCs/>
        <w:sz w:val="40"/>
        <w:szCs w:val="40"/>
        <w:lang w:val="en-US"/>
      </w:rPr>
    </w:pPr>
    <w:r>
      <w:rPr>
        <w:b/>
        <w:bCs/>
        <w:sz w:val="40"/>
        <w:szCs w:val="40"/>
        <w:lang w:val="en-US"/>
      </w:rPr>
      <w:tab/>
    </w:r>
    <w:r>
      <w:rPr>
        <w:b/>
        <w:bCs/>
        <w:sz w:val="40"/>
        <w:szCs w:val="40"/>
        <w:lang w:val="en-US"/>
      </w:rPr>
      <w:t>HTML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EC983B"/>
    <w:multiLevelType w:val="singleLevel"/>
    <w:tmpl w:val="83EC983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877B3365"/>
    <w:multiLevelType w:val="singleLevel"/>
    <w:tmpl w:val="877B336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88B91DD2"/>
    <w:multiLevelType w:val="singleLevel"/>
    <w:tmpl w:val="88B91DD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937020C9"/>
    <w:multiLevelType w:val="singleLevel"/>
    <w:tmpl w:val="937020C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93D724EC"/>
    <w:multiLevelType w:val="multilevel"/>
    <w:tmpl w:val="93D724E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98B5E40F"/>
    <w:multiLevelType w:val="singleLevel"/>
    <w:tmpl w:val="98B5E40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9B3399E6"/>
    <w:multiLevelType w:val="singleLevel"/>
    <w:tmpl w:val="9B3399E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9E9C3C14"/>
    <w:multiLevelType w:val="singleLevel"/>
    <w:tmpl w:val="9E9C3C1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A22EF5C5"/>
    <w:multiLevelType w:val="singleLevel"/>
    <w:tmpl w:val="A22EF5C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A4009AE0"/>
    <w:multiLevelType w:val="singleLevel"/>
    <w:tmpl w:val="A4009AE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A40D67EE"/>
    <w:multiLevelType w:val="singleLevel"/>
    <w:tmpl w:val="A40D67E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AA3F13DE"/>
    <w:multiLevelType w:val="singleLevel"/>
    <w:tmpl w:val="AA3F13D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AAE54969"/>
    <w:multiLevelType w:val="singleLevel"/>
    <w:tmpl w:val="AAE5496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AFD9E1B3"/>
    <w:multiLevelType w:val="singleLevel"/>
    <w:tmpl w:val="AFD9E1B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B20BA928"/>
    <w:multiLevelType w:val="singleLevel"/>
    <w:tmpl w:val="B20BA92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B2D7CD1F"/>
    <w:multiLevelType w:val="singleLevel"/>
    <w:tmpl w:val="B2D7CD1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B3D46726"/>
    <w:multiLevelType w:val="singleLevel"/>
    <w:tmpl w:val="B3D4672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B444AB8E"/>
    <w:multiLevelType w:val="singleLevel"/>
    <w:tmpl w:val="B444AB8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B54BD2EB"/>
    <w:multiLevelType w:val="singleLevel"/>
    <w:tmpl w:val="B54BD2E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9">
    <w:nsid w:val="B6B81EA4"/>
    <w:multiLevelType w:val="singleLevel"/>
    <w:tmpl w:val="B6B81EA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0">
    <w:nsid w:val="B7DF2ABC"/>
    <w:multiLevelType w:val="singleLevel"/>
    <w:tmpl w:val="B7DF2AB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1">
    <w:nsid w:val="B8DA9CA1"/>
    <w:multiLevelType w:val="singleLevel"/>
    <w:tmpl w:val="B8DA9CA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2">
    <w:nsid w:val="C2069B57"/>
    <w:multiLevelType w:val="multilevel"/>
    <w:tmpl w:val="C2069B5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C38E5380"/>
    <w:multiLevelType w:val="multilevel"/>
    <w:tmpl w:val="C38E538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C3B2385B"/>
    <w:multiLevelType w:val="singleLevel"/>
    <w:tmpl w:val="C3B2385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5">
    <w:nsid w:val="C5D6822D"/>
    <w:multiLevelType w:val="singleLevel"/>
    <w:tmpl w:val="C5D6822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6">
    <w:nsid w:val="C6A7D340"/>
    <w:multiLevelType w:val="singleLevel"/>
    <w:tmpl w:val="C6A7D34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7">
    <w:nsid w:val="C95D2484"/>
    <w:multiLevelType w:val="singleLevel"/>
    <w:tmpl w:val="C95D248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8">
    <w:nsid w:val="CA1646BF"/>
    <w:multiLevelType w:val="singleLevel"/>
    <w:tmpl w:val="CA1646B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9">
    <w:nsid w:val="CA89E504"/>
    <w:multiLevelType w:val="singleLevel"/>
    <w:tmpl w:val="CA89E50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0">
    <w:nsid w:val="CB5D7807"/>
    <w:multiLevelType w:val="singleLevel"/>
    <w:tmpl w:val="CB5D780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1">
    <w:nsid w:val="CBE3D70B"/>
    <w:multiLevelType w:val="singleLevel"/>
    <w:tmpl w:val="CBE3D70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2">
    <w:nsid w:val="CD93CCAA"/>
    <w:multiLevelType w:val="singleLevel"/>
    <w:tmpl w:val="CD93CCA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3">
    <w:nsid w:val="D0E46347"/>
    <w:multiLevelType w:val="singleLevel"/>
    <w:tmpl w:val="D0E4634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4">
    <w:nsid w:val="E4600112"/>
    <w:multiLevelType w:val="singleLevel"/>
    <w:tmpl w:val="E460011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5">
    <w:nsid w:val="E665F1DA"/>
    <w:multiLevelType w:val="singleLevel"/>
    <w:tmpl w:val="E665F1D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6">
    <w:nsid w:val="E7C3124D"/>
    <w:multiLevelType w:val="singleLevel"/>
    <w:tmpl w:val="E7C3124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7">
    <w:nsid w:val="E9CC62B0"/>
    <w:multiLevelType w:val="singleLevel"/>
    <w:tmpl w:val="E9CC62B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8">
    <w:nsid w:val="EAECBE32"/>
    <w:multiLevelType w:val="singleLevel"/>
    <w:tmpl w:val="EAECBE3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9">
    <w:nsid w:val="F15EC8CA"/>
    <w:multiLevelType w:val="singleLevel"/>
    <w:tmpl w:val="F15EC8C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0">
    <w:nsid w:val="F5AC1C7B"/>
    <w:multiLevelType w:val="singleLevel"/>
    <w:tmpl w:val="F5AC1C7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1">
    <w:nsid w:val="F63BAD59"/>
    <w:multiLevelType w:val="singleLevel"/>
    <w:tmpl w:val="F63BAD5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2">
    <w:nsid w:val="FFFFBB7B"/>
    <w:multiLevelType w:val="singleLevel"/>
    <w:tmpl w:val="FFFFBB7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3">
    <w:nsid w:val="0685C391"/>
    <w:multiLevelType w:val="singleLevel"/>
    <w:tmpl w:val="0685C39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4">
    <w:nsid w:val="08885D19"/>
    <w:multiLevelType w:val="singleLevel"/>
    <w:tmpl w:val="08885D1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5">
    <w:nsid w:val="0C8CFC9A"/>
    <w:multiLevelType w:val="singleLevel"/>
    <w:tmpl w:val="0C8CFC9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6">
    <w:nsid w:val="16D2A4D4"/>
    <w:multiLevelType w:val="singleLevel"/>
    <w:tmpl w:val="16D2A4D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7">
    <w:nsid w:val="1ED897F9"/>
    <w:multiLevelType w:val="singleLevel"/>
    <w:tmpl w:val="1ED897F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8">
    <w:nsid w:val="24757190"/>
    <w:multiLevelType w:val="singleLevel"/>
    <w:tmpl w:val="2475719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9">
    <w:nsid w:val="24CA45D1"/>
    <w:multiLevelType w:val="singleLevel"/>
    <w:tmpl w:val="24CA45D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0">
    <w:nsid w:val="26097405"/>
    <w:multiLevelType w:val="multilevel"/>
    <w:tmpl w:val="2609740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1">
    <w:nsid w:val="28F0E5C8"/>
    <w:multiLevelType w:val="singleLevel"/>
    <w:tmpl w:val="28F0E5C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2">
    <w:nsid w:val="2B0A971D"/>
    <w:multiLevelType w:val="singleLevel"/>
    <w:tmpl w:val="2B0A971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3">
    <w:nsid w:val="2C190D5D"/>
    <w:multiLevelType w:val="singleLevel"/>
    <w:tmpl w:val="2C190D5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4">
    <w:nsid w:val="2C81FA2A"/>
    <w:multiLevelType w:val="singleLevel"/>
    <w:tmpl w:val="2C81FA2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5">
    <w:nsid w:val="2D2FCC7A"/>
    <w:multiLevelType w:val="singleLevel"/>
    <w:tmpl w:val="2D2FCC7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6">
    <w:nsid w:val="2E45280A"/>
    <w:multiLevelType w:val="singleLevel"/>
    <w:tmpl w:val="2E45280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7">
    <w:nsid w:val="2F607289"/>
    <w:multiLevelType w:val="singleLevel"/>
    <w:tmpl w:val="2F60728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8">
    <w:nsid w:val="3208BCB2"/>
    <w:multiLevelType w:val="singleLevel"/>
    <w:tmpl w:val="3208BCB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9">
    <w:nsid w:val="3587964B"/>
    <w:multiLevelType w:val="singleLevel"/>
    <w:tmpl w:val="3587964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0">
    <w:nsid w:val="361A99B9"/>
    <w:multiLevelType w:val="singleLevel"/>
    <w:tmpl w:val="361A99B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1">
    <w:nsid w:val="3DA082F1"/>
    <w:multiLevelType w:val="singleLevel"/>
    <w:tmpl w:val="3DA082F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2">
    <w:nsid w:val="4130575C"/>
    <w:multiLevelType w:val="multilevel"/>
    <w:tmpl w:val="4130575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3">
    <w:nsid w:val="466DECC8"/>
    <w:multiLevelType w:val="singleLevel"/>
    <w:tmpl w:val="466DECC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4">
    <w:nsid w:val="482318B2"/>
    <w:multiLevelType w:val="multilevel"/>
    <w:tmpl w:val="482318B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5">
    <w:nsid w:val="4C0552CA"/>
    <w:multiLevelType w:val="singleLevel"/>
    <w:tmpl w:val="4C0552C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6">
    <w:nsid w:val="4C548E82"/>
    <w:multiLevelType w:val="multilevel"/>
    <w:tmpl w:val="4C548E8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7">
    <w:nsid w:val="50E54DEB"/>
    <w:multiLevelType w:val="singleLevel"/>
    <w:tmpl w:val="50E54DE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8">
    <w:nsid w:val="561A4BC7"/>
    <w:multiLevelType w:val="singleLevel"/>
    <w:tmpl w:val="561A4BC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9">
    <w:nsid w:val="56B2594C"/>
    <w:multiLevelType w:val="singleLevel"/>
    <w:tmpl w:val="56B2594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0">
    <w:nsid w:val="5DBEE13D"/>
    <w:multiLevelType w:val="singleLevel"/>
    <w:tmpl w:val="5DBEE13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1">
    <w:nsid w:val="5EEFA8A6"/>
    <w:multiLevelType w:val="singleLevel"/>
    <w:tmpl w:val="5EEFA8A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2">
    <w:nsid w:val="612BC249"/>
    <w:multiLevelType w:val="singleLevel"/>
    <w:tmpl w:val="612BC24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3">
    <w:nsid w:val="64F694DD"/>
    <w:multiLevelType w:val="multilevel"/>
    <w:tmpl w:val="64F694D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4">
    <w:nsid w:val="6A214437"/>
    <w:multiLevelType w:val="singleLevel"/>
    <w:tmpl w:val="6A21443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5">
    <w:nsid w:val="6B972C0D"/>
    <w:multiLevelType w:val="singleLevel"/>
    <w:tmpl w:val="6B972C0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6">
    <w:nsid w:val="6C88C35F"/>
    <w:multiLevelType w:val="singleLevel"/>
    <w:tmpl w:val="6C88C35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7">
    <w:nsid w:val="73082061"/>
    <w:multiLevelType w:val="singleLevel"/>
    <w:tmpl w:val="7308206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8">
    <w:nsid w:val="7432638D"/>
    <w:multiLevelType w:val="singleLevel"/>
    <w:tmpl w:val="7432638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9">
    <w:nsid w:val="768B9DA2"/>
    <w:multiLevelType w:val="singleLevel"/>
    <w:tmpl w:val="768B9DA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0">
    <w:nsid w:val="7901E432"/>
    <w:multiLevelType w:val="singleLevel"/>
    <w:tmpl w:val="7901E43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1">
    <w:nsid w:val="7BE0DB1B"/>
    <w:multiLevelType w:val="singleLevel"/>
    <w:tmpl w:val="7BE0DB1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2">
    <w:nsid w:val="7D3EB9DD"/>
    <w:multiLevelType w:val="singleLevel"/>
    <w:tmpl w:val="7D3EB9D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3">
    <w:nsid w:val="7E94B336"/>
    <w:multiLevelType w:val="singleLevel"/>
    <w:tmpl w:val="7E94B33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4">
    <w:nsid w:val="7F183795"/>
    <w:multiLevelType w:val="singleLevel"/>
    <w:tmpl w:val="7F18379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5">
    <w:nsid w:val="7FC632D6"/>
    <w:multiLevelType w:val="singleLevel"/>
    <w:tmpl w:val="7FC632D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3"/>
  </w:num>
  <w:num w:numId="2">
    <w:abstractNumId w:val="9"/>
  </w:num>
  <w:num w:numId="3">
    <w:abstractNumId w:val="32"/>
  </w:num>
  <w:num w:numId="4">
    <w:abstractNumId w:val="14"/>
  </w:num>
  <w:num w:numId="5">
    <w:abstractNumId w:val="7"/>
  </w:num>
  <w:num w:numId="6">
    <w:abstractNumId w:val="12"/>
  </w:num>
  <w:num w:numId="7">
    <w:abstractNumId w:val="49"/>
  </w:num>
  <w:num w:numId="8">
    <w:abstractNumId w:val="46"/>
  </w:num>
  <w:num w:numId="9">
    <w:abstractNumId w:val="53"/>
  </w:num>
  <w:num w:numId="10">
    <w:abstractNumId w:val="56"/>
  </w:num>
  <w:num w:numId="11">
    <w:abstractNumId w:val="61"/>
  </w:num>
  <w:num w:numId="12">
    <w:abstractNumId w:val="81"/>
  </w:num>
  <w:num w:numId="13">
    <w:abstractNumId w:val="27"/>
  </w:num>
  <w:num w:numId="14">
    <w:abstractNumId w:val="64"/>
  </w:num>
  <w:num w:numId="15">
    <w:abstractNumId w:val="65"/>
  </w:num>
  <w:num w:numId="16">
    <w:abstractNumId w:val="76"/>
  </w:num>
  <w:num w:numId="17">
    <w:abstractNumId w:val="35"/>
  </w:num>
  <w:num w:numId="18">
    <w:abstractNumId w:val="55"/>
  </w:num>
  <w:num w:numId="19">
    <w:abstractNumId w:val="16"/>
  </w:num>
  <w:num w:numId="20">
    <w:abstractNumId w:val="30"/>
  </w:num>
  <w:num w:numId="21">
    <w:abstractNumId w:val="71"/>
  </w:num>
  <w:num w:numId="22">
    <w:abstractNumId w:val="78"/>
  </w:num>
  <w:num w:numId="23">
    <w:abstractNumId w:val="74"/>
  </w:num>
  <w:num w:numId="24">
    <w:abstractNumId w:val="51"/>
  </w:num>
  <w:num w:numId="25">
    <w:abstractNumId w:val="57"/>
  </w:num>
  <w:num w:numId="26">
    <w:abstractNumId w:val="26"/>
  </w:num>
  <w:num w:numId="27">
    <w:abstractNumId w:val="82"/>
  </w:num>
  <w:num w:numId="28">
    <w:abstractNumId w:val="4"/>
  </w:num>
  <w:num w:numId="29">
    <w:abstractNumId w:val="22"/>
  </w:num>
  <w:num w:numId="30">
    <w:abstractNumId w:val="31"/>
  </w:num>
  <w:num w:numId="31">
    <w:abstractNumId w:val="69"/>
  </w:num>
  <w:num w:numId="32">
    <w:abstractNumId w:val="5"/>
  </w:num>
  <w:num w:numId="33">
    <w:abstractNumId w:val="42"/>
  </w:num>
  <w:num w:numId="34">
    <w:abstractNumId w:val="84"/>
  </w:num>
  <w:num w:numId="35">
    <w:abstractNumId w:val="29"/>
  </w:num>
  <w:num w:numId="36">
    <w:abstractNumId w:val="75"/>
  </w:num>
  <w:num w:numId="37">
    <w:abstractNumId w:val="17"/>
  </w:num>
  <w:num w:numId="38">
    <w:abstractNumId w:val="79"/>
  </w:num>
  <w:num w:numId="39">
    <w:abstractNumId w:val="60"/>
  </w:num>
  <w:num w:numId="40">
    <w:abstractNumId w:val="50"/>
  </w:num>
  <w:num w:numId="41">
    <w:abstractNumId w:val="66"/>
  </w:num>
  <w:num w:numId="42">
    <w:abstractNumId w:val="37"/>
  </w:num>
  <w:num w:numId="43">
    <w:abstractNumId w:val="38"/>
  </w:num>
  <w:num w:numId="44">
    <w:abstractNumId w:val="40"/>
  </w:num>
  <w:num w:numId="45">
    <w:abstractNumId w:val="72"/>
  </w:num>
  <w:num w:numId="46">
    <w:abstractNumId w:val="77"/>
  </w:num>
  <w:num w:numId="47">
    <w:abstractNumId w:val="19"/>
  </w:num>
  <w:num w:numId="48">
    <w:abstractNumId w:val="21"/>
  </w:num>
  <w:num w:numId="49">
    <w:abstractNumId w:val="52"/>
  </w:num>
  <w:num w:numId="50">
    <w:abstractNumId w:val="25"/>
  </w:num>
  <w:num w:numId="51">
    <w:abstractNumId w:val="33"/>
  </w:num>
  <w:num w:numId="52">
    <w:abstractNumId w:val="28"/>
  </w:num>
  <w:num w:numId="53">
    <w:abstractNumId w:val="0"/>
  </w:num>
  <w:num w:numId="54">
    <w:abstractNumId w:val="41"/>
  </w:num>
  <w:num w:numId="55">
    <w:abstractNumId w:val="20"/>
  </w:num>
  <w:num w:numId="56">
    <w:abstractNumId w:val="67"/>
  </w:num>
  <w:num w:numId="57">
    <w:abstractNumId w:val="11"/>
  </w:num>
  <w:num w:numId="58">
    <w:abstractNumId w:val="80"/>
  </w:num>
  <w:num w:numId="59">
    <w:abstractNumId w:val="13"/>
  </w:num>
  <w:num w:numId="60">
    <w:abstractNumId w:val="85"/>
  </w:num>
  <w:num w:numId="61">
    <w:abstractNumId w:val="6"/>
  </w:num>
  <w:num w:numId="62">
    <w:abstractNumId w:val="45"/>
  </w:num>
  <w:num w:numId="63">
    <w:abstractNumId w:val="15"/>
  </w:num>
  <w:num w:numId="64">
    <w:abstractNumId w:val="44"/>
  </w:num>
  <w:num w:numId="65">
    <w:abstractNumId w:val="43"/>
  </w:num>
  <w:num w:numId="66">
    <w:abstractNumId w:val="39"/>
  </w:num>
  <w:num w:numId="67">
    <w:abstractNumId w:val="10"/>
  </w:num>
  <w:num w:numId="68">
    <w:abstractNumId w:val="62"/>
  </w:num>
  <w:num w:numId="69">
    <w:abstractNumId w:val="73"/>
  </w:num>
  <w:num w:numId="70">
    <w:abstractNumId w:val="68"/>
  </w:num>
  <w:num w:numId="71">
    <w:abstractNumId w:val="36"/>
  </w:num>
  <w:num w:numId="72">
    <w:abstractNumId w:val="58"/>
  </w:num>
  <w:num w:numId="73">
    <w:abstractNumId w:val="48"/>
  </w:num>
  <w:num w:numId="74">
    <w:abstractNumId w:val="54"/>
  </w:num>
  <w:num w:numId="75">
    <w:abstractNumId w:val="8"/>
  </w:num>
  <w:num w:numId="76">
    <w:abstractNumId w:val="1"/>
  </w:num>
  <w:num w:numId="77">
    <w:abstractNumId w:val="3"/>
  </w:num>
  <w:num w:numId="78">
    <w:abstractNumId w:val="59"/>
  </w:num>
  <w:num w:numId="79">
    <w:abstractNumId w:val="18"/>
  </w:num>
  <w:num w:numId="80">
    <w:abstractNumId w:val="2"/>
  </w:num>
  <w:num w:numId="81">
    <w:abstractNumId w:val="83"/>
  </w:num>
  <w:num w:numId="82">
    <w:abstractNumId w:val="24"/>
  </w:num>
  <w:num w:numId="83">
    <w:abstractNumId w:val="34"/>
  </w:num>
  <w:num w:numId="84">
    <w:abstractNumId w:val="70"/>
  </w:num>
  <w:num w:numId="85">
    <w:abstractNumId w:val="63"/>
  </w:num>
  <w:num w:numId="86">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541FA0"/>
    <w:rsid w:val="000764EC"/>
    <w:rsid w:val="003E567C"/>
    <w:rsid w:val="00815BFD"/>
    <w:rsid w:val="015179BC"/>
    <w:rsid w:val="02541FA0"/>
    <w:rsid w:val="02ED2E7A"/>
    <w:rsid w:val="03C64DA4"/>
    <w:rsid w:val="04B8068A"/>
    <w:rsid w:val="0565071A"/>
    <w:rsid w:val="060D5FE6"/>
    <w:rsid w:val="076C65E5"/>
    <w:rsid w:val="083E157A"/>
    <w:rsid w:val="0869743B"/>
    <w:rsid w:val="087C77F8"/>
    <w:rsid w:val="08ED3734"/>
    <w:rsid w:val="09C90753"/>
    <w:rsid w:val="0AF04F5F"/>
    <w:rsid w:val="0C2A3F8C"/>
    <w:rsid w:val="0D9F52AA"/>
    <w:rsid w:val="0E5103BE"/>
    <w:rsid w:val="0ED9592D"/>
    <w:rsid w:val="0F035194"/>
    <w:rsid w:val="0FBB4952"/>
    <w:rsid w:val="0FEE2FF3"/>
    <w:rsid w:val="10954A02"/>
    <w:rsid w:val="115718E3"/>
    <w:rsid w:val="12052E71"/>
    <w:rsid w:val="144E3515"/>
    <w:rsid w:val="15FD66A9"/>
    <w:rsid w:val="16C36D61"/>
    <w:rsid w:val="17AF7A38"/>
    <w:rsid w:val="182D52E8"/>
    <w:rsid w:val="18BB61EF"/>
    <w:rsid w:val="193477F6"/>
    <w:rsid w:val="1B8A12F3"/>
    <w:rsid w:val="1BC64C74"/>
    <w:rsid w:val="1BFE63F7"/>
    <w:rsid w:val="1CD96B23"/>
    <w:rsid w:val="1FCF6F3B"/>
    <w:rsid w:val="203B2588"/>
    <w:rsid w:val="20EC0BDB"/>
    <w:rsid w:val="21425CC4"/>
    <w:rsid w:val="220C7226"/>
    <w:rsid w:val="22217BF1"/>
    <w:rsid w:val="22630E3E"/>
    <w:rsid w:val="23913A34"/>
    <w:rsid w:val="23B11936"/>
    <w:rsid w:val="24DC7AAE"/>
    <w:rsid w:val="259A2C77"/>
    <w:rsid w:val="25CD7951"/>
    <w:rsid w:val="265C473A"/>
    <w:rsid w:val="265F141A"/>
    <w:rsid w:val="27BC7FA2"/>
    <w:rsid w:val="282F65F4"/>
    <w:rsid w:val="2A153860"/>
    <w:rsid w:val="2A55058A"/>
    <w:rsid w:val="2AFF4118"/>
    <w:rsid w:val="2B0B6BE1"/>
    <w:rsid w:val="2B264E6D"/>
    <w:rsid w:val="2DAF7FC7"/>
    <w:rsid w:val="2DE86DB9"/>
    <w:rsid w:val="30A149DB"/>
    <w:rsid w:val="321408D1"/>
    <w:rsid w:val="326357A7"/>
    <w:rsid w:val="330453E1"/>
    <w:rsid w:val="34F2698E"/>
    <w:rsid w:val="34F956F5"/>
    <w:rsid w:val="353363CD"/>
    <w:rsid w:val="362A5FDE"/>
    <w:rsid w:val="373E4AF5"/>
    <w:rsid w:val="37B4360A"/>
    <w:rsid w:val="391C5D2C"/>
    <w:rsid w:val="39372FD5"/>
    <w:rsid w:val="39771AE7"/>
    <w:rsid w:val="3AB32CE3"/>
    <w:rsid w:val="3B3541BB"/>
    <w:rsid w:val="3B3A36B0"/>
    <w:rsid w:val="3B50468D"/>
    <w:rsid w:val="3BB370E4"/>
    <w:rsid w:val="3D15489E"/>
    <w:rsid w:val="3E1E6408"/>
    <w:rsid w:val="3EA645A4"/>
    <w:rsid w:val="3F8B0CDA"/>
    <w:rsid w:val="40084F31"/>
    <w:rsid w:val="41755631"/>
    <w:rsid w:val="41B5745C"/>
    <w:rsid w:val="42DE1C7C"/>
    <w:rsid w:val="44E440B4"/>
    <w:rsid w:val="454B157E"/>
    <w:rsid w:val="471256BD"/>
    <w:rsid w:val="4863432B"/>
    <w:rsid w:val="48B97580"/>
    <w:rsid w:val="49397114"/>
    <w:rsid w:val="4A533C45"/>
    <w:rsid w:val="4D0E2487"/>
    <w:rsid w:val="4E9B69C0"/>
    <w:rsid w:val="4FB66E67"/>
    <w:rsid w:val="4FC03007"/>
    <w:rsid w:val="4FCB7034"/>
    <w:rsid w:val="50426B17"/>
    <w:rsid w:val="50704AA5"/>
    <w:rsid w:val="521F7AE9"/>
    <w:rsid w:val="537A6DEC"/>
    <w:rsid w:val="542C4858"/>
    <w:rsid w:val="54556B86"/>
    <w:rsid w:val="54CD7406"/>
    <w:rsid w:val="56BE0A33"/>
    <w:rsid w:val="56C550A2"/>
    <w:rsid w:val="56D87292"/>
    <w:rsid w:val="57072BD1"/>
    <w:rsid w:val="578608D2"/>
    <w:rsid w:val="59453973"/>
    <w:rsid w:val="598C243D"/>
    <w:rsid w:val="599422BC"/>
    <w:rsid w:val="59E046BE"/>
    <w:rsid w:val="5A224517"/>
    <w:rsid w:val="5A450B4D"/>
    <w:rsid w:val="5ABC0D0B"/>
    <w:rsid w:val="5C8C626E"/>
    <w:rsid w:val="5D572426"/>
    <w:rsid w:val="5E031827"/>
    <w:rsid w:val="5E9E7690"/>
    <w:rsid w:val="5F155C98"/>
    <w:rsid w:val="5F652A58"/>
    <w:rsid w:val="606305BC"/>
    <w:rsid w:val="62682A6E"/>
    <w:rsid w:val="63185B54"/>
    <w:rsid w:val="641E77E2"/>
    <w:rsid w:val="64E5559F"/>
    <w:rsid w:val="65AE024B"/>
    <w:rsid w:val="665F1102"/>
    <w:rsid w:val="66A26EB4"/>
    <w:rsid w:val="66D7335C"/>
    <w:rsid w:val="67765379"/>
    <w:rsid w:val="67DD1FF7"/>
    <w:rsid w:val="682248F0"/>
    <w:rsid w:val="69EE3F51"/>
    <w:rsid w:val="6A0238EB"/>
    <w:rsid w:val="6BA15F5E"/>
    <w:rsid w:val="6BE21DBB"/>
    <w:rsid w:val="6CAE0C40"/>
    <w:rsid w:val="6E0E732C"/>
    <w:rsid w:val="6E69792D"/>
    <w:rsid w:val="6E6B6348"/>
    <w:rsid w:val="6E884615"/>
    <w:rsid w:val="6F70257F"/>
    <w:rsid w:val="70225912"/>
    <w:rsid w:val="70A43443"/>
    <w:rsid w:val="72F7213C"/>
    <w:rsid w:val="74524761"/>
    <w:rsid w:val="74930594"/>
    <w:rsid w:val="74993460"/>
    <w:rsid w:val="74D11C5D"/>
    <w:rsid w:val="74EF1DB7"/>
    <w:rsid w:val="75F10D45"/>
    <w:rsid w:val="7840448C"/>
    <w:rsid w:val="79A617E1"/>
    <w:rsid w:val="7A886F7F"/>
    <w:rsid w:val="7BEB021D"/>
    <w:rsid w:val="7C243B2A"/>
    <w:rsid w:val="7E52420F"/>
    <w:rsid w:val="7E7E57FA"/>
    <w:rsid w:val="7E8475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paragraph" w:styleId="7">
    <w:name w:val="heading 6"/>
    <w:next w:val="1"/>
    <w:semiHidden/>
    <w:unhideWhenUsed/>
    <w:qFormat/>
    <w:uiPriority w:val="0"/>
    <w:pPr>
      <w:spacing w:before="0" w:beforeAutospacing="1" w:after="0" w:afterAutospacing="1"/>
      <w:jc w:val="left"/>
    </w:pPr>
    <w:rPr>
      <w:rFonts w:hint="eastAsia" w:ascii="SimSun" w:hAnsi="SimSun" w:eastAsia="SimSun" w:cs="SimSun"/>
      <w:b/>
      <w:bCs/>
      <w:kern w:val="0"/>
      <w:sz w:val="15"/>
      <w:szCs w:val="15"/>
      <w:lang w:val="en-US" w:eastAsia="zh-CN" w:bidi="ar"/>
    </w:rPr>
  </w:style>
  <w:style w:type="character" w:default="1" w:styleId="13">
    <w:name w:val="Default Paragraph Font"/>
    <w:semiHidden/>
    <w:qFormat/>
    <w:uiPriority w:val="0"/>
  </w:style>
  <w:style w:type="table" w:default="1" w:styleId="19">
    <w:name w:val="Normal Table"/>
    <w:semiHidden/>
    <w:qFormat/>
    <w:uiPriority w:val="0"/>
    <w:tblPr>
      <w:tblLayout w:type="fixed"/>
      <w:tblCellMar>
        <w:top w:w="0" w:type="dxa"/>
        <w:left w:w="108" w:type="dxa"/>
        <w:bottom w:w="0" w:type="dxa"/>
        <w:right w:w="108" w:type="dxa"/>
      </w:tblCellMar>
    </w:tbl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tabs>
        <w:tab w:val="center" w:pos="4153"/>
        <w:tab w:val="right" w:pos="8306"/>
      </w:tabs>
      <w:snapToGrid w:val="0"/>
    </w:pPr>
    <w:rPr>
      <w:sz w:val="18"/>
      <w:szCs w:val="18"/>
    </w:rPr>
  </w:style>
  <w:style w:type="paragraph" w:styleId="10">
    <w:name w:val="HTML Address"/>
    <w:basedOn w:val="1"/>
    <w:qFormat/>
    <w:uiPriority w:val="0"/>
    <w:rPr>
      <w:i/>
      <w:iCs/>
    </w:rPr>
  </w:style>
  <w:style w:type="paragraph" w:styleId="11">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4">
    <w:name w:val="Emphasis"/>
    <w:basedOn w:val="13"/>
    <w:qFormat/>
    <w:uiPriority w:val="0"/>
    <w:rPr>
      <w:i/>
      <w:iCs/>
    </w:rPr>
  </w:style>
  <w:style w:type="character" w:styleId="15">
    <w:name w:val="HTML Cite"/>
    <w:basedOn w:val="13"/>
    <w:qFormat/>
    <w:uiPriority w:val="0"/>
    <w:rPr>
      <w:i/>
      <w:iCs/>
    </w:rPr>
  </w:style>
  <w:style w:type="character" w:styleId="16">
    <w:name w:val="HTML Code"/>
    <w:basedOn w:val="13"/>
    <w:qFormat/>
    <w:uiPriority w:val="0"/>
    <w:rPr>
      <w:rFonts w:ascii="Courier New" w:hAnsi="Courier New" w:cs="Courier New"/>
      <w:sz w:val="20"/>
      <w:szCs w:val="20"/>
    </w:rPr>
  </w:style>
  <w:style w:type="character" w:styleId="17">
    <w:name w:val="Hyperlink"/>
    <w:basedOn w:val="13"/>
    <w:qFormat/>
    <w:uiPriority w:val="0"/>
    <w:rPr>
      <w:color w:val="0000FF"/>
      <w:u w:val="single"/>
    </w:rPr>
  </w:style>
  <w:style w:type="character" w:styleId="18">
    <w:name w:val="Strong"/>
    <w:basedOn w:val="1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Office_10.2.0.7456_F1E327BC-269C-435d-A152-05C5408002CA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2018-08-27T05:33:00Z</dcterms:created>
  <dc:creator>schevvakula</dc:creator>
  <cp:lastModifiedBy>schevvakula</cp:lastModifiedBy>
  <dcterms:modified xsi:type="dcterms:W3CDTF">2018-08-28T07:01:00Z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1033-10.2.0.7456</vt:lpwstr>
  </property>
</Properties>
</file>